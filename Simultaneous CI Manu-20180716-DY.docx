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040F7" w14:textId="677C8B0A" w:rsidR="009601CC" w:rsidRPr="00932A85" w:rsidRDefault="008352E0" w:rsidP="009601CC">
      <w:pPr>
        <w:spacing w:after="0" w:line="240" w:lineRule="auto"/>
        <w:jc w:val="center"/>
        <w:rPr>
          <w:rFonts w:ascii="Times New Roman" w:eastAsia="Times New Roman" w:hAnsi="Times New Roman" w:cs="Times New Roman"/>
          <w:b/>
          <w:bCs/>
          <w:color w:val="000000"/>
          <w:sz w:val="40"/>
          <w:szCs w:val="40"/>
        </w:rPr>
      </w:pPr>
      <w:r w:rsidRPr="00932A85">
        <w:rPr>
          <w:rFonts w:ascii="Times New Roman" w:eastAsia="Times New Roman" w:hAnsi="Times New Roman" w:cs="Times New Roman"/>
          <w:b/>
          <w:bCs/>
          <w:color w:val="000000"/>
          <w:sz w:val="40"/>
          <w:szCs w:val="40"/>
        </w:rPr>
        <w:t>Simultaneous Confidence Interval Method</w:t>
      </w:r>
      <w:r w:rsidR="00300372">
        <w:rPr>
          <w:rFonts w:ascii="Times New Roman" w:eastAsia="Times New Roman" w:hAnsi="Times New Roman" w:cs="Times New Roman"/>
          <w:b/>
          <w:bCs/>
          <w:color w:val="000000"/>
          <w:sz w:val="40"/>
          <w:szCs w:val="40"/>
        </w:rPr>
        <w:t>s</w:t>
      </w:r>
      <w:r w:rsidRPr="00932A85">
        <w:rPr>
          <w:rFonts w:ascii="Times New Roman" w:eastAsia="Times New Roman" w:hAnsi="Times New Roman" w:cs="Times New Roman"/>
          <w:b/>
          <w:bCs/>
          <w:color w:val="000000"/>
          <w:sz w:val="40"/>
          <w:szCs w:val="40"/>
        </w:rPr>
        <w:t xml:space="preserve"> for Analytical Similarity Assessment</w:t>
      </w:r>
    </w:p>
    <w:p w14:paraId="05EEE3BB" w14:textId="77777777" w:rsidR="009601CC" w:rsidRDefault="009601CC" w:rsidP="008352E0">
      <w:pPr>
        <w:spacing w:after="0" w:line="240" w:lineRule="auto"/>
        <w:jc w:val="center"/>
        <w:rPr>
          <w:rFonts w:ascii="Times New Roman" w:eastAsia="Times New Roman" w:hAnsi="Times New Roman" w:cs="Times New Roman"/>
          <w:bCs/>
          <w:color w:val="000000"/>
          <w:sz w:val="24"/>
          <w:szCs w:val="24"/>
        </w:rPr>
      </w:pPr>
    </w:p>
    <w:p w14:paraId="7C1E735D" w14:textId="77777777" w:rsidR="00935CD9" w:rsidRPr="00C62CB6" w:rsidRDefault="00935CD9" w:rsidP="00935CD9">
      <w:pPr>
        <w:spacing w:after="0" w:line="240" w:lineRule="auto"/>
        <w:ind w:left="720" w:firstLine="720"/>
        <w:rPr>
          <w:ins w:id="0" w:author="Yin, Donglei *" w:date="2018-07-13T13:23:00Z"/>
          <w:rFonts w:ascii="Times New Roman" w:eastAsia="Times New Roman" w:hAnsi="Times New Roman" w:cs="Times New Roman"/>
          <w:bCs/>
          <w:color w:val="000000"/>
          <w:sz w:val="24"/>
          <w:szCs w:val="24"/>
          <w:vertAlign w:val="superscript"/>
        </w:rPr>
      </w:pPr>
      <w:ins w:id="1" w:author="Yin, Donglei *" w:date="2018-07-13T13:23:00Z">
        <w:r>
          <w:rPr>
            <w:rFonts w:ascii="Times New Roman" w:eastAsia="Times New Roman" w:hAnsi="Times New Roman" w:cs="Times New Roman"/>
            <w:bCs/>
            <w:color w:val="000000"/>
            <w:sz w:val="24"/>
            <w:szCs w:val="24"/>
          </w:rPr>
          <w:t>Jiayin Zheng</w:t>
        </w:r>
        <w:r>
          <w:rPr>
            <w:rFonts w:ascii="Times New Roman" w:eastAsia="Times New Roman" w:hAnsi="Times New Roman" w:cs="Times New Roman"/>
            <w:bCs/>
            <w:color w:val="000000"/>
            <w:sz w:val="24"/>
            <w:szCs w:val="24"/>
            <w:vertAlign w:val="superscript"/>
          </w:rPr>
          <w:t>1</w:t>
        </w:r>
        <w:r>
          <w:rPr>
            <w:rFonts w:ascii="Times New Roman" w:eastAsia="Times New Roman" w:hAnsi="Times New Roman" w:cs="Times New Roman"/>
            <w:bCs/>
            <w:color w:val="000000"/>
            <w:sz w:val="24"/>
            <w:szCs w:val="24"/>
          </w:rPr>
          <w:t>, Donglei Yin</w:t>
        </w:r>
        <w:r>
          <w:rPr>
            <w:rFonts w:ascii="Times New Roman" w:eastAsia="Times New Roman" w:hAnsi="Times New Roman" w:cs="Times New Roman"/>
            <w:bCs/>
            <w:color w:val="000000"/>
            <w:sz w:val="24"/>
            <w:szCs w:val="24"/>
            <w:vertAlign w:val="superscript"/>
          </w:rPr>
          <w:t>2</w:t>
        </w:r>
        <w:r>
          <w:rPr>
            <w:rFonts w:ascii="Times New Roman" w:eastAsia="Times New Roman" w:hAnsi="Times New Roman" w:cs="Times New Roman"/>
            <w:bCs/>
            <w:color w:val="000000"/>
            <w:sz w:val="24"/>
            <w:szCs w:val="24"/>
          </w:rPr>
          <w:t>, Mengdie Yuan</w:t>
        </w:r>
        <w:r>
          <w:rPr>
            <w:rFonts w:ascii="Times New Roman" w:eastAsia="Times New Roman" w:hAnsi="Times New Roman" w:cs="Times New Roman"/>
            <w:bCs/>
            <w:color w:val="000000"/>
            <w:sz w:val="24"/>
            <w:szCs w:val="24"/>
            <w:vertAlign w:val="superscript"/>
          </w:rPr>
          <w:t>3</w:t>
        </w:r>
        <w:r>
          <w:rPr>
            <w:rFonts w:ascii="Times New Roman" w:eastAsia="Times New Roman" w:hAnsi="Times New Roman" w:cs="Times New Roman"/>
            <w:bCs/>
            <w:color w:val="000000"/>
            <w:sz w:val="24"/>
            <w:szCs w:val="24"/>
          </w:rPr>
          <w:t>, Shein-Chung Chow</w:t>
        </w:r>
        <w:r>
          <w:rPr>
            <w:rFonts w:ascii="Times New Roman" w:eastAsia="Times New Roman" w:hAnsi="Times New Roman" w:cs="Times New Roman"/>
            <w:bCs/>
            <w:color w:val="000000"/>
            <w:sz w:val="24"/>
            <w:szCs w:val="24"/>
            <w:vertAlign w:val="superscript"/>
          </w:rPr>
          <w:t>3</w:t>
        </w:r>
      </w:ins>
    </w:p>
    <w:p w14:paraId="373CB81D" w14:textId="77777777" w:rsidR="00935CD9" w:rsidRPr="001F0859" w:rsidRDefault="00935CD9" w:rsidP="00935CD9">
      <w:pPr>
        <w:spacing w:after="0" w:line="240" w:lineRule="auto"/>
        <w:jc w:val="center"/>
        <w:rPr>
          <w:ins w:id="2" w:author="Yin, Donglei *" w:date="2018-07-13T13:23:00Z"/>
          <w:rFonts w:ascii="Times New Roman" w:eastAsia="Times New Roman" w:hAnsi="Times New Roman" w:cs="Times New Roman"/>
          <w:bCs/>
          <w:color w:val="000000"/>
          <w:sz w:val="24"/>
          <w:szCs w:val="24"/>
        </w:rPr>
      </w:pPr>
      <w:ins w:id="3" w:author="Yin, Donglei *" w:date="2018-07-13T13:23:00Z">
        <w:r w:rsidRPr="001F0859">
          <w:rPr>
            <w:rFonts w:ascii="Times New Roman" w:eastAsia="Times New Roman" w:hAnsi="Times New Roman" w:cs="Times New Roman"/>
            <w:bCs/>
            <w:color w:val="000000"/>
            <w:sz w:val="24"/>
            <w:szCs w:val="24"/>
            <w:vertAlign w:val="superscript"/>
          </w:rPr>
          <w:t>1</w:t>
        </w:r>
        <w:r w:rsidRPr="001F0859">
          <w:rPr>
            <w:rFonts w:ascii="Times New Roman" w:eastAsia="Times New Roman" w:hAnsi="Times New Roman" w:cs="Times New Roman"/>
            <w:bCs/>
            <w:color w:val="000000"/>
            <w:sz w:val="24"/>
            <w:szCs w:val="24"/>
          </w:rPr>
          <w:t xml:space="preserve">Biostatistics Program, Public Health Sciences, Fred Hutchinson Cancer Research Center, </w:t>
        </w:r>
      </w:ins>
    </w:p>
    <w:p w14:paraId="2F6FF7CB" w14:textId="77777777" w:rsidR="00935CD9" w:rsidRPr="001F0859" w:rsidRDefault="00935CD9" w:rsidP="00935CD9">
      <w:pPr>
        <w:spacing w:after="0" w:line="240" w:lineRule="auto"/>
        <w:jc w:val="center"/>
        <w:rPr>
          <w:ins w:id="4" w:author="Yin, Donglei *" w:date="2018-07-13T13:23:00Z"/>
          <w:rFonts w:ascii="Times New Roman" w:eastAsia="Times New Roman" w:hAnsi="Times New Roman" w:cs="Times New Roman"/>
          <w:bCs/>
          <w:color w:val="000000"/>
          <w:sz w:val="24"/>
          <w:szCs w:val="24"/>
        </w:rPr>
      </w:pPr>
      <w:ins w:id="5" w:author="Yin, Donglei *" w:date="2018-07-13T13:23:00Z">
        <w:r w:rsidRPr="001F0859">
          <w:rPr>
            <w:rFonts w:ascii="Times New Roman" w:eastAsia="Times New Roman" w:hAnsi="Times New Roman" w:cs="Times New Roman"/>
            <w:bCs/>
            <w:color w:val="000000"/>
            <w:sz w:val="24"/>
            <w:szCs w:val="24"/>
          </w:rPr>
          <w:t>1100 Fairview Ave N, Seattle, WA 98109, USA.</w:t>
        </w:r>
      </w:ins>
    </w:p>
    <w:p w14:paraId="7581F69E" w14:textId="77777777" w:rsidR="00935CD9" w:rsidRPr="001F0859" w:rsidRDefault="00935CD9" w:rsidP="00935CD9">
      <w:pPr>
        <w:spacing w:after="0" w:line="240" w:lineRule="auto"/>
        <w:jc w:val="center"/>
        <w:rPr>
          <w:ins w:id="6" w:author="Yin, Donglei *" w:date="2018-07-13T13:23:00Z"/>
          <w:rFonts w:ascii="Times New Roman" w:eastAsia="Times New Roman" w:hAnsi="Times New Roman" w:cs="Times New Roman"/>
          <w:bCs/>
          <w:color w:val="000000"/>
          <w:sz w:val="24"/>
          <w:szCs w:val="24"/>
        </w:rPr>
      </w:pPr>
      <w:ins w:id="7" w:author="Yin, Donglei *" w:date="2018-07-13T13:23:00Z">
        <w:r w:rsidRPr="001F0859">
          <w:rPr>
            <w:rFonts w:ascii="Times New Roman" w:eastAsia="Times New Roman" w:hAnsi="Times New Roman" w:cs="Times New Roman"/>
            <w:bCs/>
            <w:color w:val="000000"/>
            <w:sz w:val="24"/>
            <w:szCs w:val="24"/>
            <w:vertAlign w:val="superscript"/>
          </w:rPr>
          <w:t>2</w:t>
        </w:r>
        <w:r w:rsidRPr="001F0859">
          <w:rPr>
            <w:rFonts w:ascii="Times New Roman" w:eastAsia="Times New Roman" w:hAnsi="Times New Roman" w:cs="Times New Roman"/>
            <w:bCs/>
            <w:color w:val="000000"/>
            <w:sz w:val="24"/>
            <w:szCs w:val="24"/>
          </w:rPr>
          <w:t xml:space="preserve">Department of Applied Mathematics and Statistics, Stony Brook University, </w:t>
        </w:r>
      </w:ins>
    </w:p>
    <w:p w14:paraId="15DEFD5E" w14:textId="77777777" w:rsidR="00935CD9" w:rsidRPr="001F0859" w:rsidRDefault="00935CD9" w:rsidP="00935CD9">
      <w:pPr>
        <w:spacing w:after="0" w:line="240" w:lineRule="auto"/>
        <w:jc w:val="center"/>
        <w:rPr>
          <w:ins w:id="8" w:author="Yin, Donglei *" w:date="2018-07-13T13:23:00Z"/>
          <w:rFonts w:ascii="Times New Roman" w:eastAsia="Times New Roman" w:hAnsi="Times New Roman" w:cs="Times New Roman"/>
          <w:bCs/>
          <w:color w:val="000000"/>
          <w:sz w:val="24"/>
          <w:szCs w:val="24"/>
        </w:rPr>
      </w:pPr>
      <w:ins w:id="9" w:author="Yin, Donglei *" w:date="2018-07-13T13:23:00Z">
        <w:r w:rsidRPr="001F0859">
          <w:rPr>
            <w:rFonts w:ascii="Times New Roman" w:eastAsia="Times New Roman" w:hAnsi="Times New Roman" w:cs="Times New Roman"/>
            <w:bCs/>
            <w:color w:val="000000"/>
            <w:sz w:val="24"/>
            <w:szCs w:val="24"/>
          </w:rPr>
          <w:t>100 Nicolls Road, Stony Brook, NY 11794</w:t>
        </w:r>
        <w:r>
          <w:rPr>
            <w:rFonts w:ascii="Times New Roman" w:eastAsia="Times New Roman" w:hAnsi="Times New Roman" w:cs="Times New Roman"/>
            <w:bCs/>
            <w:color w:val="000000"/>
            <w:sz w:val="24"/>
            <w:szCs w:val="24"/>
          </w:rPr>
          <w:t>, USA.</w:t>
        </w:r>
      </w:ins>
    </w:p>
    <w:p w14:paraId="26AABD44" w14:textId="77777777" w:rsidR="00935CD9" w:rsidRPr="001F0859" w:rsidRDefault="00935CD9" w:rsidP="00935CD9">
      <w:pPr>
        <w:widowControl w:val="0"/>
        <w:autoSpaceDE w:val="0"/>
        <w:autoSpaceDN w:val="0"/>
        <w:adjustRightInd w:val="0"/>
        <w:spacing w:after="0" w:line="240" w:lineRule="auto"/>
        <w:jc w:val="center"/>
        <w:rPr>
          <w:ins w:id="10" w:author="Yin, Donglei *" w:date="2018-07-13T13:23:00Z"/>
          <w:rFonts w:ascii="Times New Roman" w:hAnsi="Times New Roman" w:cs="Times New Roman"/>
          <w:sz w:val="24"/>
          <w:szCs w:val="24"/>
        </w:rPr>
      </w:pPr>
      <w:ins w:id="11" w:author="Yin, Donglei *" w:date="2018-07-13T13:23:00Z">
        <w:r w:rsidRPr="001F0859">
          <w:rPr>
            <w:rFonts w:ascii="Times New Roman" w:eastAsia="Times New Roman" w:hAnsi="Times New Roman" w:cs="Times New Roman"/>
            <w:bCs/>
            <w:color w:val="000000"/>
            <w:sz w:val="24"/>
            <w:szCs w:val="24"/>
            <w:vertAlign w:val="superscript"/>
          </w:rPr>
          <w:t>3</w:t>
        </w:r>
        <w:r w:rsidRPr="001F0859">
          <w:rPr>
            <w:rFonts w:ascii="Times New Roman" w:hAnsi="Times New Roman" w:cs="Times New Roman"/>
            <w:sz w:val="24"/>
            <w:szCs w:val="24"/>
          </w:rPr>
          <w:t xml:space="preserve">Office of Biostatistics, Center for Drug Evaluation and Research, </w:t>
        </w:r>
      </w:ins>
    </w:p>
    <w:p w14:paraId="7F2BA36E" w14:textId="77777777" w:rsidR="00935CD9" w:rsidRPr="001F0859" w:rsidRDefault="00935CD9" w:rsidP="00935CD9">
      <w:pPr>
        <w:widowControl w:val="0"/>
        <w:autoSpaceDE w:val="0"/>
        <w:autoSpaceDN w:val="0"/>
        <w:adjustRightInd w:val="0"/>
        <w:spacing w:after="0" w:line="240" w:lineRule="auto"/>
        <w:jc w:val="center"/>
        <w:rPr>
          <w:ins w:id="12" w:author="Yin, Donglei *" w:date="2018-07-13T13:23:00Z"/>
          <w:rFonts w:ascii="Times New Roman" w:hAnsi="Times New Roman" w:cs="Times New Roman"/>
          <w:sz w:val="24"/>
          <w:szCs w:val="24"/>
        </w:rPr>
      </w:pPr>
      <w:ins w:id="13" w:author="Yin, Donglei *" w:date="2018-07-13T13:23:00Z">
        <w:r w:rsidRPr="001F0859">
          <w:rPr>
            <w:rFonts w:ascii="Times New Roman" w:hAnsi="Times New Roman" w:cs="Times New Roman"/>
            <w:sz w:val="24"/>
            <w:szCs w:val="24"/>
          </w:rPr>
          <w:t xml:space="preserve">U.S. Food and Drug Administration, </w:t>
        </w:r>
      </w:ins>
    </w:p>
    <w:p w14:paraId="4829A8F9" w14:textId="77777777" w:rsidR="00935CD9" w:rsidRPr="001F0859" w:rsidRDefault="00935CD9" w:rsidP="00935CD9">
      <w:pPr>
        <w:widowControl w:val="0"/>
        <w:autoSpaceDE w:val="0"/>
        <w:autoSpaceDN w:val="0"/>
        <w:adjustRightInd w:val="0"/>
        <w:spacing w:after="0" w:line="240" w:lineRule="auto"/>
        <w:jc w:val="center"/>
        <w:rPr>
          <w:ins w:id="14" w:author="Yin, Donglei *" w:date="2018-07-13T13:23:00Z"/>
          <w:rFonts w:ascii="Times New Roman" w:hAnsi="Times New Roman" w:cs="Times New Roman"/>
          <w:sz w:val="24"/>
          <w:szCs w:val="24"/>
        </w:rPr>
      </w:pPr>
      <w:ins w:id="15" w:author="Yin, Donglei *" w:date="2018-07-13T13:23:00Z">
        <w:r w:rsidRPr="001F0859">
          <w:rPr>
            <w:rFonts w:ascii="Times New Roman" w:hAnsi="Times New Roman" w:cs="Times New Roman"/>
            <w:sz w:val="24"/>
            <w:szCs w:val="24"/>
          </w:rPr>
          <w:t>10903 New Hampshire Avenue, Silver Spring, MD 20993, USA.</w:t>
        </w:r>
      </w:ins>
    </w:p>
    <w:p w14:paraId="269D60AC" w14:textId="2BA27C7D" w:rsidR="008352E0" w:rsidDel="00935CD9" w:rsidRDefault="008352E0" w:rsidP="008352E0">
      <w:pPr>
        <w:spacing w:after="0" w:line="240" w:lineRule="auto"/>
        <w:jc w:val="center"/>
        <w:rPr>
          <w:del w:id="16" w:author="Yin, Donglei *" w:date="2018-07-13T13:23:00Z"/>
          <w:rFonts w:ascii="Times New Roman" w:eastAsia="Times New Roman" w:hAnsi="Times New Roman" w:cs="Times New Roman"/>
          <w:bCs/>
          <w:color w:val="000000"/>
          <w:sz w:val="24"/>
          <w:szCs w:val="24"/>
        </w:rPr>
      </w:pPr>
      <w:del w:id="17" w:author="Yin, Donglei *" w:date="2018-07-13T13:23:00Z">
        <w:r w:rsidDel="00935CD9">
          <w:rPr>
            <w:rFonts w:ascii="Times New Roman" w:eastAsia="Times New Roman" w:hAnsi="Times New Roman" w:cs="Times New Roman"/>
            <w:bCs/>
            <w:color w:val="000000"/>
            <w:sz w:val="24"/>
            <w:szCs w:val="24"/>
          </w:rPr>
          <w:delText>Jiayin Zheng</w:delText>
        </w:r>
        <w:r w:rsidDel="00935CD9">
          <w:rPr>
            <w:rFonts w:ascii="Times New Roman" w:eastAsia="Times New Roman" w:hAnsi="Times New Roman" w:cs="Times New Roman"/>
            <w:bCs/>
            <w:color w:val="000000"/>
            <w:sz w:val="24"/>
            <w:szCs w:val="24"/>
            <w:vertAlign w:val="superscript"/>
          </w:rPr>
          <w:delText>1</w:delText>
        </w:r>
        <w:r w:rsidDel="00935CD9">
          <w:rPr>
            <w:rFonts w:ascii="Times New Roman" w:eastAsia="Times New Roman" w:hAnsi="Times New Roman" w:cs="Times New Roman"/>
            <w:bCs/>
            <w:color w:val="000000"/>
            <w:sz w:val="24"/>
            <w:szCs w:val="24"/>
          </w:rPr>
          <w:delText xml:space="preserve"> and Shein-Chung Chow</w:delText>
        </w:r>
        <w:r w:rsidDel="00935CD9">
          <w:rPr>
            <w:rFonts w:ascii="Times New Roman" w:eastAsia="Times New Roman" w:hAnsi="Times New Roman" w:cs="Times New Roman"/>
            <w:bCs/>
            <w:color w:val="000000"/>
            <w:sz w:val="24"/>
            <w:szCs w:val="24"/>
            <w:vertAlign w:val="superscript"/>
          </w:rPr>
          <w:delText>2</w:delText>
        </w:r>
      </w:del>
    </w:p>
    <w:p w14:paraId="614BE253" w14:textId="666BFDA3" w:rsidR="00AD12BD" w:rsidDel="00935CD9" w:rsidRDefault="008352E0" w:rsidP="008352E0">
      <w:pPr>
        <w:spacing w:after="0" w:line="240" w:lineRule="auto"/>
        <w:jc w:val="center"/>
        <w:rPr>
          <w:del w:id="18" w:author="Yin, Donglei *" w:date="2018-07-13T13:23:00Z"/>
          <w:rFonts w:ascii="Times New Roman" w:eastAsia="Times New Roman" w:hAnsi="Times New Roman" w:cs="Times New Roman"/>
          <w:bCs/>
          <w:color w:val="000000"/>
          <w:sz w:val="24"/>
          <w:szCs w:val="24"/>
        </w:rPr>
      </w:pPr>
      <w:del w:id="19" w:author="Yin, Donglei *" w:date="2018-07-13T13:23:00Z">
        <w:r w:rsidDel="00935CD9">
          <w:rPr>
            <w:rFonts w:ascii="Times New Roman" w:eastAsia="Times New Roman" w:hAnsi="Times New Roman" w:cs="Times New Roman"/>
            <w:bCs/>
            <w:color w:val="000000"/>
            <w:sz w:val="24"/>
            <w:szCs w:val="24"/>
            <w:vertAlign w:val="superscript"/>
          </w:rPr>
          <w:delText>1</w:delText>
        </w:r>
        <w:r w:rsidDel="00935CD9">
          <w:rPr>
            <w:rFonts w:ascii="Times New Roman" w:eastAsia="Times New Roman" w:hAnsi="Times New Roman" w:cs="Times New Roman"/>
            <w:bCs/>
            <w:color w:val="000000"/>
            <w:sz w:val="24"/>
            <w:szCs w:val="24"/>
          </w:rPr>
          <w:delText xml:space="preserve">Biostatistics Program, </w:delText>
        </w:r>
        <w:r w:rsidR="00947D78" w:rsidDel="00935CD9">
          <w:rPr>
            <w:rFonts w:ascii="Times New Roman" w:eastAsia="Times New Roman" w:hAnsi="Times New Roman" w:cs="Times New Roman"/>
            <w:bCs/>
            <w:color w:val="000000"/>
            <w:sz w:val="24"/>
            <w:szCs w:val="24"/>
          </w:rPr>
          <w:delText xml:space="preserve">Public Health Sciences, </w:delText>
        </w:r>
        <w:r w:rsidDel="00935CD9">
          <w:rPr>
            <w:rFonts w:ascii="Times New Roman" w:eastAsia="Times New Roman" w:hAnsi="Times New Roman" w:cs="Times New Roman"/>
            <w:bCs/>
            <w:color w:val="000000"/>
            <w:sz w:val="24"/>
            <w:szCs w:val="24"/>
          </w:rPr>
          <w:delText>Fred Hutchinson Cancer Re</w:delText>
        </w:r>
        <w:r w:rsidR="00AD12BD" w:rsidDel="00935CD9">
          <w:rPr>
            <w:rFonts w:ascii="Times New Roman" w:eastAsia="Times New Roman" w:hAnsi="Times New Roman" w:cs="Times New Roman"/>
            <w:bCs/>
            <w:color w:val="000000"/>
            <w:sz w:val="24"/>
            <w:szCs w:val="24"/>
          </w:rPr>
          <w:delText xml:space="preserve">search Center, </w:delText>
        </w:r>
      </w:del>
    </w:p>
    <w:p w14:paraId="62963020" w14:textId="265FA27F" w:rsidR="00AD12BD" w:rsidDel="00935CD9" w:rsidRDefault="00AD12BD" w:rsidP="008352E0">
      <w:pPr>
        <w:spacing w:after="0" w:line="240" w:lineRule="auto"/>
        <w:jc w:val="center"/>
        <w:rPr>
          <w:del w:id="20" w:author="Yin, Donglei *" w:date="2018-07-13T13:23:00Z"/>
          <w:rFonts w:ascii="Times New Roman" w:eastAsia="Times New Roman" w:hAnsi="Times New Roman" w:cs="Times New Roman"/>
          <w:bCs/>
          <w:color w:val="000000"/>
          <w:sz w:val="24"/>
          <w:szCs w:val="24"/>
        </w:rPr>
      </w:pPr>
      <w:del w:id="21" w:author="Yin, Donglei *" w:date="2018-07-13T13:23:00Z">
        <w:r w:rsidDel="00935CD9">
          <w:rPr>
            <w:rFonts w:ascii="Times New Roman" w:eastAsia="Times New Roman" w:hAnsi="Times New Roman" w:cs="Times New Roman"/>
            <w:bCs/>
            <w:color w:val="000000"/>
            <w:sz w:val="24"/>
            <w:szCs w:val="24"/>
          </w:rPr>
          <w:delText>1100 Fairview Ave N, Seattle, WA 98109, USA</w:delText>
        </w:r>
        <w:r w:rsidR="00841BBB" w:rsidDel="00935CD9">
          <w:rPr>
            <w:rFonts w:ascii="Times New Roman" w:eastAsia="Times New Roman" w:hAnsi="Times New Roman" w:cs="Times New Roman"/>
            <w:bCs/>
            <w:color w:val="000000"/>
            <w:sz w:val="24"/>
            <w:szCs w:val="24"/>
          </w:rPr>
          <w:delText>.</w:delText>
        </w:r>
      </w:del>
    </w:p>
    <w:p w14:paraId="25C7FD0A" w14:textId="5137E83C" w:rsidR="00C74355" w:rsidDel="00935CD9" w:rsidRDefault="008352E0" w:rsidP="00947D78">
      <w:pPr>
        <w:widowControl w:val="0"/>
        <w:autoSpaceDE w:val="0"/>
        <w:autoSpaceDN w:val="0"/>
        <w:adjustRightInd w:val="0"/>
        <w:spacing w:after="0" w:line="240" w:lineRule="auto"/>
        <w:jc w:val="center"/>
        <w:rPr>
          <w:del w:id="22" w:author="Yin, Donglei *" w:date="2018-07-13T13:23:00Z"/>
          <w:rFonts w:ascii="Times New Roman" w:hAnsi="Times New Roman" w:cs="Times New Roman"/>
          <w:sz w:val="24"/>
          <w:szCs w:val="24"/>
        </w:rPr>
      </w:pPr>
      <w:del w:id="23" w:author="Yin, Donglei *" w:date="2018-07-13T13:23:00Z">
        <w:r w:rsidDel="00935CD9">
          <w:rPr>
            <w:rFonts w:ascii="Times New Roman" w:eastAsia="Times New Roman" w:hAnsi="Times New Roman" w:cs="Times New Roman"/>
            <w:bCs/>
            <w:color w:val="000000"/>
            <w:sz w:val="24"/>
            <w:szCs w:val="24"/>
            <w:vertAlign w:val="superscript"/>
          </w:rPr>
          <w:delText>2</w:delText>
        </w:r>
        <w:r w:rsidDel="00935CD9">
          <w:rPr>
            <w:rFonts w:ascii="Times New Roman" w:hAnsi="Times New Roman" w:cs="Times New Roman"/>
            <w:sz w:val="24"/>
            <w:szCs w:val="24"/>
          </w:rPr>
          <w:delText xml:space="preserve">Office of Biostatistics, Center for Drug Evaluation and Research, </w:delText>
        </w:r>
      </w:del>
    </w:p>
    <w:p w14:paraId="7FE4B46E" w14:textId="54ACB08E" w:rsidR="00947D78" w:rsidDel="00935CD9" w:rsidRDefault="008352E0" w:rsidP="00947D78">
      <w:pPr>
        <w:widowControl w:val="0"/>
        <w:autoSpaceDE w:val="0"/>
        <w:autoSpaceDN w:val="0"/>
        <w:adjustRightInd w:val="0"/>
        <w:spacing w:after="0" w:line="240" w:lineRule="auto"/>
        <w:jc w:val="center"/>
        <w:rPr>
          <w:del w:id="24" w:author="Yin, Donglei *" w:date="2018-07-13T13:23:00Z"/>
          <w:rFonts w:ascii="Times New Roman" w:hAnsi="Times New Roman" w:cs="Times New Roman"/>
          <w:sz w:val="24"/>
          <w:szCs w:val="24"/>
        </w:rPr>
      </w:pPr>
      <w:del w:id="25" w:author="Yin, Donglei *" w:date="2018-07-13T13:23:00Z">
        <w:r w:rsidDel="00935CD9">
          <w:rPr>
            <w:rFonts w:ascii="Times New Roman" w:hAnsi="Times New Roman" w:cs="Times New Roman"/>
            <w:sz w:val="24"/>
            <w:szCs w:val="24"/>
          </w:rPr>
          <w:delText xml:space="preserve">U.S. Food and Drug Administration, </w:delText>
        </w:r>
      </w:del>
    </w:p>
    <w:p w14:paraId="142335CA" w14:textId="54592CF4" w:rsidR="008352E0" w:rsidRPr="008352E0" w:rsidDel="00935CD9" w:rsidRDefault="008352E0" w:rsidP="00947D78">
      <w:pPr>
        <w:widowControl w:val="0"/>
        <w:autoSpaceDE w:val="0"/>
        <w:autoSpaceDN w:val="0"/>
        <w:adjustRightInd w:val="0"/>
        <w:spacing w:after="0" w:line="240" w:lineRule="auto"/>
        <w:jc w:val="center"/>
        <w:rPr>
          <w:del w:id="26" w:author="Yin, Donglei *" w:date="2018-07-13T13:23:00Z"/>
          <w:rFonts w:ascii="Times New Roman" w:hAnsi="Times New Roman" w:cs="Times New Roman"/>
          <w:sz w:val="24"/>
          <w:szCs w:val="24"/>
        </w:rPr>
      </w:pPr>
      <w:del w:id="27" w:author="Yin, Donglei *" w:date="2018-07-13T13:23:00Z">
        <w:r w:rsidDel="00935CD9">
          <w:rPr>
            <w:rFonts w:ascii="Times New Roman" w:hAnsi="Times New Roman" w:cs="Times New Roman"/>
            <w:sz w:val="24"/>
            <w:szCs w:val="24"/>
          </w:rPr>
          <w:delText>10903 New Hampshire Avenue, Silver Spring, MD 20993, USA.</w:delText>
        </w:r>
      </w:del>
    </w:p>
    <w:p w14:paraId="5BD73008" w14:textId="77777777" w:rsidR="008352E0" w:rsidRPr="008352E0" w:rsidRDefault="008352E0" w:rsidP="008352E0">
      <w:pPr>
        <w:spacing w:after="0" w:line="240" w:lineRule="auto"/>
        <w:jc w:val="center"/>
        <w:rPr>
          <w:rFonts w:ascii="Times New Roman" w:eastAsia="Times New Roman" w:hAnsi="Times New Roman" w:cs="Times New Roman"/>
          <w:bCs/>
          <w:color w:val="000000"/>
          <w:sz w:val="24"/>
          <w:szCs w:val="24"/>
        </w:rPr>
      </w:pPr>
    </w:p>
    <w:p w14:paraId="6400299F" w14:textId="77777777" w:rsidR="008352E0" w:rsidRDefault="008352E0" w:rsidP="00541F52">
      <w:pPr>
        <w:spacing w:after="0" w:line="240" w:lineRule="auto"/>
        <w:jc w:val="both"/>
        <w:rPr>
          <w:rFonts w:ascii="Times New Roman" w:eastAsia="Times New Roman" w:hAnsi="Times New Roman" w:cs="Times New Roman"/>
          <w:b/>
          <w:bCs/>
          <w:color w:val="000000"/>
          <w:sz w:val="24"/>
          <w:szCs w:val="24"/>
        </w:rPr>
      </w:pPr>
    </w:p>
    <w:p w14:paraId="28D73B06" w14:textId="77777777" w:rsidR="008352E0" w:rsidRDefault="008352E0" w:rsidP="00541F52">
      <w:pPr>
        <w:spacing w:after="0" w:line="240" w:lineRule="auto"/>
        <w:jc w:val="both"/>
        <w:rPr>
          <w:rFonts w:ascii="Times New Roman" w:eastAsia="Times New Roman" w:hAnsi="Times New Roman" w:cs="Times New Roman"/>
          <w:b/>
          <w:bCs/>
          <w:color w:val="000000"/>
          <w:sz w:val="24"/>
          <w:szCs w:val="24"/>
        </w:rPr>
      </w:pPr>
    </w:p>
    <w:p w14:paraId="2510128B" w14:textId="77777777" w:rsidR="005A2B67" w:rsidRPr="005A2B67" w:rsidRDefault="005A2B67" w:rsidP="00541F52">
      <w:pPr>
        <w:spacing w:after="0" w:line="240" w:lineRule="auto"/>
        <w:jc w:val="both"/>
        <w:rPr>
          <w:rFonts w:ascii="Bookman Old Style" w:eastAsia="Times New Roman" w:hAnsi="Bookman Old Style" w:cs="Times New Roman"/>
          <w:color w:val="000000"/>
          <w:sz w:val="20"/>
          <w:szCs w:val="20"/>
        </w:rPr>
      </w:pPr>
      <w:r w:rsidRPr="005A2B67">
        <w:rPr>
          <w:rFonts w:ascii="Times New Roman" w:eastAsia="Times New Roman" w:hAnsi="Times New Roman" w:cs="Times New Roman"/>
          <w:b/>
          <w:bCs/>
          <w:color w:val="000000"/>
          <w:sz w:val="24"/>
          <w:szCs w:val="24"/>
        </w:rPr>
        <w:t>1 Background</w:t>
      </w:r>
    </w:p>
    <w:p w14:paraId="74A42BBF" w14:textId="77777777" w:rsidR="005A2B67" w:rsidRPr="005A2B67" w:rsidRDefault="005A2B67" w:rsidP="00541F52">
      <w:pPr>
        <w:spacing w:after="0" w:line="240" w:lineRule="auto"/>
        <w:jc w:val="both"/>
        <w:rPr>
          <w:rFonts w:ascii="Bookman Old Style" w:eastAsia="Times New Roman" w:hAnsi="Bookman Old Style" w:cs="Times New Roman"/>
          <w:color w:val="000000"/>
          <w:sz w:val="20"/>
          <w:szCs w:val="20"/>
        </w:rPr>
      </w:pPr>
      <w:r w:rsidRPr="005A2B67">
        <w:rPr>
          <w:rFonts w:ascii="Times New Roman" w:eastAsia="Times New Roman" w:hAnsi="Times New Roman" w:cs="Times New Roman"/>
          <w:b/>
          <w:bCs/>
          <w:color w:val="000000"/>
          <w:sz w:val="24"/>
          <w:szCs w:val="24"/>
        </w:rPr>
        <w:t> </w:t>
      </w:r>
    </w:p>
    <w:p w14:paraId="592F22A4" w14:textId="66436151"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color w:val="000000"/>
          <w:sz w:val="24"/>
          <w:szCs w:val="24"/>
        </w:rPr>
        <w:t xml:space="preserve">When an innovative biological drug product is going off patent protection, biotechnology and/or pharmaceutical companies (sponsors) may seek regulatory approval for similar biological (biosimilar) products to the innovative product in European Union (through EMA) or the United States (through FDA). Thus, for assessment of biosimilarity between a proposed biosimilar product (test product) and an innovative biological product (reference product), there may be multiple references, e.g., a US-licensed reference product and </w:t>
      </w:r>
      <w:r w:rsidR="00DA7937" w:rsidRPr="00240E0D">
        <w:rPr>
          <w:rFonts w:ascii="Times New Roman" w:eastAsia="Times New Roman" w:hAnsi="Times New Roman" w:cs="Times New Roman"/>
          <w:color w:val="000000"/>
          <w:sz w:val="24"/>
          <w:szCs w:val="24"/>
        </w:rPr>
        <w:t>a</w:t>
      </w:r>
      <w:r w:rsidRPr="00240E0D">
        <w:rPr>
          <w:rFonts w:ascii="Times New Roman" w:eastAsia="Times New Roman" w:hAnsi="Times New Roman" w:cs="Times New Roman"/>
          <w:color w:val="000000"/>
          <w:sz w:val="24"/>
          <w:szCs w:val="24"/>
        </w:rPr>
        <w:t xml:space="preserve"> EU-approved reference product of the same product. When there are multiple references, the sponsors often obtain extensive analytical data intended not only to support a demonstration that the proposed biosimilar product and the US-licensed reference product are highly similar, but also to provide a justification of the relevance of the comparative data (e.g., pharmacokinetic and/or clinical data) generated using EU-approved reference to support a demonstration of biosimilarity of the proposed biosimilar product to the US-licensed reference product.</w:t>
      </w:r>
    </w:p>
    <w:p w14:paraId="0050C8EC" w14:textId="77777777"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color w:val="000000"/>
          <w:sz w:val="24"/>
          <w:szCs w:val="24"/>
        </w:rPr>
        <w:t> </w:t>
      </w:r>
    </w:p>
    <w:p w14:paraId="3638A2F5" w14:textId="6F246328"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color w:val="000000"/>
          <w:sz w:val="24"/>
          <w:szCs w:val="24"/>
        </w:rPr>
        <w:t xml:space="preserve">In practice, however, the following questions often encountered. Suppose there are two reference products: a US-licensed reference product and an EU-approved reference product. First, we may successfully demonstrate the proposed biosimilar product is highly similar to each of the two reference products, but fail to demonstrate that the two reference products are highly similar. Second, we are able to demonstrate that the proposed biosimilar product is highly similar to one of the two reference products but not the other. Third, it is an interesting question whether the two reference products should be combined (e.g., taking the average or adjust for their corresponding </w:t>
      </w:r>
      <w:r w:rsidR="00DA7937" w:rsidRPr="00240E0D">
        <w:rPr>
          <w:rFonts w:ascii="Times New Roman" w:eastAsia="Times New Roman" w:hAnsi="Times New Roman" w:cs="Times New Roman"/>
          <w:color w:val="000000"/>
          <w:sz w:val="24"/>
          <w:szCs w:val="24"/>
        </w:rPr>
        <w:t>variability</w:t>
      </w:r>
      <w:r w:rsidRPr="00240E0D">
        <w:rPr>
          <w:rFonts w:ascii="Times New Roman" w:eastAsia="Times New Roman" w:hAnsi="Times New Roman" w:cs="Times New Roman"/>
          <w:color w:val="000000"/>
          <w:sz w:val="24"/>
          <w:szCs w:val="24"/>
        </w:rPr>
        <w:t xml:space="preserve"> associated with the responses) for an overall biosimilarity assessment. To address the first two questions, the method of pairwise comparisons in conjunction with a head-to-head graphical comparison is often considered. For the third question, Kang and Chow (2013) proposed a three-arm study design for biosimilarity assessment under a various scenarios of criteria related to multiple references.</w:t>
      </w:r>
    </w:p>
    <w:p w14:paraId="35D064B4" w14:textId="77777777"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color w:val="000000"/>
          <w:sz w:val="24"/>
          <w:szCs w:val="24"/>
        </w:rPr>
        <w:t> </w:t>
      </w:r>
    </w:p>
    <w:p w14:paraId="16B40B22" w14:textId="64189F01"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sz w:val="24"/>
          <w:szCs w:val="24"/>
          <w:bdr w:val="none" w:sz="0" w:space="0" w:color="auto" w:frame="1"/>
        </w:rPr>
        <w:t>At the July 13</w:t>
      </w:r>
      <w:r w:rsidRPr="00240E0D">
        <w:rPr>
          <w:rFonts w:ascii="Times New Roman" w:eastAsia="Times New Roman" w:hAnsi="Times New Roman" w:cs="Times New Roman"/>
          <w:sz w:val="20"/>
          <w:szCs w:val="20"/>
          <w:bdr w:val="none" w:sz="0" w:space="0" w:color="auto" w:frame="1"/>
          <w:vertAlign w:val="superscript"/>
        </w:rPr>
        <w:t>th</w:t>
      </w:r>
      <w:r w:rsidRPr="00240E0D">
        <w:rPr>
          <w:rFonts w:ascii="Times New Roman" w:eastAsia="Times New Roman" w:hAnsi="Times New Roman" w:cs="Times New Roman"/>
          <w:sz w:val="24"/>
          <w:szCs w:val="24"/>
          <w:bdr w:val="none" w:sz="0" w:space="0" w:color="auto" w:frame="1"/>
        </w:rPr>
        <w:t> Oncologic Drugs Advisory Committee (ODAC) meeting for review of biosimilar products of Avastin and Herceptin, the method of pairwise comparisons has been criticized.</w:t>
      </w:r>
      <w:r w:rsidRPr="00240E0D">
        <w:rPr>
          <w:rFonts w:ascii="Times New Roman" w:eastAsia="Times New Roman" w:hAnsi="Times New Roman" w:cs="Times New Roman"/>
          <w:sz w:val="24"/>
          <w:szCs w:val="24"/>
        </w:rPr>
        <w:t> </w:t>
      </w:r>
      <w:r w:rsidRPr="00240E0D">
        <w:rPr>
          <w:rFonts w:ascii="Times New Roman" w:eastAsia="Times New Roman" w:hAnsi="Times New Roman" w:cs="Times New Roman"/>
          <w:color w:val="000000"/>
          <w:sz w:val="24"/>
          <w:szCs w:val="24"/>
        </w:rPr>
        <w:t xml:space="preserve">For the method of pairwise comparisons, basically, there are three comparisons (i.e., a proposed </w:t>
      </w:r>
      <w:r w:rsidRPr="00240E0D">
        <w:rPr>
          <w:rFonts w:ascii="Times New Roman" w:eastAsia="Times New Roman" w:hAnsi="Times New Roman" w:cs="Times New Roman"/>
          <w:color w:val="000000"/>
          <w:sz w:val="24"/>
          <w:szCs w:val="24"/>
        </w:rPr>
        <w:lastRenderedPageBreak/>
        <w:t xml:space="preserve">biosimilar product versus a US-licensed reference product, the proposed biosimilar product versus an EU-approved reference product, and the US-licensed reference product versus the EU-approved reference product). The first criticism is related to the use of different EAC (equivalence acceptance criterion), which was developed based on data from test results from different reference products for the three comparisons. Different EACs may result in difference conclusions regarding the assessment of biosimilarity. The second criticism is related to the accuracy and reliability of each pairwise comparison because each comparison does not fully utilize all data collected from the three treatment groups. The third criticism is related </w:t>
      </w:r>
      <w:ins w:id="28" w:author="Yin, Donglei *" w:date="2018-07-16T11:02:00Z">
        <w:r w:rsidR="00951E85">
          <w:rPr>
            <w:rFonts w:ascii="Times New Roman" w:eastAsia="Times New Roman" w:hAnsi="Times New Roman" w:cs="Times New Roman"/>
            <w:color w:val="000000"/>
            <w:sz w:val="24"/>
            <w:szCs w:val="24"/>
          </w:rPr>
          <w:t xml:space="preserve">to </w:t>
        </w:r>
      </w:ins>
      <w:r w:rsidRPr="00240E0D">
        <w:rPr>
          <w:rFonts w:ascii="Times New Roman" w:eastAsia="Times New Roman" w:hAnsi="Times New Roman" w:cs="Times New Roman"/>
          <w:color w:val="000000"/>
          <w:sz w:val="24"/>
          <w:szCs w:val="24"/>
        </w:rPr>
        <w:t>the justification of bridging PK and/or clinical data. In marginal cases, pairwise comparisons may not be sufficient evidence to scientifically/statistically justify the validity of bridged PK and/or clinical data. As an alternative, the ODAC suggested the potential use of simultaneous confidence approach, which has the advantages of utilizing all data collected from the study and using single reference product. In other words, if submission occurs in the US, the US-licensed reference product will be selected as the single reference for the analytical similarity assessment with multiple reference products.</w:t>
      </w:r>
    </w:p>
    <w:p w14:paraId="141BE49B" w14:textId="77777777" w:rsidR="005A2B67" w:rsidRPr="005A2B67" w:rsidRDefault="005A2B67" w:rsidP="00541F52">
      <w:pPr>
        <w:spacing w:after="0" w:line="240" w:lineRule="auto"/>
        <w:jc w:val="both"/>
        <w:rPr>
          <w:rFonts w:ascii="Bookman Old Style" w:eastAsia="Times New Roman" w:hAnsi="Bookman Old Style" w:cs="Times New Roman"/>
          <w:color w:val="000000"/>
          <w:sz w:val="20"/>
          <w:szCs w:val="20"/>
        </w:rPr>
      </w:pPr>
      <w:r w:rsidRPr="005A2B67">
        <w:rPr>
          <w:rFonts w:ascii="Times New Roman" w:eastAsia="Times New Roman" w:hAnsi="Times New Roman" w:cs="Times New Roman"/>
          <w:color w:val="000000"/>
          <w:sz w:val="24"/>
          <w:szCs w:val="24"/>
        </w:rPr>
        <w:t> </w:t>
      </w:r>
    </w:p>
    <w:p w14:paraId="0D1DCC34" w14:textId="77777777" w:rsidR="00994725" w:rsidRDefault="005A2B67" w:rsidP="00994725">
      <w:pPr>
        <w:spacing w:after="0" w:line="240" w:lineRule="auto"/>
        <w:jc w:val="both"/>
        <w:rPr>
          <w:rFonts w:ascii="Times New Roman" w:eastAsia="Times New Roman" w:hAnsi="Times New Roman" w:cs="Times New Roman"/>
          <w:color w:val="000000"/>
          <w:sz w:val="24"/>
          <w:szCs w:val="24"/>
        </w:rPr>
      </w:pPr>
      <w:r w:rsidRPr="005A2B67">
        <w:rPr>
          <w:rFonts w:ascii="Times New Roman" w:eastAsia="Times New Roman" w:hAnsi="Times New Roman" w:cs="Times New Roman"/>
          <w:color w:val="000000"/>
          <w:sz w:val="24"/>
          <w:szCs w:val="24"/>
        </w:rPr>
        <w:t xml:space="preserve">In the next section, the method of pairwise comparisons for analytical similarity assessment with multiple references is briefly outlined. The simultaneous confidence interval approach as suggested by the ODAC is described in Section 3. Also included in this section is a simulation study for evaluation of relative performances between the method of pairwise comparisons and the simultaneous confidence interval approach for various scenarios of different reference products. </w:t>
      </w:r>
      <w:r w:rsidRPr="00F72578">
        <w:rPr>
          <w:rFonts w:ascii="Times New Roman" w:eastAsia="Times New Roman" w:hAnsi="Times New Roman" w:cs="Times New Roman"/>
          <w:color w:val="FF0000"/>
          <w:sz w:val="24"/>
          <w:szCs w:val="24"/>
        </w:rPr>
        <w:t>In section 4, Kang and Chow’s method for addressing the third question is discussed.</w:t>
      </w:r>
      <w:r w:rsidRPr="005A2B67">
        <w:rPr>
          <w:rFonts w:ascii="Times New Roman" w:eastAsia="Times New Roman" w:hAnsi="Times New Roman" w:cs="Times New Roman"/>
          <w:color w:val="000000"/>
          <w:sz w:val="24"/>
          <w:szCs w:val="24"/>
        </w:rPr>
        <w:t xml:space="preserve"> Some concluding remarks are given in the last section</w:t>
      </w:r>
      <w:r w:rsidR="00994725">
        <w:rPr>
          <w:rFonts w:ascii="Times New Roman" w:eastAsia="Times New Roman" w:hAnsi="Times New Roman" w:cs="Times New Roman"/>
          <w:color w:val="000000"/>
          <w:sz w:val="24"/>
          <w:szCs w:val="24"/>
        </w:rPr>
        <w:t>.</w:t>
      </w:r>
    </w:p>
    <w:p w14:paraId="4B2F9BB7" w14:textId="77777777" w:rsidR="00994725" w:rsidRDefault="00994725" w:rsidP="00994725">
      <w:pPr>
        <w:spacing w:after="0" w:line="240" w:lineRule="auto"/>
        <w:jc w:val="both"/>
        <w:rPr>
          <w:rFonts w:ascii="Times New Roman" w:eastAsia="Times New Roman" w:hAnsi="Times New Roman" w:cs="Times New Roman"/>
          <w:color w:val="000000"/>
          <w:sz w:val="24"/>
          <w:szCs w:val="24"/>
        </w:rPr>
      </w:pPr>
    </w:p>
    <w:p w14:paraId="0D6662C4" w14:textId="657B7655" w:rsidR="00C74355" w:rsidRPr="00C74355" w:rsidRDefault="00994725" w:rsidP="00C74355">
      <w:pPr>
        <w:spacing w:after="0" w:line="240" w:lineRule="auto"/>
        <w:jc w:val="both"/>
        <w:rPr>
          <w:rFonts w:ascii="Times New Roman" w:eastAsia="Calibri" w:hAnsi="Times New Roman" w:cs="Times New Roman"/>
          <w:b/>
          <w:sz w:val="24"/>
          <w:szCs w:val="24"/>
          <w:lang w:eastAsia="en-US"/>
        </w:rPr>
      </w:pPr>
      <w:r w:rsidRPr="00994725">
        <w:rPr>
          <w:rFonts w:ascii="Times New Roman" w:eastAsia="Times New Roman" w:hAnsi="Times New Roman" w:cs="Times New Roman"/>
          <w:b/>
          <w:color w:val="000000"/>
          <w:sz w:val="24"/>
          <w:szCs w:val="24"/>
        </w:rPr>
        <w:t xml:space="preserve">2 </w:t>
      </w:r>
      <w:r w:rsidR="00C74355" w:rsidRPr="00C74355">
        <w:rPr>
          <w:rFonts w:ascii="Times New Roman" w:eastAsia="Calibri" w:hAnsi="Times New Roman" w:cs="Times New Roman"/>
          <w:b/>
          <w:sz w:val="24"/>
          <w:szCs w:val="24"/>
          <w:lang w:eastAsia="en-US"/>
        </w:rPr>
        <w:t>Method of Pairwise Comparisons</w:t>
      </w:r>
    </w:p>
    <w:p w14:paraId="2BE7A676" w14:textId="77777777" w:rsidR="00C74355" w:rsidRPr="00C74355" w:rsidRDefault="00C74355" w:rsidP="00C74355">
      <w:pPr>
        <w:spacing w:after="0" w:line="240" w:lineRule="auto"/>
        <w:jc w:val="both"/>
        <w:rPr>
          <w:rFonts w:ascii="Times New Roman" w:eastAsia="Calibri" w:hAnsi="Times New Roman" w:cs="Times New Roman"/>
          <w:b/>
          <w:sz w:val="24"/>
          <w:szCs w:val="24"/>
          <w:lang w:eastAsia="en-US"/>
        </w:rPr>
      </w:pPr>
    </w:p>
    <w:p w14:paraId="70E9CB9D" w14:textId="770D93CC"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2.1 Equivalence Test for Tier 1 CQAs</w:t>
      </w:r>
    </w:p>
    <w:p w14:paraId="54354291" w14:textId="7777777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p>
    <w:p w14:paraId="1A478A52" w14:textId="538B3DF4"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For CQAs in Tier 1, FDA recommends that an equivalent test can be performed to assess of analytical similarity.</w:t>
      </w:r>
      <w:r w:rsidR="00736702">
        <w:rPr>
          <w:rFonts w:ascii="Times New Roman" w:eastAsia="Times New Roman" w:hAnsi="Times New Roman" w:cs="Times New Roman"/>
          <w:color w:val="000000"/>
          <w:sz w:val="24"/>
          <w:szCs w:val="24"/>
        </w:rPr>
        <w:t xml:space="preserve"> [FDA, 2017]</w:t>
      </w:r>
      <w:r w:rsidRPr="00C74355">
        <w:rPr>
          <w:rFonts w:ascii="Times New Roman" w:eastAsia="Times New Roman" w:hAnsi="Times New Roman" w:cs="Times New Roman"/>
          <w:color w:val="000000"/>
          <w:sz w:val="24"/>
          <w:szCs w:val="24"/>
        </w:rPr>
        <w:t xml:space="preserve"> As indicated by the FDA, a potential approach could be a similar approach to confidence interval method of bioequivalence testing for generic products under the raw data model. In other words, for a given CQA, we may test for equivalence by the following interval (null) hypothesis:</w:t>
      </w:r>
    </w:p>
    <w:p w14:paraId="459236D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54FBCA4" w14:textId="1A2AAD74" w:rsidR="00C74355" w:rsidRPr="00C74355" w:rsidRDefault="00C74355" w:rsidP="00C74355">
      <w:pPr>
        <w:spacing w:after="0" w:line="240" w:lineRule="auto"/>
        <w:jc w:val="both"/>
        <w:rPr>
          <w:rFonts w:ascii="Calibri" w:eastAsia="SimSun" w:hAnsi="Calibri" w:cs="Times New Roman"/>
          <w:iCs/>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≥δ</m:t>
        </m:r>
      </m:oMath>
      <w:r w:rsidRPr="00C74355">
        <w:rPr>
          <w:rFonts w:ascii="Times New Roman" w:eastAsia="Times New Roman" w:hAnsi="Times New Roman" w:cs="Times New Roman"/>
          <w:color w:val="000000"/>
          <w:sz w:val="24"/>
          <w:szCs w:val="24"/>
        </w:rPr>
        <w:tab/>
        <w:t xml:space="preserve">                                                              </w:t>
      </w:r>
      <w:r w:rsidRPr="00C74355">
        <w:rPr>
          <w:rFonts w:ascii="Calibri" w:eastAsia="SimSun" w:hAnsi="Calibri" w:cs="Times New Roman"/>
          <w:i/>
          <w:iCs/>
          <w:sz w:val="24"/>
          <w:szCs w:val="24"/>
        </w:rPr>
        <w:t xml:space="preserve"> </w:t>
      </w:r>
      <w:r w:rsidRPr="00C74355">
        <w:rPr>
          <w:rFonts w:ascii="Calibri" w:eastAsia="SimSun" w:hAnsi="Calibri" w:cs="Times New Roman"/>
          <w:iCs/>
          <w:sz w:val="24"/>
          <w:szCs w:val="24"/>
        </w:rPr>
        <w:t>(1)</w:t>
      </w:r>
    </w:p>
    <w:p w14:paraId="2F0498D3"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5E67A7C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Where </w:t>
      </w:r>
      <m:oMath>
        <m:r>
          <m:rPr>
            <m:sty m:val="p"/>
          </m:rPr>
          <w:rPr>
            <w:rFonts w:ascii="Cambria Math" w:eastAsia="Times New Roman" w:hAnsi="Cambria Math" w:cs="Times New Roman"/>
            <w:color w:val="000000"/>
            <w:sz w:val="24"/>
            <w:szCs w:val="24"/>
          </w:rPr>
          <m:t>δ&gt;0</m:t>
        </m:r>
      </m:oMath>
      <w:r w:rsidRPr="00C74355">
        <w:rPr>
          <w:rFonts w:ascii="Times New Roman" w:eastAsia="Times New Roman" w:hAnsi="Times New Roman" w:cs="Times New Roman"/>
          <w:color w:val="000000"/>
          <w:sz w:val="24"/>
          <w:szCs w:val="24"/>
        </w:rPr>
        <w:t xml:space="preserve"> is the equivalence limit (or similarity margin),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oMath>
      <w:r w:rsidRPr="00C74355">
        <w:rPr>
          <w:rFonts w:ascii="Times New Roman" w:eastAsia="Times New Roman" w:hAnsi="Times New Roman" w:cs="Times New Roman"/>
          <w:color w:val="000000"/>
          <w:sz w:val="24"/>
          <w:szCs w:val="24"/>
        </w:rPr>
        <w:t xml:space="preserve"> are the mean responses of the test (the proposed biosimilar) product and the reference product lots, respectively. Analytical equivalence (similarity) is concluded if the null hypothesis of nonequivalence (dissimilarity) is rejected. Under the above null hypothesis, analytical similarity would be accepted for a given CQA if the </w:t>
      </w:r>
      <m:oMath>
        <m:d>
          <m:dPr>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1-2α</m:t>
            </m:r>
          </m:e>
        </m:d>
        <m:r>
          <m:rPr>
            <m:sty m:val="p"/>
          </m:rPr>
          <w:rPr>
            <w:rFonts w:ascii="Cambria Math" w:eastAsia="Times New Roman" w:hAnsi="Cambria Math" w:cs="Times New Roman"/>
            <w:color w:val="000000"/>
            <w:sz w:val="24"/>
            <w:szCs w:val="24"/>
          </w:rPr>
          <m:t>100%</m:t>
        </m:r>
      </m:oMath>
      <w:r w:rsidRPr="00C74355">
        <w:rPr>
          <w:rFonts w:ascii="Times New Roman" w:eastAsia="Times New Roman" w:hAnsi="Times New Roman" w:cs="Times New Roman"/>
          <w:color w:val="000000"/>
          <w:sz w:val="24"/>
          <w:szCs w:val="24"/>
        </w:rPr>
        <w:t xml:space="preserve"> two-sided confidence interval of the mean difference is within </w:t>
      </w:r>
      <m:oMath>
        <m:d>
          <m:dPr>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-δ, δ</m:t>
            </m:r>
          </m:e>
        </m:d>
        <m:r>
          <m:rPr>
            <m:sty m:val="p"/>
          </m:rPr>
          <w:rPr>
            <w:rFonts w:ascii="Cambria Math" w:eastAsia="Times New Roman" w:hAnsi="Cambria Math" w:cs="Times New Roman"/>
            <w:color w:val="000000"/>
            <w:sz w:val="24"/>
            <w:szCs w:val="24"/>
          </w:rPr>
          <m:t>.</m:t>
        </m:r>
      </m:oMath>
    </w:p>
    <w:p w14:paraId="499D327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2EA52A7D" w14:textId="77777777" w:rsidR="00C74355" w:rsidRPr="00C74355" w:rsidRDefault="00C74355" w:rsidP="00C74355">
      <w:pPr>
        <w:autoSpaceDE w:val="0"/>
        <w:autoSpaceDN w:val="0"/>
        <w:adjustRightInd w:val="0"/>
        <w:spacing w:after="0" w:line="240" w:lineRule="auto"/>
        <w:jc w:val="both"/>
        <w:rPr>
          <w:rFonts w:ascii="Times New Roman" w:eastAsia="SimSun" w:hAnsi="Times New Roman" w:cs="Times New Roman"/>
          <w:sz w:val="24"/>
          <w:szCs w:val="24"/>
        </w:rPr>
      </w:pPr>
      <w:r w:rsidRPr="00C74355">
        <w:rPr>
          <w:rFonts w:ascii="Times New Roman" w:eastAsia="SimSun" w:hAnsi="Times New Roman" w:cs="Times New Roman"/>
          <w:sz w:val="24"/>
          <w:szCs w:val="24"/>
        </w:rPr>
        <w:t xml:space="preserve">FDA further suggested that the equivalence acceptance criterion (EAC) as </w:t>
      </w:r>
      <m:oMath>
        <m:r>
          <m:rPr>
            <m:sty m:val="p"/>
          </m:rPr>
          <w:rPr>
            <w:rFonts w:ascii="Cambria Math" w:eastAsia="Times New Roman" w:hAnsi="Cambria Math" w:cs="Times New Roman"/>
            <w:color w:val="000000"/>
            <w:sz w:val="24"/>
            <w:szCs w:val="24"/>
          </w:rPr>
          <m:t>δ=1.5</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where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is the population standard deviation associated with the reference product. In practice,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can be estimated based on test values of some randomly sampled lots from a pool of reference lots. The </w:t>
      </w:r>
      <w:r w:rsidRPr="00C74355">
        <w:rPr>
          <w:rFonts w:ascii="Times New Roman" w:eastAsia="SimSun" w:hAnsi="Times New Roman" w:cs="Times New Roman"/>
          <w:sz w:val="24"/>
          <w:szCs w:val="24"/>
        </w:rPr>
        <w:lastRenderedPageBreak/>
        <w:t xml:space="preserve">suggested EAC margin is considered as fixed margin conditioned on the observed test values from different reference lots. In equivalence test for CQAs from Tier 1, it is very challenging for the sponsors and/or biostatisticians when there are only a limited number of lots available (for both reference product and test product). Thus, it is suggested that the sponsors provide a plan on how the reference standard deviation,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would be estimated with satisfactory scientific/statistical justification.</w:t>
      </w:r>
    </w:p>
    <w:p w14:paraId="115BC68B"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08DC80C4" w14:textId="10C922C4"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For a given CQA in Tier 1, denote </w: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oMath>
      <w:r w:rsidRPr="00C74355">
        <w:rPr>
          <w:rFonts w:ascii="Times New Roman" w:eastAsia="Times New Roman" w:hAnsi="Times New Roman" w:cs="Times New Roman"/>
          <w:color w:val="000000"/>
          <w:sz w:val="24"/>
          <w:szCs w:val="24"/>
        </w:rPr>
        <w:t xml:space="preserve"> as the mean difference. Then null hypothesis (1) can be rewritten as:</w:t>
      </w:r>
    </w:p>
    <w:p w14:paraId="0E44908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776892A1" w14:textId="434C136F" w:rsidR="00C74355" w:rsidRPr="00C74355" w:rsidRDefault="00C74355" w:rsidP="00C74355">
      <w:pPr>
        <w:spacing w:after="0" w:line="240" w:lineRule="auto"/>
        <w:jc w:val="both"/>
        <w:rPr>
          <w:rFonts w:ascii="Calibri" w:eastAsia="SimSun" w:hAnsi="Calibri" w:cs="Times New Roman"/>
          <w:iCs/>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 xml:space="preserve">: </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 xml:space="preserve">≤-δ or </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≥δ.</m:t>
        </m:r>
      </m:oMath>
      <w:r w:rsidRPr="00C74355">
        <w:rPr>
          <w:rFonts w:ascii="Times New Roman" w:eastAsia="Times New Roman" w:hAnsi="Times New Roman" w:cs="Times New Roman"/>
          <w:color w:val="000000"/>
          <w:sz w:val="24"/>
          <w:szCs w:val="24"/>
        </w:rPr>
        <w:tab/>
        <w:t xml:space="preserve">                                                          </w:t>
      </w:r>
      <w:r w:rsidRPr="00C74355">
        <w:rPr>
          <w:rFonts w:ascii="Calibri" w:eastAsia="SimSun" w:hAnsi="Calibri" w:cs="Times New Roman"/>
          <w:i/>
          <w:iCs/>
          <w:color w:val="44546A"/>
          <w:sz w:val="18"/>
          <w:szCs w:val="18"/>
        </w:rPr>
        <w:t xml:space="preserve">                                           </w:t>
      </w:r>
      <w:r w:rsidRPr="00C74355">
        <w:rPr>
          <w:rFonts w:ascii="Calibri" w:eastAsia="SimSun" w:hAnsi="Calibri" w:cs="Times New Roman"/>
          <w:iCs/>
          <w:sz w:val="24"/>
          <w:szCs w:val="24"/>
        </w:rPr>
        <w:t>(2)</w:t>
      </w:r>
    </w:p>
    <w:p w14:paraId="01CE2EAA" w14:textId="77777777" w:rsidR="00C74355" w:rsidRPr="00C74355" w:rsidRDefault="00C74355" w:rsidP="00C74355">
      <w:pPr>
        <w:spacing w:after="0" w:line="240" w:lineRule="auto"/>
        <w:jc w:val="both"/>
        <w:rPr>
          <w:rFonts w:ascii="Calibri" w:eastAsia="SimSun" w:hAnsi="Calibri" w:cs="Times New Roman"/>
          <w:iCs/>
          <w:sz w:val="24"/>
          <w:szCs w:val="24"/>
        </w:rPr>
      </w:pPr>
    </w:p>
    <w:p w14:paraId="5DE0F31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Suppose there are n</w:t>
      </w:r>
      <w:r w:rsidRPr="00C74355">
        <w:rPr>
          <w:rFonts w:ascii="Times New Roman" w:eastAsia="Times New Roman" w:hAnsi="Times New Roman" w:cs="Times New Roman"/>
          <w:color w:val="000000"/>
          <w:sz w:val="24"/>
          <w:szCs w:val="24"/>
          <w:vertAlign w:val="subscript"/>
        </w:rPr>
        <w:t>R</w:t>
      </w:r>
      <w:r w:rsidRPr="00C74355">
        <w:rPr>
          <w:rFonts w:ascii="Times New Roman" w:eastAsia="Times New Roman" w:hAnsi="Times New Roman" w:cs="Times New Roman"/>
          <w:color w:val="000000"/>
          <w:sz w:val="24"/>
          <w:szCs w:val="24"/>
        </w:rPr>
        <w:t xml:space="preserve"> reference lots and n</w:t>
      </w:r>
      <w:r w:rsidRPr="00C74355">
        <w:rPr>
          <w:rFonts w:ascii="Times New Roman" w:eastAsia="Times New Roman" w:hAnsi="Times New Roman" w:cs="Times New Roman"/>
          <w:color w:val="000000"/>
          <w:sz w:val="24"/>
          <w:szCs w:val="24"/>
          <w:vertAlign w:val="subscript"/>
        </w:rPr>
        <w:t>T</w:t>
      </w:r>
      <w:r w:rsidRPr="00C74355">
        <w:rPr>
          <w:rFonts w:ascii="Times New Roman" w:eastAsia="Times New Roman" w:hAnsi="Times New Roman" w:cs="Times New Roman"/>
          <w:color w:val="000000"/>
          <w:sz w:val="24"/>
          <w:szCs w:val="24"/>
        </w:rPr>
        <w:t xml:space="preserve"> test lots for the equivalence test. Based on a two one-sided tests procedure, similarity is concluded if the null hypothesis of dissimilarity is rejected at the α level of significance, if</w:t>
      </w:r>
    </w:p>
    <w:p w14:paraId="19DBAB0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B3E0ACF" w14:textId="77777777" w:rsidR="00C74355" w:rsidRPr="00C74355" w:rsidRDefault="00CA7610" w:rsidP="00C74355">
      <w:pPr>
        <w:keepNext/>
        <w:spacing w:after="0" w:line="240" w:lineRule="auto"/>
        <w:ind w:firstLine="720"/>
        <w:rPr>
          <w:rFonts w:ascii="Times New Roman" w:eastAsia="Times New Roman" w:hAnsi="Times New Roman" w:cs="Times New Roman"/>
          <w:vanish/>
          <w:color w:val="000000"/>
          <w:sz w:val="24"/>
          <w:szCs w:val="24"/>
        </w:rPr>
      </w:pPr>
      <m:oMath>
        <m:f>
          <m:fPr>
            <m:ctrlPr>
              <w:rPr>
                <w:rFonts w:ascii="Cambria Math" w:eastAsia="Times New Roman" w:hAnsi="Cambria Math" w:cs="Times New Roman"/>
                <w:i/>
                <w:color w:val="000000"/>
                <w:sz w:val="24"/>
                <w:szCs w:val="24"/>
              </w:rPr>
            </m:ctrlPr>
          </m:fPr>
          <m:num>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r>
              <w:rPr>
                <w:rFonts w:ascii="Cambria Math" w:eastAsia="Times New Roman" w:hAnsi="Cambria Math" w:cs="Times New Roman"/>
                <w:color w:val="000000"/>
                <w:sz w:val="24"/>
                <w:szCs w:val="24"/>
              </w:rPr>
              <m:t>+δ</m:t>
            </m:r>
          </m:num>
          <m:den>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r>
                  <w:rPr>
                    <w:rFonts w:ascii="Cambria Math" w:eastAsia="Times New Roman" w:hAnsi="Cambria Math" w:cs="Times New Roman"/>
                    <w:color w:val="000000"/>
                    <w:sz w:val="24"/>
                    <w:szCs w:val="24"/>
                  </w:rPr>
                  <m:t>R</m:t>
                </m:r>
              </m:sub>
            </m:sSub>
            <m:rad>
              <m:radPr>
                <m:degHide m:val="1"/>
                <m:ctrlPr>
                  <w:rPr>
                    <w:rFonts w:ascii="Cambria Math" w:eastAsia="Times New Roman" w:hAnsi="Cambria Math" w:cs="Times New Roman"/>
                    <w:i/>
                    <w:color w:val="000000"/>
                    <w:sz w:val="24"/>
                    <w:szCs w:val="24"/>
                  </w:rPr>
                </m:ctrlPr>
              </m:radPr>
              <m:deg/>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R</m:t>
                        </m:r>
                      </m:sub>
                    </m:sSub>
                  </m:den>
                </m:f>
              </m:e>
            </m:rad>
          </m:den>
        </m:f>
        <m:r>
          <w:rPr>
            <w:rFonts w:ascii="Cambria Math" w:eastAsia="Times New Roman" w:hAnsi="Cambria Math" w:cs="Times New Roman"/>
            <w:color w:val="000000"/>
            <w:sz w:val="24"/>
            <w:szCs w:val="24"/>
          </w:rPr>
          <m:t>&gt;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Cambria Math" w:cs="Times New Roman"/>
                <w:color w:val="000000"/>
                <w:sz w:val="24"/>
                <w:szCs w:val="24"/>
              </w:rPr>
              <m:t>α</m:t>
            </m:r>
          </m:sub>
        </m:sSub>
      </m:oMath>
      <w:r w:rsidR="00C74355" w:rsidRPr="00C74355">
        <w:rPr>
          <w:rFonts w:ascii="Times New Roman" w:eastAsia="Times New Roman" w:hAnsi="Times New Roman" w:cs="Times New Roman"/>
          <w:color w:val="000000"/>
          <w:sz w:val="24"/>
          <w:szCs w:val="24"/>
        </w:rPr>
        <w:t>,</w:t>
      </w:r>
      <w:r w:rsidR="00C74355" w:rsidRPr="00C74355">
        <w:rPr>
          <w:rFonts w:ascii="Times New Roman" w:eastAsia="Times New Roman" w:hAnsi="Times New Roman" w:cs="Times New Roman"/>
          <w:color w:val="000000"/>
          <w:sz w:val="24"/>
          <w:szCs w:val="24"/>
        </w:rPr>
        <w:tab/>
      </w:r>
    </w:p>
    <w:p w14:paraId="36316F0E" w14:textId="77777777" w:rsidR="00C74355" w:rsidRPr="00C74355" w:rsidRDefault="00C74355" w:rsidP="00C74355">
      <w:pPr>
        <w:spacing w:after="200" w:line="240" w:lineRule="auto"/>
        <w:rPr>
          <w:rFonts w:ascii="Calibri" w:eastAsia="SimSun" w:hAnsi="Calibri" w:cs="Times New Roman"/>
          <w:i/>
          <w:iCs/>
          <w:color w:val="44546A"/>
          <w:sz w:val="18"/>
          <w:szCs w:val="18"/>
        </w:rPr>
      </w:pPr>
    </w:p>
    <w:p w14:paraId="217E4D58" w14:textId="77777777" w:rsidR="00C74355" w:rsidRPr="00C74355" w:rsidRDefault="00C74355" w:rsidP="00C74355">
      <w:pPr>
        <w:spacing w:after="0" w:line="240" w:lineRule="auto"/>
        <w:jc w:val="both"/>
        <w:rPr>
          <w:rFonts w:ascii="Bookman Old Style" w:eastAsia="Times New Roman" w:hAnsi="Bookman Old Style" w:cs="Times New Roman"/>
          <w:color w:val="000000"/>
          <w:sz w:val="20"/>
          <w:szCs w:val="20"/>
        </w:rPr>
      </w:pPr>
      <w:r w:rsidRPr="00C74355">
        <w:rPr>
          <w:rFonts w:ascii="Bookman Old Style" w:eastAsia="Times New Roman" w:hAnsi="Bookman Old Style" w:cs="Times New Roman"/>
          <w:color w:val="000000"/>
          <w:sz w:val="20"/>
          <w:szCs w:val="20"/>
        </w:rPr>
        <w:t>and</w:t>
      </w:r>
    </w:p>
    <w:p w14:paraId="0569F9F8" w14:textId="47AA3F86" w:rsidR="00C74355" w:rsidRPr="00C74355" w:rsidRDefault="00CA7610" w:rsidP="00C74355">
      <w:pPr>
        <w:keepNext/>
        <w:spacing w:after="0" w:line="240" w:lineRule="auto"/>
        <w:ind w:firstLine="720"/>
        <w:rPr>
          <w:rFonts w:ascii="Times New Roman" w:eastAsia="Times New Roman" w:hAnsi="Times New Roman" w:cs="Times New Roman"/>
          <w:vanish/>
          <w:color w:val="000000"/>
          <w:sz w:val="24"/>
          <w:szCs w:val="24"/>
        </w:rPr>
      </w:pPr>
      <m:oMath>
        <m:f>
          <m:fPr>
            <m:ctrlPr>
              <w:rPr>
                <w:rFonts w:ascii="Cambria Math" w:eastAsia="Times New Roman" w:hAnsi="Cambria Math" w:cs="Times New Roman"/>
                <w:i/>
                <w:color w:val="000000"/>
                <w:sz w:val="24"/>
                <w:szCs w:val="24"/>
              </w:rPr>
            </m:ctrlPr>
          </m:fPr>
          <m:num>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r>
              <w:rPr>
                <w:rFonts w:ascii="Cambria Math" w:eastAsia="Times New Roman" w:hAnsi="Cambria Math" w:cs="Times New Roman"/>
                <w:color w:val="000000"/>
                <w:sz w:val="24"/>
                <w:szCs w:val="24"/>
              </w:rPr>
              <m:t>-δ</m:t>
            </m:r>
          </m:num>
          <m:den>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r>
                  <w:rPr>
                    <w:rFonts w:ascii="Cambria Math" w:eastAsia="Times New Roman" w:hAnsi="Cambria Math" w:cs="Times New Roman"/>
                    <w:color w:val="000000"/>
                    <w:sz w:val="24"/>
                    <w:szCs w:val="24"/>
                  </w:rPr>
                  <m:t>R</m:t>
                </m:r>
              </m:sub>
            </m:sSub>
            <m:rad>
              <m:radPr>
                <m:degHide m:val="1"/>
                <m:ctrlPr>
                  <w:rPr>
                    <w:rFonts w:ascii="Cambria Math" w:eastAsia="Times New Roman" w:hAnsi="Cambria Math" w:cs="Times New Roman"/>
                    <w:i/>
                    <w:color w:val="000000"/>
                    <w:sz w:val="24"/>
                    <w:szCs w:val="24"/>
                  </w:rPr>
                </m:ctrlPr>
              </m:radPr>
              <m:deg/>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R</m:t>
                        </m:r>
                      </m:sub>
                    </m:sSub>
                  </m:den>
                </m:f>
              </m:e>
            </m:rad>
          </m:den>
        </m:f>
        <m:r>
          <w:rPr>
            <w:rFonts w:ascii="Cambria Math" w:eastAsia="Times New Roman" w:hAnsi="Cambria Math" w:cs="Times New Roman"/>
            <w:color w:val="000000"/>
            <w:sz w:val="24"/>
            <w:szCs w:val="24"/>
          </w:rPr>
          <m:t>&lt;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z</m:t>
            </m:r>
          </m:e>
          <m:sub>
            <m:r>
              <w:ins w:id="29" w:author="Yin, Donglei *" w:date="2018-07-13T13:24:00Z">
                <w:rPr>
                  <w:rFonts w:ascii="Cambria Math" w:eastAsia="Times New Roman" w:hAnsi="Cambria Math" w:cs="Times New Roman"/>
                  <w:color w:val="000000"/>
                  <w:sz w:val="24"/>
                  <w:szCs w:val="24"/>
                </w:rPr>
                <m:t>1-</m:t>
              </w:ins>
            </m:r>
            <m:r>
              <w:rPr>
                <w:rFonts w:ascii="Cambria Math" w:eastAsia="Times New Roman" w:hAnsi="Cambria Math" w:cs="Times New Roman"/>
                <w:color w:val="000000"/>
                <w:sz w:val="24"/>
                <w:szCs w:val="24"/>
              </w:rPr>
              <m:t>α</m:t>
            </m:r>
          </m:sub>
        </m:sSub>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ab/>
      </w:r>
    </w:p>
    <w:p w14:paraId="4DA76022" w14:textId="77777777" w:rsidR="00C74355" w:rsidRPr="00C74355" w:rsidRDefault="00C74355" w:rsidP="00C74355">
      <w:pPr>
        <w:spacing w:after="200" w:line="240" w:lineRule="auto"/>
        <w:rPr>
          <w:rFonts w:ascii="Calibri" w:eastAsia="SimSun" w:hAnsi="Calibri" w:cs="Times New Roman"/>
          <w:i/>
          <w:iCs/>
          <w:color w:val="44546A"/>
          <w:sz w:val="18"/>
          <w:szCs w:val="18"/>
        </w:rPr>
      </w:pPr>
    </w:p>
    <w:p w14:paraId="291FC54E"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r w:rsidRPr="00C74355">
        <w:rPr>
          <w:rFonts w:ascii="Bookman Old Style" w:eastAsia="Times New Roman" w:hAnsi="Bookman Old Style" w:cs="Times New Roman"/>
          <w:color w:val="000000"/>
          <w:sz w:val="20"/>
          <w:szCs w:val="20"/>
        </w:rPr>
        <w:t xml:space="preserve">where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oMath>
      <w:r w:rsidRPr="00C74355">
        <w:rPr>
          <w:rFonts w:ascii="Bookman Old Style" w:eastAsia="Times New Roman" w:hAnsi="Bookman Old Style" w:cs="Times New Roman"/>
          <w:color w:val="000000"/>
          <w:sz w:val="24"/>
          <w:szCs w:val="24"/>
        </w:rPr>
        <w:t xml:space="preserve"> </w:t>
      </w:r>
      <w:r w:rsidRPr="00C74355">
        <w:rPr>
          <w:rFonts w:ascii="Times New Roman" w:eastAsia="Times New Roman" w:hAnsi="Times New Roman" w:cs="Times New Roman"/>
          <w:color w:val="000000"/>
          <w:sz w:val="24"/>
          <w:szCs w:val="24"/>
        </w:rPr>
        <w:t>is an estimator of Δ, z</w:t>
      </w:r>
      <w:r w:rsidRPr="00C74355">
        <w:rPr>
          <w:rFonts w:ascii="Times New Roman" w:eastAsia="Times New Roman" w:hAnsi="Times New Roman" w:cs="Times New Roman"/>
          <w:color w:val="000000"/>
          <w:sz w:val="24"/>
          <w:szCs w:val="24"/>
          <w:vertAlign w:val="subscript"/>
        </w:rPr>
        <w:t>α</w:t>
      </w:r>
      <w:r w:rsidRPr="00C74355">
        <w:rPr>
          <w:rFonts w:ascii="Times New Roman" w:eastAsia="Times New Roman" w:hAnsi="Times New Roman" w:cs="Times New Roman"/>
          <w:color w:val="000000"/>
          <w:sz w:val="24"/>
          <w:szCs w:val="24"/>
        </w:rPr>
        <w:t xml:space="preserve"> is the lower α quantile of the standard normal distribution, and</w:t>
      </w:r>
      <w:r w:rsidRPr="00C74355">
        <w:rPr>
          <w:rFonts w:ascii="Bookman Old Style" w:eastAsia="Times New Roman" w:hAnsi="Bookman Old Style" w:cs="Times New Roman"/>
          <w:color w:val="000000"/>
          <w:sz w:val="20"/>
          <w:szCs w:val="20"/>
        </w:rPr>
        <w:t xml:space="preserve"> </w:t>
      </w: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r>
              <w:rPr>
                <w:rFonts w:ascii="Cambria Math" w:eastAsia="Times New Roman" w:hAnsi="Cambria Math" w:cs="Times New Roman"/>
                <w:color w:val="000000"/>
                <w:sz w:val="24"/>
                <w:szCs w:val="24"/>
              </w:rPr>
              <m:t>R</m:t>
            </m:r>
          </m:sub>
        </m:sSub>
      </m:oMath>
      <w:r w:rsidRPr="00C74355">
        <w:rPr>
          <w:rFonts w:ascii="Bookman Old Style" w:eastAsia="Times New Roman" w:hAnsi="Bookman Old Style" w:cs="Times New Roman"/>
          <w:color w:val="000000"/>
          <w:sz w:val="24"/>
          <w:szCs w:val="24"/>
        </w:rPr>
        <w:t xml:space="preserve"> </w:t>
      </w:r>
      <w:r w:rsidRPr="00C74355">
        <w:rPr>
          <w:rFonts w:ascii="Times New Roman" w:eastAsia="Times New Roman" w:hAnsi="Times New Roman" w:cs="Times New Roman"/>
          <w:color w:val="000000"/>
          <w:sz w:val="24"/>
          <w:szCs w:val="24"/>
        </w:rPr>
        <w:t>is an estimator of</w:t>
      </w:r>
      <w:r w:rsidRPr="00C74355">
        <w:rPr>
          <w:rFonts w:ascii="Bookman Old Style" w:eastAsia="Times New Roman" w:hAnsi="Bookman Old Style" w:cs="Times New Roman"/>
          <w:color w:val="000000"/>
          <w:sz w:val="20"/>
          <w:szCs w:val="20"/>
        </w:rPr>
        <w:t xml:space="preserv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Bookman Old Style" w:eastAsia="Times New Roman" w:hAnsi="Bookman Old Style" w:cs="Times New Roman"/>
          <w:color w:val="000000"/>
          <w:sz w:val="24"/>
          <w:szCs w:val="24"/>
        </w:rPr>
        <w:t>.</w:t>
      </w:r>
      <w:r w:rsidRPr="00C74355">
        <w:rPr>
          <w:rFonts w:ascii="Times New Roman" w:eastAsia="Times New Roman" w:hAnsi="Times New Roman" w:cs="Times New Roman"/>
          <w:color w:val="000000"/>
          <w:sz w:val="24"/>
          <w:szCs w:val="24"/>
        </w:rPr>
        <w:t xml:space="preserve"> </w:t>
      </w:r>
      <w:commentRangeStart w:id="30"/>
      <w:r w:rsidRPr="00C74355">
        <w:rPr>
          <w:rFonts w:ascii="Times New Roman" w:eastAsia="Times New Roman" w:hAnsi="Times New Roman" w:cs="Times New Roman"/>
          <w:color w:val="000000"/>
          <w:sz w:val="24"/>
          <w:szCs w:val="24"/>
        </w:rPr>
        <w:t xml:space="preserve">The statistical method is based on the assumption that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w:commentRangeEnd w:id="30"/>
        <m:r>
          <m:rPr>
            <m:sty m:val="p"/>
          </m:rPr>
          <w:rPr>
            <w:rStyle w:val="CommentReference"/>
          </w:rPr>
          <w:commentReference w:id="30"/>
        </m:r>
      </m:oMath>
      <w:r w:rsidRPr="00C74355">
        <w:rPr>
          <w:rFonts w:ascii="Times New Roman" w:eastAsia="Times New Roman" w:hAnsi="Times New Roman" w:cs="Times New Roman"/>
          <w:color w:val="000000"/>
          <w:sz w:val="24"/>
          <w:szCs w:val="24"/>
        </w:rPr>
        <w:t xml:space="preserve">, where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is </w:t>
      </w:r>
      <w:r w:rsidRPr="00C74355">
        <w:rPr>
          <w:rFonts w:ascii="Times New Roman" w:eastAsia="SimSun" w:hAnsi="Times New Roman" w:cs="Times New Roman"/>
          <w:sz w:val="24"/>
          <w:szCs w:val="24"/>
        </w:rPr>
        <w:t xml:space="preserve">the population standard deviation associated with the test product. For estimating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FDA recommends testing one sample from each reference lot for obtaining an estimator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This approach is an unbiased estimate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oMath>
      <w:r w:rsidRPr="00C74355">
        <w:rPr>
          <w:rFonts w:ascii="Times New Roman" w:eastAsia="SimSun" w:hAnsi="Times New Roman" w:cs="Times New Roman"/>
          <w:color w:val="000000"/>
          <w:sz w:val="24"/>
          <w:szCs w:val="24"/>
        </w:rPr>
        <w:t xml:space="preserve"> is the difference of the arithmetic means between the test samples and reference samples. </w:t>
      </w:r>
    </w:p>
    <w:p w14:paraId="42E109B8"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p>
    <w:p w14:paraId="4E3E9D27"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r w:rsidRPr="00C74355">
        <w:rPr>
          <w:rFonts w:ascii="Times New Roman" w:eastAsia="SimSun" w:hAnsi="Times New Roman" w:cs="Times New Roman"/>
          <w:color w:val="000000"/>
          <w:sz w:val="24"/>
          <w:szCs w:val="24"/>
        </w:rPr>
        <w:t>Note that since a two one-sided tests procedure is operationally equivalence to a (</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xml:space="preserve">) confidence interval approach in many cases, </w:t>
      </w:r>
      <w:r w:rsidRPr="00C74355">
        <w:rPr>
          <w:rFonts w:ascii="Times New Roman" w:eastAsia="Times New Roman" w:hAnsi="Times New Roman" w:cs="Times New Roman"/>
          <w:color w:val="000000"/>
          <w:sz w:val="24"/>
          <w:szCs w:val="24"/>
        </w:rPr>
        <w:t xml:space="preserve">similarity is concluded if the </w:t>
      </w:r>
      <w:r w:rsidRPr="00C74355">
        <w:rPr>
          <w:rFonts w:ascii="Times New Roman" w:eastAsia="SimSun" w:hAnsi="Times New Roman" w:cs="Times New Roman"/>
          <w:color w:val="000000"/>
          <w:sz w:val="24"/>
          <w:szCs w:val="24"/>
        </w:rPr>
        <w:t>(</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xml:space="preserve">) confidence interval falls within the limits of </w:t>
      </w:r>
      <m:oMath>
        <m:r>
          <w:rPr>
            <w:rFonts w:ascii="Cambria Math" w:eastAsia="SimSun" w:hAnsi="Cambria Math" w:cs="Times New Roman"/>
            <w:color w:val="000000"/>
            <w:sz w:val="24"/>
            <w:szCs w:val="24"/>
          </w:rPr>
          <m:t>(</m:t>
        </m:r>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m:t>
            </m:r>
          </m:e>
        </m:acc>
        <m:r>
          <w:rPr>
            <w:rFonts w:ascii="Cambria Math" w:eastAsia="SimSun" w:hAnsi="Cambria Math" w:cs="Times New Roman"/>
            <w:color w:val="000000"/>
            <w:sz w:val="24"/>
            <w:szCs w:val="24"/>
          </w:rPr>
          <m:t>-1.5</m:t>
        </m:r>
        <m:sSub>
          <m:sSubPr>
            <m:ctrlPr>
              <w:rPr>
                <w:rFonts w:ascii="Cambria Math" w:eastAsia="SimSun" w:hAnsi="Cambria Math" w:cs="Times New Roman"/>
                <w:i/>
                <w:color w:val="000000"/>
                <w:sz w:val="24"/>
                <w:szCs w:val="24"/>
              </w:rPr>
            </m:ctrlPr>
          </m:sSubPr>
          <m:e>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σ</m:t>
                </m:r>
              </m:e>
            </m:acc>
          </m:e>
          <m:sub>
            <m:r>
              <w:rPr>
                <w:rFonts w:ascii="Cambria Math" w:eastAsia="SimSu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w:t>
      </w:r>
      <m:oMath>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m:t>
            </m:r>
          </m:e>
        </m:acc>
        <m:r>
          <w:rPr>
            <w:rFonts w:ascii="Cambria Math" w:eastAsia="SimSun" w:hAnsi="Cambria Math" w:cs="Times New Roman"/>
            <w:color w:val="000000"/>
            <w:sz w:val="24"/>
            <w:szCs w:val="24"/>
          </w:rPr>
          <m:t>+1.5</m:t>
        </m:r>
        <m:sSub>
          <m:sSubPr>
            <m:ctrlPr>
              <w:rPr>
                <w:rFonts w:ascii="Cambria Math" w:eastAsia="SimSun" w:hAnsi="Cambria Math" w:cs="Times New Roman"/>
                <w:i/>
                <w:color w:val="000000"/>
                <w:sz w:val="24"/>
                <w:szCs w:val="24"/>
              </w:rPr>
            </m:ctrlPr>
          </m:sSubPr>
          <m:e>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σ</m:t>
                </m:r>
              </m:e>
            </m:acc>
          </m:e>
          <m:sub>
            <m:r>
              <w:rPr>
                <w:rFonts w:ascii="Cambria Math" w:eastAsia="SimSu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w:t>
      </w:r>
    </w:p>
    <w:p w14:paraId="531FBBAE"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p>
    <w:p w14:paraId="036FEC3D" w14:textId="01E4E01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2.2 Pairwise Comparisons with Multiple References</w:t>
      </w:r>
    </w:p>
    <w:p w14:paraId="77C69475" w14:textId="7777777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p>
    <w:p w14:paraId="183A4478"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Where there are multiple references, e.g., a US-licensed reference product and an EU-approved reference product of the same product, it is suggested pairwise comparisons be considered not only to (1) check whether the two reference products are highly similar, but also to (2) compare the proposed biosimilar with each of the two references. </w:t>
      </w:r>
    </w:p>
    <w:p w14:paraId="0E615BBB"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808C7E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Denote 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as the proposed biosimilar (test) product, the first reference product (e.g., a US-licensed reference product), and the second reference product (e.g., an EU-approved reference product), respectively. The pairwise comparisons deal with the following three sets of interval hypotheses:</w:t>
      </w:r>
    </w:p>
    <w:p w14:paraId="13E916B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70198714" w14:textId="6C1A885C" w:rsidR="00C74355" w:rsidRPr="00C74355" w:rsidRDefault="00CA7610"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00</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≥δ,</m:t>
        </m:r>
      </m:oMath>
      <w:r w:rsidR="00C74355" w:rsidRPr="00C74355">
        <w:rPr>
          <w:rFonts w:ascii="Times New Roman" w:eastAsia="Times New Roman" w:hAnsi="Times New Roman" w:cs="Times New Roman"/>
          <w:color w:val="000000"/>
          <w:sz w:val="24"/>
          <w:szCs w:val="24"/>
        </w:rPr>
        <w:t xml:space="preserve">                                                                      (3)</w:t>
      </w:r>
    </w:p>
    <w:p w14:paraId="1E5FFC3C"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p>
    <w:p w14:paraId="635C47E9" w14:textId="5C2681FA" w:rsidR="00C74355" w:rsidRPr="00C74355" w:rsidRDefault="00CA7610" w:rsidP="00C74355">
      <w:pPr>
        <w:keepNext/>
        <w:spacing w:after="0" w:line="240" w:lineRule="auto"/>
        <w:ind w:firstLine="720"/>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01</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≥δ, </m:t>
        </m:r>
      </m:oMath>
      <w:r w:rsidR="00C74355" w:rsidRPr="00C74355">
        <w:rPr>
          <w:rFonts w:ascii="Times New Roman" w:eastAsia="Times New Roman" w:hAnsi="Times New Roman" w:cs="Times New Roman"/>
          <w:color w:val="000000"/>
          <w:sz w:val="24"/>
          <w:szCs w:val="24"/>
        </w:rPr>
        <w:t xml:space="preserve">                                                                        (4)</w:t>
      </w:r>
    </w:p>
    <w:p w14:paraId="663FA5BC" w14:textId="77777777" w:rsidR="00C74355" w:rsidRPr="00C74355" w:rsidRDefault="00C74355" w:rsidP="00C74355">
      <w:pPr>
        <w:keepNext/>
        <w:spacing w:after="0" w:line="240" w:lineRule="auto"/>
        <w:jc w:val="center"/>
        <w:rPr>
          <w:rFonts w:ascii="Times New Roman" w:eastAsia="Times New Roman" w:hAnsi="Times New Roman" w:cs="Times New Roman"/>
          <w:color w:val="000000"/>
          <w:sz w:val="24"/>
          <w:szCs w:val="24"/>
        </w:rPr>
      </w:pPr>
    </w:p>
    <w:p w14:paraId="32C6134F" w14:textId="77777777" w:rsidR="00C74355" w:rsidRPr="00C74355" w:rsidRDefault="00CA7610" w:rsidP="00C74355">
      <w:pPr>
        <w:keepNext/>
        <w:spacing w:after="0" w:line="240" w:lineRule="auto"/>
        <w:ind w:firstLine="720"/>
        <w:rPr>
          <w:rFonts w:ascii="Times New Roman" w:eastAsia="Times New Roman" w:hAnsi="Times New Roman" w:cs="Times New Roman"/>
          <w:vanish/>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02</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≥δ, </m:t>
        </m:r>
      </m:oMath>
      <w:r w:rsidR="00C74355" w:rsidRPr="00C74355">
        <w:rPr>
          <w:rFonts w:ascii="Times New Roman" w:eastAsia="Times New Roman" w:hAnsi="Times New Roman" w:cs="Times New Roman"/>
          <w:color w:val="000000"/>
          <w:sz w:val="24"/>
          <w:szCs w:val="24"/>
        </w:rPr>
        <w:tab/>
        <w:t xml:space="preserve">                                                              </w:t>
      </w:r>
    </w:p>
    <w:p w14:paraId="73DF9AC2" w14:textId="7E4EF553" w:rsidR="00C74355" w:rsidRPr="00C74355" w:rsidRDefault="00C74355" w:rsidP="00C74355">
      <w:pPr>
        <w:spacing w:after="200" w:line="240" w:lineRule="auto"/>
        <w:jc w:val="center"/>
        <w:rPr>
          <w:rFonts w:ascii="Calibri" w:eastAsia="SimSun" w:hAnsi="Calibri" w:cs="Times New Roman"/>
          <w:iCs/>
          <w:sz w:val="24"/>
          <w:szCs w:val="24"/>
        </w:rPr>
      </w:pPr>
      <w:r w:rsidRPr="00C74355">
        <w:rPr>
          <w:rFonts w:ascii="Calibri" w:eastAsia="SimSun" w:hAnsi="Calibri" w:cs="Times New Roman"/>
          <w:i/>
          <w:iCs/>
          <w:sz w:val="24"/>
          <w:szCs w:val="24"/>
        </w:rPr>
        <w:t xml:space="preserve"> </w:t>
      </w:r>
      <w:r w:rsidRPr="00C74355">
        <w:rPr>
          <w:rFonts w:ascii="Calibri" w:eastAsia="SimSun" w:hAnsi="Calibri" w:cs="Times New Roman"/>
          <w:iCs/>
          <w:sz w:val="24"/>
          <w:szCs w:val="24"/>
        </w:rPr>
        <w:t>(5)</w:t>
      </w:r>
    </w:p>
    <w:p w14:paraId="6440F53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2B0D339A" w14:textId="1D71AA25" w:rsidR="00C74355" w:rsidRPr="00C74355" w:rsidRDefault="00C74355" w:rsidP="00C74355">
      <w:pPr>
        <w:spacing w:after="0" w:line="240" w:lineRule="auto"/>
        <w:jc w:val="both"/>
        <w:rPr>
          <w:rFonts w:ascii="Times New Roman" w:eastAsia="Calibri" w:hAnsi="Times New Roman" w:cs="Times New Roman"/>
          <w:sz w:val="24"/>
          <w:szCs w:val="24"/>
          <w:lang w:eastAsia="en-US"/>
        </w:rPr>
      </w:pPr>
      <w:r w:rsidRPr="00C74355">
        <w:rPr>
          <w:rFonts w:ascii="Times New Roman" w:eastAsia="Times New Roman" w:hAnsi="Times New Roman" w:cs="Times New Roman"/>
          <w:color w:val="000000"/>
          <w:sz w:val="24"/>
          <w:szCs w:val="24"/>
        </w:rPr>
        <w:t>where the first two hypothesis use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as the reference and the third uses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as the reference. Each null hypothesis, i.e., (3)-(5) can be tested using the two one-sided tests procedure at the </w:t>
      </w:r>
      <m:oMath>
        <m:r>
          <w:rPr>
            <w:rFonts w:ascii="Cambria Math" w:eastAsia="Times New Roman" w:hAnsi="Cambria Math" w:cs="Times New Roman"/>
            <w:color w:val="000000"/>
            <w:sz w:val="24"/>
            <w:szCs w:val="24"/>
          </w:rPr>
          <m:t>α</m:t>
        </m:r>
      </m:oMath>
      <w:r w:rsidRPr="00C74355">
        <w:rPr>
          <w:rFonts w:ascii="Times New Roman" w:eastAsia="Times New Roman" w:hAnsi="Times New Roman" w:cs="Times New Roman"/>
          <w:color w:val="000000"/>
          <w:sz w:val="24"/>
          <w:szCs w:val="24"/>
        </w:rPr>
        <w:t xml:space="preserve"> level of significance described in the previous section. As indicated earlier, </w:t>
      </w:r>
      <w:r w:rsidRPr="00C74355">
        <w:rPr>
          <w:rFonts w:ascii="Times New Roman" w:eastAsia="SimSun" w:hAnsi="Times New Roman" w:cs="Times New Roman"/>
          <w:color w:val="000000"/>
          <w:sz w:val="24"/>
          <w:szCs w:val="24"/>
        </w:rPr>
        <w:t>since the two one-sided tests procedure is operationally equivalence to a (</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xml:space="preserve">) confidence interval approach in many cases, </w:t>
      </w:r>
      <w:r w:rsidRPr="00C74355">
        <w:rPr>
          <w:rFonts w:ascii="Times New Roman" w:eastAsia="Times New Roman" w:hAnsi="Times New Roman" w:cs="Times New Roman"/>
          <w:color w:val="000000"/>
          <w:sz w:val="24"/>
          <w:szCs w:val="24"/>
        </w:rPr>
        <w:t xml:space="preserve">similarity is often concluded if the </w:t>
      </w:r>
      <w:r w:rsidRPr="00C74355">
        <w:rPr>
          <w:rFonts w:ascii="Times New Roman" w:eastAsia="SimSun" w:hAnsi="Times New Roman" w:cs="Times New Roman"/>
          <w:color w:val="000000"/>
          <w:sz w:val="24"/>
          <w:szCs w:val="24"/>
        </w:rPr>
        <w:t>(</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confidence interval falls within the equivalence limit.</w:t>
      </w:r>
      <w:r w:rsidRPr="00C74355">
        <w:rPr>
          <w:rFonts w:ascii="Times New Roman" w:eastAsia="Times New Roman" w:hAnsi="Times New Roman" w:cs="Times New Roman"/>
          <w:color w:val="000000"/>
          <w:sz w:val="24"/>
          <w:szCs w:val="24"/>
        </w:rPr>
        <w:t xml:space="preserve"> Intuitively, pairwise comparisons sound reasonable. However, </w:t>
      </w:r>
      <w:r w:rsidRPr="00C74355">
        <w:rPr>
          <w:rFonts w:ascii="Times New Roman" w:eastAsia="Calibri" w:hAnsi="Times New Roman" w:cs="Times New Roman"/>
          <w:sz w:val="24"/>
          <w:szCs w:val="24"/>
          <w:lang w:eastAsia="en-US"/>
        </w:rPr>
        <w:t>as indicated by the ODAC (Oncologic Drugs Advisory Committee) panel at the 2017 July 13</w:t>
      </w:r>
      <w:r w:rsidRPr="00C74355">
        <w:rPr>
          <w:rFonts w:ascii="Times New Roman" w:eastAsia="Calibri" w:hAnsi="Times New Roman" w:cs="Times New Roman"/>
          <w:sz w:val="24"/>
          <w:szCs w:val="24"/>
          <w:vertAlign w:val="superscript"/>
          <w:lang w:eastAsia="en-US"/>
        </w:rPr>
        <w:t>th</w:t>
      </w:r>
      <w:r w:rsidRPr="00C74355">
        <w:rPr>
          <w:rFonts w:ascii="Times New Roman" w:eastAsia="Calibri" w:hAnsi="Times New Roman" w:cs="Times New Roman"/>
          <w:sz w:val="24"/>
          <w:szCs w:val="24"/>
          <w:lang w:eastAsia="en-US"/>
        </w:rPr>
        <w:t xml:space="preserve"> ODAC meeting, pairwise comparisons may not be justifiable due to the following deficiencies. </w:t>
      </w:r>
    </w:p>
    <w:p w14:paraId="348159E3" w14:textId="77777777" w:rsidR="00C74355" w:rsidRPr="00C74355" w:rsidRDefault="00C74355" w:rsidP="00C74355">
      <w:pPr>
        <w:spacing w:after="0" w:line="240" w:lineRule="auto"/>
        <w:jc w:val="both"/>
        <w:rPr>
          <w:rFonts w:ascii="Times New Roman" w:eastAsia="Calibri" w:hAnsi="Times New Roman" w:cs="Times New Roman"/>
          <w:sz w:val="24"/>
          <w:szCs w:val="24"/>
          <w:lang w:eastAsia="en-US"/>
        </w:rPr>
      </w:pPr>
    </w:p>
    <w:p w14:paraId="6162231E" w14:textId="7901C786"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Calibri" w:hAnsi="Times New Roman" w:cs="Times New Roman"/>
          <w:sz w:val="24"/>
          <w:szCs w:val="24"/>
          <w:lang w:eastAsia="en-US"/>
        </w:rPr>
        <w:t xml:space="preserve">First, the equivalence limits may be different from one comparison to another. As it can be seen from hypotheses (3)-(5), hypotheses (3) and (4) use </w:t>
      </w:r>
      <w:r w:rsidRPr="00C74355">
        <w:rPr>
          <w:rFonts w:ascii="Times New Roman" w:eastAsia="Times New Roman" w:hAnsi="Times New Roman" w:cs="Times New Roman"/>
          <w:color w:val="000000"/>
          <w:sz w:val="24"/>
          <w:szCs w:val="24"/>
        </w:rPr>
        <w:t>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as the reference product, which hypothesis uses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as the reference product. As a result, pairwise comparisons may be biased because the equivalence limits are data-driven which depend upon an estimated variability associated with the reference product. This may present critical issue in assessing biosimilarity especially when the test product is highly similar to each of the reference product but there is notable difference between the two reference products (i.e., the two reference product fail to pass the equivalence test) is observed.</w:t>
      </w:r>
    </w:p>
    <w:p w14:paraId="0CEA24F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0D9812BC" w14:textId="19609CB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The other criticism of pairwise comparisons is that each pairwise comparison does not fully utilize all data collected from the three treatment groups. That is, hypothesis (3) uses data obtained from both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hypothesis (4) is tested based on data from the test (T) product and the first reference product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while hypothesis (5) considers data obtained from the test (T) product and the second reference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This may present critical issue in assessing biosimilarity when there is evidence of heterogeneity in mean and/or variance among the three groups with limited number of lots (both test and/or reference lots) available.</w:t>
      </w:r>
    </w:p>
    <w:p w14:paraId="1E13805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D2EDBA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As a result, the feasibility and/or validity of pairwise comparisons have been challenged.</w:t>
      </w:r>
    </w:p>
    <w:p w14:paraId="39AE486D"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C49484B" w14:textId="05D9D9DC" w:rsidR="00267DBC" w:rsidRPr="00410131" w:rsidDel="00B81914" w:rsidRDefault="00C74355" w:rsidP="00C74355">
      <w:pPr>
        <w:spacing w:after="0" w:line="240" w:lineRule="auto"/>
        <w:jc w:val="both"/>
        <w:rPr>
          <w:del w:id="32" w:author="Yin, Donglei *" w:date="2018-07-13T15:44:00Z"/>
          <w:rFonts w:ascii="Times New Roman" w:eastAsia="Times New Roman" w:hAnsi="Times New Roman" w:cs="Times New Roman"/>
          <w:sz w:val="24"/>
          <w:szCs w:val="24"/>
          <w:rPrChange w:id="33" w:author="Yin, Donglei *" w:date="2018-07-13T13:27:00Z">
            <w:rPr>
              <w:del w:id="34" w:author="Yin, Donglei *" w:date="2018-07-13T15:44:00Z"/>
              <w:rFonts w:ascii="Times New Roman" w:eastAsia="Times New Roman" w:hAnsi="Times New Roman" w:cs="Times New Roman"/>
              <w:b/>
              <w:sz w:val="24"/>
              <w:szCs w:val="24"/>
            </w:rPr>
          </w:rPrChange>
        </w:rPr>
      </w:pPr>
      <w:del w:id="35" w:author="Yin, Donglei *" w:date="2018-07-13T15:44:00Z">
        <w:r w:rsidRPr="00B12875" w:rsidDel="00B81914">
          <w:rPr>
            <w:rFonts w:ascii="Times New Roman" w:eastAsia="Times New Roman" w:hAnsi="Times New Roman" w:cs="Times New Roman"/>
            <w:b/>
            <w:sz w:val="24"/>
            <w:szCs w:val="24"/>
          </w:rPr>
          <w:delText>2.3 An Example</w:delText>
        </w:r>
      </w:del>
    </w:p>
    <w:p w14:paraId="74EACBAB" w14:textId="11878379" w:rsidR="00FE22F3" w:rsidRPr="00B12875" w:rsidDel="00B81914" w:rsidRDefault="00FE22F3" w:rsidP="00C74355">
      <w:pPr>
        <w:spacing w:after="0" w:line="240" w:lineRule="auto"/>
        <w:jc w:val="both"/>
        <w:rPr>
          <w:del w:id="36" w:author="Yin, Donglei *" w:date="2018-07-13T15:44:00Z"/>
          <w:rFonts w:ascii="Times New Roman" w:eastAsia="Times New Roman" w:hAnsi="Times New Roman" w:cs="Times New Roman"/>
          <w:b/>
          <w:sz w:val="24"/>
          <w:szCs w:val="24"/>
        </w:rPr>
      </w:pPr>
    </w:p>
    <w:p w14:paraId="66AF01CA" w14:textId="74F3628E" w:rsidR="007D3DE4" w:rsidRPr="007547FC" w:rsidDel="000A3342" w:rsidRDefault="007D3DE4" w:rsidP="007D3DE4">
      <w:pPr>
        <w:jc w:val="both"/>
        <w:rPr>
          <w:del w:id="37" w:author="Yin, Donglei *" w:date="2018-07-13T13:52:00Z"/>
          <w:rFonts w:ascii="Times New Roman" w:hAnsi="Times New Roman" w:cs="Times New Roman"/>
          <w:sz w:val="24"/>
          <w:szCs w:val="24"/>
        </w:rPr>
      </w:pPr>
      <w:del w:id="38" w:author="Yin, Donglei *" w:date="2018-07-13T13:52:00Z">
        <w:r w:rsidRPr="00B12875" w:rsidDel="000A3342">
          <w:rPr>
            <w:rFonts w:ascii="Times New Roman" w:eastAsia="Times New Roman" w:hAnsi="Times New Roman" w:cs="Times New Roman"/>
            <w:sz w:val="24"/>
            <w:szCs w:val="24"/>
          </w:rPr>
          <w:delText>Here we</w:delText>
        </w:r>
      </w:del>
      <w:del w:id="39" w:author="Yin, Donglei *" w:date="2018-07-13T13:28:00Z">
        <w:r w:rsidRPr="00B12875" w:rsidDel="006B6D83">
          <w:rPr>
            <w:rFonts w:ascii="Times New Roman" w:eastAsia="Times New Roman" w:hAnsi="Times New Roman" w:cs="Times New Roman"/>
            <w:sz w:val="24"/>
            <w:szCs w:val="24"/>
          </w:rPr>
          <w:delText xml:space="preserve"> provide a numeric example </w:delText>
        </w:r>
      </w:del>
      <w:del w:id="40" w:author="Yin, Donglei *" w:date="2018-07-13T13:52:00Z">
        <w:r w:rsidRPr="00B12875" w:rsidDel="000A3342">
          <w:rPr>
            <w:rFonts w:ascii="Times New Roman" w:eastAsia="Times New Roman" w:hAnsi="Times New Roman" w:cs="Times New Roman"/>
            <w:sz w:val="24"/>
            <w:szCs w:val="24"/>
          </w:rPr>
          <w:delText>in which</w:delText>
        </w:r>
        <w:r w:rsidR="00FE22F3" w:rsidRPr="00B12875" w:rsidDel="000A3342">
          <w:rPr>
            <w:rFonts w:ascii="Times New Roman" w:eastAsia="Times New Roman" w:hAnsi="Times New Roman" w:cs="Times New Roman"/>
            <w:sz w:val="24"/>
            <w:szCs w:val="24"/>
          </w:rPr>
          <w:delText xml:space="preserve"> T and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oMath>
        <w:r w:rsidR="00FE22F3" w:rsidRPr="00B12875" w:rsidDel="000A3342">
          <w:rPr>
            <w:rFonts w:ascii="Times New Roman" w:eastAsia="Times New Roman" w:hAnsi="Times New Roman" w:cs="Times New Roman"/>
            <w:sz w:val="24"/>
            <w:szCs w:val="24"/>
          </w:rPr>
          <w:delText xml:space="preserve"> are highly similar, T and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oMath>
        <w:r w:rsidR="00FE22F3" w:rsidRPr="00B12875" w:rsidDel="000A3342">
          <w:rPr>
            <w:rFonts w:ascii="Times New Roman" w:eastAsia="Times New Roman" w:hAnsi="Times New Roman" w:cs="Times New Roman"/>
            <w:sz w:val="24"/>
            <w:szCs w:val="24"/>
          </w:rPr>
          <w:delText xml:space="preserve"> are highly similar, but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oMath>
        <w:r w:rsidR="00FE22F3" w:rsidRPr="00B12875" w:rsidDel="000A3342">
          <w:rPr>
            <w:rFonts w:ascii="Times New Roman" w:eastAsia="Times New Roman" w:hAnsi="Times New Roman" w:cs="Times New Roman"/>
            <w:sz w:val="24"/>
            <w:szCs w:val="24"/>
          </w:rPr>
          <w:delText xml:space="preserve"> and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oMath>
        <w:r w:rsidR="00FE22F3" w:rsidRPr="00B12875" w:rsidDel="000A3342">
          <w:rPr>
            <w:rFonts w:ascii="Times New Roman" w:eastAsia="Times New Roman" w:hAnsi="Times New Roman" w:cs="Times New Roman"/>
            <w:sz w:val="24"/>
            <w:szCs w:val="24"/>
          </w:rPr>
          <w:delText xml:space="preserve"> are not highly similar.</w:delText>
        </w:r>
        <w:r w:rsidRPr="00B940D0" w:rsidDel="000A3342">
          <w:rPr>
            <w:rFonts w:ascii="Times New Roman" w:eastAsia="Times New Roman" w:hAnsi="Times New Roman" w:cs="Times New Roman"/>
            <w:color w:val="C00000"/>
            <w:sz w:val="24"/>
            <w:szCs w:val="24"/>
          </w:rPr>
          <w:delText xml:space="preserve"> </w:delText>
        </w:r>
        <w:r w:rsidRPr="00A0104C" w:rsidDel="000A3342">
          <w:rPr>
            <w:rFonts w:ascii="Times New Roman" w:hAnsi="Times New Roman" w:cs="Times New Roman"/>
            <w:sz w:val="24"/>
            <w:szCs w:val="24"/>
          </w:rPr>
          <w:delText xml:space="preserve">Denote US, EU and T as the US reference, the EU reference and the test biosimilar. Assume US, EU and T follow normal distributions. In this numerical example, the true means of US, EU and T were </w:delText>
        </w:r>
        <w:r w:rsidRPr="00B12875" w:rsidDel="000A3342">
          <w:rPr>
            <w:rFonts w:ascii="Times New Roman" w:hAnsi="Times New Roman" w:cs="Times New Roman"/>
            <w:sz w:val="24"/>
            <w:szCs w:val="24"/>
          </w:rPr>
          <w:delText>0, 2 and 1;</w:delText>
        </w:r>
        <w:r w:rsidRPr="00A0104C" w:rsidDel="000A3342">
          <w:rPr>
            <w:rFonts w:ascii="Times New Roman" w:hAnsi="Times New Roman" w:cs="Times New Roman"/>
            <w:sz w:val="24"/>
            <w:szCs w:val="24"/>
          </w:rPr>
          <w:delText xml:space="preserve"> the true standard deviations of US, EU and T were identical, and equal </w:delText>
        </w:r>
        <w:r w:rsidRPr="00B12875" w:rsidDel="000A3342">
          <w:rPr>
            <w:rFonts w:ascii="Times New Roman" w:hAnsi="Times New Roman" w:cs="Times New Roman"/>
            <w:sz w:val="24"/>
            <w:szCs w:val="24"/>
          </w:rPr>
          <w:delText>to 8.</w:delText>
        </w:r>
        <w:r w:rsidRPr="00A0104C" w:rsidDel="000A3342">
          <w:rPr>
            <w:rFonts w:ascii="Times New Roman" w:hAnsi="Times New Roman" w:cs="Times New Roman"/>
            <w:sz w:val="24"/>
            <w:szCs w:val="24"/>
          </w:rPr>
          <w:delText xml:space="preserve"> The sample size was set to be </w:delText>
        </w:r>
        <w:r w:rsidRPr="00B12875" w:rsidDel="000A3342">
          <w:rPr>
            <w:rFonts w:ascii="Times New Roman" w:hAnsi="Times New Roman" w:cs="Times New Roman"/>
            <w:sz w:val="24"/>
            <w:szCs w:val="24"/>
          </w:rPr>
          <w:delText xml:space="preserve">10 </w:delText>
        </w:r>
        <w:r w:rsidRPr="00A0104C" w:rsidDel="000A3342">
          <w:rPr>
            <w:rFonts w:ascii="Times New Roman" w:hAnsi="Times New Roman" w:cs="Times New Roman"/>
            <w:sz w:val="24"/>
            <w:szCs w:val="24"/>
          </w:rPr>
          <w:delText>for the datasets of US, EU and T, as well as the US dataset</w:delText>
        </w:r>
        <w:r w:rsidR="001A35EE" w:rsidDel="000A3342">
          <w:rPr>
            <w:rFonts w:ascii="Times New Roman" w:hAnsi="Times New Roman" w:cs="Times New Roman"/>
            <w:sz w:val="24"/>
            <w:szCs w:val="24"/>
          </w:rPr>
          <w:delText xml:space="preserve"> and EU dataset</w:delText>
        </w:r>
        <w:r w:rsidRPr="00A0104C" w:rsidDel="000A3342">
          <w:rPr>
            <w:rFonts w:ascii="Times New Roman" w:hAnsi="Times New Roman" w:cs="Times New Roman"/>
            <w:sz w:val="24"/>
            <w:szCs w:val="24"/>
          </w:rPr>
          <w:delText xml:space="preserve">, which </w:delText>
        </w:r>
        <w:r w:rsidR="001A35EE" w:rsidDel="000A3342">
          <w:rPr>
            <w:rFonts w:ascii="Times New Roman" w:hAnsi="Times New Roman" w:cs="Times New Roman"/>
            <w:sz w:val="24"/>
            <w:szCs w:val="24"/>
          </w:rPr>
          <w:delText>were</w:delText>
        </w:r>
        <w:r w:rsidRPr="00A0104C" w:rsidDel="000A3342">
          <w:rPr>
            <w:rFonts w:ascii="Times New Roman" w:hAnsi="Times New Roman" w:cs="Times New Roman"/>
            <w:sz w:val="24"/>
            <w:szCs w:val="24"/>
          </w:rPr>
          <w:delText xml:space="preserve"> used to obtain the “true” standard deviation. The </w:delText>
        </w:r>
        <w:r w:rsidR="00537B31" w:rsidDel="000A3342">
          <w:rPr>
            <w:rFonts w:ascii="Times New Roman" w:hAnsi="Times New Roman" w:cs="Times New Roman"/>
            <w:sz w:val="24"/>
            <w:szCs w:val="24"/>
          </w:rPr>
          <w:delText xml:space="preserve">allowed </w:delText>
        </w:r>
        <w:r w:rsidRPr="00A0104C" w:rsidDel="000A3342">
          <w:rPr>
            <w:rFonts w:ascii="Times New Roman" w:hAnsi="Times New Roman" w:cs="Times New Roman"/>
            <w:sz w:val="24"/>
            <w:szCs w:val="24"/>
          </w:rPr>
          <w:delText>type I error was set to 10%. Three pairwise comparisons, EU v</w:delText>
        </w:r>
        <w:r w:rsidR="00B42BD6" w:rsidDel="000A3342">
          <w:rPr>
            <w:rFonts w:ascii="Times New Roman" w:hAnsi="Times New Roman" w:cs="Times New Roman"/>
            <w:sz w:val="24"/>
            <w:szCs w:val="24"/>
          </w:rPr>
          <w:delText>ersu</w:delText>
        </w:r>
        <w:r w:rsidRPr="00A0104C" w:rsidDel="000A3342">
          <w:rPr>
            <w:rFonts w:ascii="Times New Roman" w:hAnsi="Times New Roman" w:cs="Times New Roman"/>
            <w:sz w:val="24"/>
            <w:szCs w:val="24"/>
          </w:rPr>
          <w:delText>s</w:delText>
        </w:r>
        <w:r w:rsidR="00537B31" w:rsidDel="000A3342">
          <w:rPr>
            <w:rFonts w:ascii="Times New Roman" w:hAnsi="Times New Roman" w:cs="Times New Roman"/>
            <w:sz w:val="24"/>
            <w:szCs w:val="24"/>
          </w:rPr>
          <w:delText xml:space="preserve"> US, T v</w:delText>
        </w:r>
        <w:r w:rsidR="00B42BD6" w:rsidDel="000A3342">
          <w:rPr>
            <w:rFonts w:ascii="Times New Roman" w:hAnsi="Times New Roman" w:cs="Times New Roman"/>
            <w:sz w:val="24"/>
            <w:szCs w:val="24"/>
          </w:rPr>
          <w:delText>ersu</w:delText>
        </w:r>
        <w:r w:rsidR="00537B31" w:rsidDel="000A3342">
          <w:rPr>
            <w:rFonts w:ascii="Times New Roman" w:hAnsi="Times New Roman" w:cs="Times New Roman"/>
            <w:sz w:val="24"/>
            <w:szCs w:val="24"/>
          </w:rPr>
          <w:delText>s US, T v</w:delText>
        </w:r>
        <w:r w:rsidR="00B42BD6" w:rsidDel="000A3342">
          <w:rPr>
            <w:rFonts w:ascii="Times New Roman" w:hAnsi="Times New Roman" w:cs="Times New Roman"/>
            <w:sz w:val="24"/>
            <w:szCs w:val="24"/>
          </w:rPr>
          <w:delText>ersu</w:delText>
        </w:r>
        <w:r w:rsidR="00537B31" w:rsidDel="000A3342">
          <w:rPr>
            <w:rFonts w:ascii="Times New Roman" w:hAnsi="Times New Roman" w:cs="Times New Roman"/>
            <w:sz w:val="24"/>
            <w:szCs w:val="24"/>
          </w:rPr>
          <w:delText>s EU, were analyzed</w:delText>
        </w:r>
        <w:r w:rsidRPr="00A0104C" w:rsidDel="000A3342">
          <w:rPr>
            <w:rFonts w:ascii="Times New Roman" w:hAnsi="Times New Roman" w:cs="Times New Roman"/>
            <w:sz w:val="24"/>
            <w:szCs w:val="24"/>
          </w:rPr>
          <w:delText xml:space="preserve"> using the FDA recommended approach, with US, US, and EU as the references</w:delText>
        </w:r>
        <w:r w:rsidR="00537B31" w:rsidDel="000A3342">
          <w:rPr>
            <w:rFonts w:ascii="Times New Roman" w:hAnsi="Times New Roman" w:cs="Times New Roman"/>
            <w:sz w:val="24"/>
            <w:szCs w:val="24"/>
          </w:rPr>
          <w:delText>, respectively. The data listing is in Table 1</w:delText>
        </w:r>
        <w:r w:rsidR="00067FFC" w:rsidDel="000A3342">
          <w:rPr>
            <w:rFonts w:ascii="Times New Roman" w:hAnsi="Times New Roman" w:cs="Times New Roman"/>
            <w:sz w:val="24"/>
            <w:szCs w:val="24"/>
          </w:rPr>
          <w:delText xml:space="preserve"> with the corresponding</w:delText>
        </w:r>
        <w:r w:rsidR="00067FFC" w:rsidRPr="00A0104C" w:rsidDel="000A3342">
          <w:rPr>
            <w:rFonts w:ascii="Times New Roman" w:hAnsi="Times New Roman" w:cs="Times New Roman"/>
            <w:sz w:val="24"/>
            <w:szCs w:val="24"/>
          </w:rPr>
          <w:delText xml:space="preserve"> scatter plot </w:delText>
        </w:r>
        <w:r w:rsidR="00555F41" w:rsidDel="000A3342">
          <w:rPr>
            <w:rFonts w:ascii="Times New Roman" w:hAnsi="Times New Roman" w:cs="Times New Roman"/>
            <w:sz w:val="24"/>
            <w:szCs w:val="24"/>
          </w:rPr>
          <w:delText>in F</w:delText>
        </w:r>
        <w:r w:rsidR="00067FFC" w:rsidDel="000A3342">
          <w:rPr>
            <w:rFonts w:ascii="Times New Roman" w:hAnsi="Times New Roman" w:cs="Times New Roman"/>
            <w:sz w:val="24"/>
            <w:szCs w:val="24"/>
          </w:rPr>
          <w:delText>igure 1</w:delText>
        </w:r>
        <w:r w:rsidR="00067FFC" w:rsidRPr="00A0104C" w:rsidDel="000A3342">
          <w:rPr>
            <w:rFonts w:ascii="Times New Roman" w:hAnsi="Times New Roman" w:cs="Times New Roman"/>
            <w:sz w:val="24"/>
            <w:szCs w:val="24"/>
          </w:rPr>
          <w:delText>.</w:delText>
        </w:r>
      </w:del>
    </w:p>
    <w:p w14:paraId="6F84CCF1" w14:textId="42D0B9EF" w:rsidR="00FB64CB" w:rsidDel="002F75CF" w:rsidRDefault="00FB64CB" w:rsidP="00FB64CB">
      <w:pPr>
        <w:pStyle w:val="Caption"/>
        <w:keepNext/>
        <w:rPr>
          <w:del w:id="41" w:author="Yin, Donglei *" w:date="2018-07-13T14:12:00Z"/>
        </w:rPr>
      </w:pPr>
      <w:del w:id="42" w:author="Yin, Donglei *" w:date="2018-07-13T14:12:00Z">
        <w:r w:rsidDel="002F75CF">
          <w:delText xml:space="preserve">Table </w:delText>
        </w:r>
        <w:r w:rsidR="00411961" w:rsidDel="002F75CF">
          <w:rPr>
            <w:i w:val="0"/>
            <w:iCs w:val="0"/>
          </w:rPr>
          <w:fldChar w:fldCharType="begin"/>
        </w:r>
        <w:r w:rsidR="00411961" w:rsidDel="002F75CF">
          <w:delInstrText xml:space="preserve"> SEQ Table \* ARABIC </w:delInstrText>
        </w:r>
        <w:r w:rsidR="00411961" w:rsidDel="002F75CF">
          <w:rPr>
            <w:i w:val="0"/>
            <w:iCs w:val="0"/>
          </w:rPr>
          <w:fldChar w:fldCharType="separate"/>
        </w:r>
        <w:r w:rsidR="00EC7A1B" w:rsidDel="002F75CF">
          <w:rPr>
            <w:noProof/>
          </w:rPr>
          <w:delText>1</w:delText>
        </w:r>
        <w:r w:rsidR="00411961" w:rsidDel="002F75CF">
          <w:rPr>
            <w:i w:val="0"/>
            <w:iCs w:val="0"/>
            <w:noProof/>
          </w:rPr>
          <w:fldChar w:fldCharType="end"/>
        </w:r>
        <w:r w:rsidDel="002F75CF">
          <w:delText>: data listing of the numeric example</w:delText>
        </w:r>
      </w:del>
    </w:p>
    <w:tbl>
      <w:tblPr>
        <w:tblW w:w="8635" w:type="dxa"/>
        <w:tblInd w:w="113" w:type="dxa"/>
        <w:tblLayout w:type="fixed"/>
        <w:tblLook w:val="04A0" w:firstRow="1" w:lastRow="0" w:firstColumn="1" w:lastColumn="0" w:noHBand="0" w:noVBand="1"/>
      </w:tblPr>
      <w:tblGrid>
        <w:gridCol w:w="1525"/>
        <w:gridCol w:w="630"/>
        <w:gridCol w:w="720"/>
        <w:gridCol w:w="810"/>
        <w:gridCol w:w="720"/>
        <w:gridCol w:w="720"/>
        <w:gridCol w:w="630"/>
        <w:gridCol w:w="720"/>
        <w:gridCol w:w="810"/>
        <w:gridCol w:w="720"/>
        <w:gridCol w:w="630"/>
      </w:tblGrid>
      <w:tr w:rsidR="007D3DE4" w:rsidRPr="0037144D" w:rsidDel="002F75CF" w14:paraId="143F2335" w14:textId="77A60237" w:rsidTr="00B940D0">
        <w:trPr>
          <w:trHeight w:val="300"/>
          <w:del w:id="43" w:author="Yin, Donglei *" w:date="2018-07-13T14:12:00Z"/>
        </w:trPr>
        <w:tc>
          <w:tcPr>
            <w:tcW w:w="152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7F089A7" w14:textId="0B93FC7D" w:rsidR="007D3DE4" w:rsidRPr="0037144D" w:rsidDel="002F75CF" w:rsidRDefault="00FF389C" w:rsidP="00FF389C">
            <w:pPr>
              <w:jc w:val="center"/>
              <w:rPr>
                <w:del w:id="44" w:author="Yin, Donglei *" w:date="2018-07-13T14:12:00Z"/>
                <w:rFonts w:ascii="Times New Roman" w:eastAsia="Times New Roman" w:hAnsi="Times New Roman" w:cs="Times New Roman"/>
                <w:color w:val="000000"/>
                <w:sz w:val="16"/>
                <w:szCs w:val="16"/>
              </w:rPr>
            </w:pPr>
            <w:del w:id="45" w:author="Yin, Donglei *" w:date="2018-07-13T14:12:00Z">
              <w:r w:rsidRPr="0037144D" w:rsidDel="002F75CF">
                <w:rPr>
                  <w:rFonts w:ascii="Times New Roman" w:eastAsia="Times New Roman" w:hAnsi="Times New Roman" w:cs="Times New Roman"/>
                  <w:color w:val="000000"/>
                  <w:sz w:val="16"/>
                  <w:szCs w:val="16"/>
                </w:rPr>
                <w:delText>D</w:delText>
              </w:r>
              <w:r w:rsidR="007D3DE4" w:rsidRPr="0037144D" w:rsidDel="002F75CF">
                <w:rPr>
                  <w:rFonts w:ascii="Times New Roman" w:eastAsia="Times New Roman" w:hAnsi="Times New Roman" w:cs="Times New Roman"/>
                  <w:color w:val="000000"/>
                  <w:sz w:val="16"/>
                  <w:szCs w:val="16"/>
                </w:rPr>
                <w:delText>ata</w:delText>
              </w:r>
              <w:r w:rsidDel="002F75CF">
                <w:rPr>
                  <w:rFonts w:ascii="Times New Roman" w:eastAsia="Times New Roman" w:hAnsi="Times New Roman" w:cs="Times New Roman"/>
                  <w:color w:val="000000"/>
                  <w:sz w:val="16"/>
                  <w:szCs w:val="16"/>
                </w:rPr>
                <w:delText xml:space="preserve"> L</w:delText>
              </w:r>
              <w:r w:rsidR="007D3DE4" w:rsidRPr="0037144D" w:rsidDel="002F75CF">
                <w:rPr>
                  <w:rFonts w:ascii="Times New Roman" w:eastAsia="Times New Roman" w:hAnsi="Times New Roman" w:cs="Times New Roman"/>
                  <w:color w:val="000000"/>
                  <w:sz w:val="16"/>
                  <w:szCs w:val="16"/>
                </w:rPr>
                <w:delText>isting</w:delText>
              </w:r>
            </w:del>
          </w:p>
        </w:tc>
        <w:tc>
          <w:tcPr>
            <w:tcW w:w="7110" w:type="dxa"/>
            <w:gridSpan w:val="10"/>
            <w:tcBorders>
              <w:top w:val="single" w:sz="4" w:space="0" w:color="auto"/>
              <w:left w:val="nil"/>
              <w:bottom w:val="single" w:sz="4" w:space="0" w:color="auto"/>
              <w:right w:val="single" w:sz="4" w:space="0" w:color="auto"/>
            </w:tcBorders>
            <w:shd w:val="clear" w:color="auto" w:fill="auto"/>
            <w:noWrap/>
            <w:vAlign w:val="bottom"/>
            <w:hideMark/>
          </w:tcPr>
          <w:p w14:paraId="61DDC799" w14:textId="4681ABBB" w:rsidR="007D3DE4" w:rsidRPr="0037144D" w:rsidDel="002F75CF" w:rsidRDefault="00FF389C" w:rsidP="00B940D0">
            <w:pPr>
              <w:jc w:val="center"/>
              <w:rPr>
                <w:del w:id="46" w:author="Yin, Donglei *" w:date="2018-07-13T14:12:00Z"/>
                <w:rFonts w:ascii="Times New Roman" w:eastAsia="Times New Roman" w:hAnsi="Times New Roman" w:cs="Times New Roman"/>
                <w:color w:val="000000"/>
                <w:sz w:val="16"/>
                <w:szCs w:val="16"/>
              </w:rPr>
            </w:pPr>
            <w:del w:id="47" w:author="Yin, Donglei *" w:date="2018-07-13T14:12:00Z">
              <w:r w:rsidDel="002F75CF">
                <w:rPr>
                  <w:rFonts w:ascii="Times New Roman" w:eastAsia="Times New Roman" w:hAnsi="Times New Roman" w:cs="Times New Roman"/>
                  <w:color w:val="000000"/>
                  <w:sz w:val="16"/>
                  <w:szCs w:val="16"/>
                </w:rPr>
                <w:delText>L</w:delText>
              </w:r>
              <w:r w:rsidR="007D3DE4" w:rsidRPr="0037144D" w:rsidDel="002F75CF">
                <w:rPr>
                  <w:rFonts w:ascii="Times New Roman" w:eastAsia="Times New Roman" w:hAnsi="Times New Roman" w:cs="Times New Roman"/>
                  <w:color w:val="000000"/>
                  <w:sz w:val="16"/>
                  <w:szCs w:val="16"/>
                </w:rPr>
                <w:delText>ot</w:delText>
              </w:r>
            </w:del>
          </w:p>
        </w:tc>
      </w:tr>
      <w:tr w:rsidR="007D3DE4" w:rsidRPr="0037144D" w:rsidDel="002F75CF" w14:paraId="59E9B6C8" w14:textId="617B86C8" w:rsidTr="00B940D0">
        <w:trPr>
          <w:trHeight w:val="300"/>
          <w:del w:id="48" w:author="Yin, Donglei *" w:date="2018-07-13T14:12:00Z"/>
        </w:trPr>
        <w:tc>
          <w:tcPr>
            <w:tcW w:w="1525" w:type="dxa"/>
            <w:vMerge/>
            <w:tcBorders>
              <w:top w:val="single" w:sz="4" w:space="0" w:color="auto"/>
              <w:left w:val="single" w:sz="4" w:space="0" w:color="auto"/>
              <w:bottom w:val="single" w:sz="4" w:space="0" w:color="000000"/>
              <w:right w:val="single" w:sz="4" w:space="0" w:color="auto"/>
            </w:tcBorders>
            <w:vAlign w:val="center"/>
            <w:hideMark/>
          </w:tcPr>
          <w:p w14:paraId="55366DF0" w14:textId="36AFFDA7" w:rsidR="007D3DE4" w:rsidRPr="0037144D" w:rsidDel="002F75CF" w:rsidRDefault="007D3DE4" w:rsidP="00B940D0">
            <w:pPr>
              <w:rPr>
                <w:del w:id="49" w:author="Yin, Donglei *" w:date="2018-07-13T14:12:00Z"/>
                <w:rFonts w:ascii="Times New Roman" w:eastAsia="Times New Roman" w:hAnsi="Times New Roman" w:cs="Times New Roman"/>
                <w:color w:val="000000"/>
                <w:sz w:val="16"/>
                <w:szCs w:val="16"/>
              </w:rPr>
            </w:pPr>
          </w:p>
        </w:tc>
        <w:tc>
          <w:tcPr>
            <w:tcW w:w="630" w:type="dxa"/>
            <w:tcBorders>
              <w:top w:val="nil"/>
              <w:left w:val="nil"/>
              <w:bottom w:val="single" w:sz="4" w:space="0" w:color="auto"/>
              <w:right w:val="single" w:sz="4" w:space="0" w:color="auto"/>
            </w:tcBorders>
            <w:shd w:val="clear" w:color="auto" w:fill="auto"/>
            <w:noWrap/>
            <w:vAlign w:val="bottom"/>
            <w:hideMark/>
          </w:tcPr>
          <w:p w14:paraId="2424672E" w14:textId="385E4ECC" w:rsidR="007D3DE4" w:rsidRPr="0037144D" w:rsidDel="002F75CF" w:rsidRDefault="007D3DE4" w:rsidP="00B940D0">
            <w:pPr>
              <w:jc w:val="right"/>
              <w:rPr>
                <w:del w:id="50" w:author="Yin, Donglei *" w:date="2018-07-13T14:12:00Z"/>
                <w:rFonts w:ascii="Times New Roman" w:eastAsia="Times New Roman" w:hAnsi="Times New Roman" w:cs="Times New Roman"/>
                <w:color w:val="000000"/>
                <w:sz w:val="16"/>
                <w:szCs w:val="16"/>
              </w:rPr>
            </w:pPr>
            <w:del w:id="51" w:author="Yin, Donglei *" w:date="2018-07-13T14:12:00Z">
              <w:r w:rsidRPr="0037144D" w:rsidDel="002F75CF">
                <w:rPr>
                  <w:rFonts w:ascii="Times New Roman" w:eastAsia="Times New Roman" w:hAnsi="Times New Roman" w:cs="Times New Roman"/>
                  <w:color w:val="000000"/>
                  <w:sz w:val="16"/>
                  <w:szCs w:val="16"/>
                </w:rPr>
                <w:delText>1</w:delText>
              </w:r>
            </w:del>
          </w:p>
        </w:tc>
        <w:tc>
          <w:tcPr>
            <w:tcW w:w="720" w:type="dxa"/>
            <w:tcBorders>
              <w:top w:val="nil"/>
              <w:left w:val="nil"/>
              <w:bottom w:val="single" w:sz="4" w:space="0" w:color="auto"/>
              <w:right w:val="single" w:sz="4" w:space="0" w:color="auto"/>
            </w:tcBorders>
            <w:shd w:val="clear" w:color="auto" w:fill="auto"/>
            <w:noWrap/>
            <w:vAlign w:val="bottom"/>
            <w:hideMark/>
          </w:tcPr>
          <w:p w14:paraId="23972522" w14:textId="7C164001" w:rsidR="007D3DE4" w:rsidRPr="0037144D" w:rsidDel="002F75CF" w:rsidRDefault="007D3DE4" w:rsidP="00B940D0">
            <w:pPr>
              <w:jc w:val="right"/>
              <w:rPr>
                <w:del w:id="52" w:author="Yin, Donglei *" w:date="2018-07-13T14:12:00Z"/>
                <w:rFonts w:ascii="Times New Roman" w:eastAsia="Times New Roman" w:hAnsi="Times New Roman" w:cs="Times New Roman"/>
                <w:color w:val="000000"/>
                <w:sz w:val="16"/>
                <w:szCs w:val="16"/>
              </w:rPr>
            </w:pPr>
            <w:del w:id="53" w:author="Yin, Donglei *" w:date="2018-07-13T14:12:00Z">
              <w:r w:rsidRPr="0037144D" w:rsidDel="002F75CF">
                <w:rPr>
                  <w:rFonts w:ascii="Times New Roman" w:eastAsia="Times New Roman" w:hAnsi="Times New Roman" w:cs="Times New Roman"/>
                  <w:color w:val="000000"/>
                  <w:sz w:val="16"/>
                  <w:szCs w:val="16"/>
                </w:rPr>
                <w:delText>2</w:delText>
              </w:r>
            </w:del>
          </w:p>
        </w:tc>
        <w:tc>
          <w:tcPr>
            <w:tcW w:w="810" w:type="dxa"/>
            <w:tcBorders>
              <w:top w:val="nil"/>
              <w:left w:val="nil"/>
              <w:bottom w:val="single" w:sz="4" w:space="0" w:color="auto"/>
              <w:right w:val="single" w:sz="4" w:space="0" w:color="auto"/>
            </w:tcBorders>
            <w:shd w:val="clear" w:color="auto" w:fill="auto"/>
            <w:noWrap/>
            <w:vAlign w:val="bottom"/>
            <w:hideMark/>
          </w:tcPr>
          <w:p w14:paraId="78783F86" w14:textId="79FE402F" w:rsidR="007D3DE4" w:rsidRPr="0037144D" w:rsidDel="002F75CF" w:rsidRDefault="007D3DE4" w:rsidP="00B940D0">
            <w:pPr>
              <w:jc w:val="right"/>
              <w:rPr>
                <w:del w:id="54" w:author="Yin, Donglei *" w:date="2018-07-13T14:12:00Z"/>
                <w:rFonts w:ascii="Times New Roman" w:eastAsia="Times New Roman" w:hAnsi="Times New Roman" w:cs="Times New Roman"/>
                <w:color w:val="000000"/>
                <w:sz w:val="16"/>
                <w:szCs w:val="16"/>
              </w:rPr>
            </w:pPr>
            <w:del w:id="55" w:author="Yin, Donglei *" w:date="2018-07-13T14:12:00Z">
              <w:r w:rsidRPr="0037144D" w:rsidDel="002F75CF">
                <w:rPr>
                  <w:rFonts w:ascii="Times New Roman" w:eastAsia="Times New Roman" w:hAnsi="Times New Roman" w:cs="Times New Roman"/>
                  <w:color w:val="000000"/>
                  <w:sz w:val="16"/>
                  <w:szCs w:val="16"/>
                </w:rPr>
                <w:delText>3</w:delText>
              </w:r>
            </w:del>
          </w:p>
        </w:tc>
        <w:tc>
          <w:tcPr>
            <w:tcW w:w="720" w:type="dxa"/>
            <w:tcBorders>
              <w:top w:val="nil"/>
              <w:left w:val="nil"/>
              <w:bottom w:val="single" w:sz="4" w:space="0" w:color="auto"/>
              <w:right w:val="single" w:sz="4" w:space="0" w:color="auto"/>
            </w:tcBorders>
            <w:shd w:val="clear" w:color="auto" w:fill="auto"/>
            <w:noWrap/>
            <w:vAlign w:val="bottom"/>
            <w:hideMark/>
          </w:tcPr>
          <w:p w14:paraId="3829DE08" w14:textId="263B5310" w:rsidR="007D3DE4" w:rsidRPr="0037144D" w:rsidDel="002F75CF" w:rsidRDefault="007D3DE4" w:rsidP="00B940D0">
            <w:pPr>
              <w:jc w:val="right"/>
              <w:rPr>
                <w:del w:id="56" w:author="Yin, Donglei *" w:date="2018-07-13T14:12:00Z"/>
                <w:rFonts w:ascii="Times New Roman" w:eastAsia="Times New Roman" w:hAnsi="Times New Roman" w:cs="Times New Roman"/>
                <w:color w:val="000000"/>
                <w:sz w:val="16"/>
                <w:szCs w:val="16"/>
              </w:rPr>
            </w:pPr>
            <w:del w:id="57" w:author="Yin, Donglei *" w:date="2018-07-13T14:12:00Z">
              <w:r w:rsidRPr="0037144D" w:rsidDel="002F75CF">
                <w:rPr>
                  <w:rFonts w:ascii="Times New Roman" w:eastAsia="Times New Roman" w:hAnsi="Times New Roman" w:cs="Times New Roman"/>
                  <w:color w:val="000000"/>
                  <w:sz w:val="16"/>
                  <w:szCs w:val="16"/>
                </w:rPr>
                <w:delText>4</w:delText>
              </w:r>
            </w:del>
          </w:p>
        </w:tc>
        <w:tc>
          <w:tcPr>
            <w:tcW w:w="720" w:type="dxa"/>
            <w:tcBorders>
              <w:top w:val="nil"/>
              <w:left w:val="nil"/>
              <w:bottom w:val="single" w:sz="4" w:space="0" w:color="auto"/>
              <w:right w:val="single" w:sz="4" w:space="0" w:color="auto"/>
            </w:tcBorders>
            <w:shd w:val="clear" w:color="auto" w:fill="auto"/>
            <w:noWrap/>
            <w:vAlign w:val="bottom"/>
            <w:hideMark/>
          </w:tcPr>
          <w:p w14:paraId="3937B78B" w14:textId="6E24A606" w:rsidR="007D3DE4" w:rsidRPr="0037144D" w:rsidDel="002F75CF" w:rsidRDefault="007D3DE4" w:rsidP="00B940D0">
            <w:pPr>
              <w:jc w:val="right"/>
              <w:rPr>
                <w:del w:id="58" w:author="Yin, Donglei *" w:date="2018-07-13T14:12:00Z"/>
                <w:rFonts w:ascii="Times New Roman" w:eastAsia="Times New Roman" w:hAnsi="Times New Roman" w:cs="Times New Roman"/>
                <w:color w:val="000000"/>
                <w:sz w:val="16"/>
                <w:szCs w:val="16"/>
              </w:rPr>
            </w:pPr>
            <w:del w:id="59" w:author="Yin, Donglei *" w:date="2018-07-13T14:12:00Z">
              <w:r w:rsidRPr="0037144D" w:rsidDel="002F75CF">
                <w:rPr>
                  <w:rFonts w:ascii="Times New Roman" w:eastAsia="Times New Roman" w:hAnsi="Times New Roman" w:cs="Times New Roman"/>
                  <w:color w:val="000000"/>
                  <w:sz w:val="16"/>
                  <w:szCs w:val="16"/>
                </w:rPr>
                <w:delText>5</w:delText>
              </w:r>
            </w:del>
          </w:p>
        </w:tc>
        <w:tc>
          <w:tcPr>
            <w:tcW w:w="630" w:type="dxa"/>
            <w:tcBorders>
              <w:top w:val="nil"/>
              <w:left w:val="nil"/>
              <w:bottom w:val="single" w:sz="4" w:space="0" w:color="auto"/>
              <w:right w:val="single" w:sz="4" w:space="0" w:color="auto"/>
            </w:tcBorders>
            <w:shd w:val="clear" w:color="auto" w:fill="auto"/>
            <w:noWrap/>
            <w:vAlign w:val="bottom"/>
            <w:hideMark/>
          </w:tcPr>
          <w:p w14:paraId="298912C9" w14:textId="5EA3F32F" w:rsidR="007D3DE4" w:rsidRPr="0037144D" w:rsidDel="002F75CF" w:rsidRDefault="007D3DE4" w:rsidP="00B940D0">
            <w:pPr>
              <w:jc w:val="right"/>
              <w:rPr>
                <w:del w:id="60" w:author="Yin, Donglei *" w:date="2018-07-13T14:12:00Z"/>
                <w:rFonts w:ascii="Times New Roman" w:eastAsia="Times New Roman" w:hAnsi="Times New Roman" w:cs="Times New Roman"/>
                <w:color w:val="000000"/>
                <w:sz w:val="16"/>
                <w:szCs w:val="16"/>
              </w:rPr>
            </w:pPr>
            <w:del w:id="61" w:author="Yin, Donglei *" w:date="2018-07-13T14:12:00Z">
              <w:r w:rsidRPr="0037144D" w:rsidDel="002F75CF">
                <w:rPr>
                  <w:rFonts w:ascii="Times New Roman" w:eastAsia="Times New Roman" w:hAnsi="Times New Roman" w:cs="Times New Roman"/>
                  <w:color w:val="000000"/>
                  <w:sz w:val="16"/>
                  <w:szCs w:val="16"/>
                </w:rPr>
                <w:delText>6</w:delText>
              </w:r>
            </w:del>
          </w:p>
        </w:tc>
        <w:tc>
          <w:tcPr>
            <w:tcW w:w="720" w:type="dxa"/>
            <w:tcBorders>
              <w:top w:val="nil"/>
              <w:left w:val="nil"/>
              <w:bottom w:val="single" w:sz="4" w:space="0" w:color="auto"/>
              <w:right w:val="single" w:sz="4" w:space="0" w:color="auto"/>
            </w:tcBorders>
            <w:shd w:val="clear" w:color="auto" w:fill="auto"/>
            <w:noWrap/>
            <w:vAlign w:val="bottom"/>
            <w:hideMark/>
          </w:tcPr>
          <w:p w14:paraId="0AA260D8" w14:textId="0C179989" w:rsidR="007D3DE4" w:rsidRPr="0037144D" w:rsidDel="002F75CF" w:rsidRDefault="007D3DE4" w:rsidP="00B940D0">
            <w:pPr>
              <w:jc w:val="right"/>
              <w:rPr>
                <w:del w:id="62" w:author="Yin, Donglei *" w:date="2018-07-13T14:12:00Z"/>
                <w:rFonts w:ascii="Times New Roman" w:eastAsia="Times New Roman" w:hAnsi="Times New Roman" w:cs="Times New Roman"/>
                <w:color w:val="000000"/>
                <w:sz w:val="16"/>
                <w:szCs w:val="16"/>
              </w:rPr>
            </w:pPr>
            <w:del w:id="63" w:author="Yin, Donglei *" w:date="2018-07-13T14:12:00Z">
              <w:r w:rsidRPr="0037144D" w:rsidDel="002F75CF">
                <w:rPr>
                  <w:rFonts w:ascii="Times New Roman" w:eastAsia="Times New Roman" w:hAnsi="Times New Roman" w:cs="Times New Roman"/>
                  <w:color w:val="000000"/>
                  <w:sz w:val="16"/>
                  <w:szCs w:val="16"/>
                </w:rPr>
                <w:delText>7</w:delText>
              </w:r>
            </w:del>
          </w:p>
        </w:tc>
        <w:tc>
          <w:tcPr>
            <w:tcW w:w="810" w:type="dxa"/>
            <w:tcBorders>
              <w:top w:val="nil"/>
              <w:left w:val="nil"/>
              <w:bottom w:val="single" w:sz="4" w:space="0" w:color="auto"/>
              <w:right w:val="single" w:sz="4" w:space="0" w:color="auto"/>
            </w:tcBorders>
            <w:shd w:val="clear" w:color="auto" w:fill="auto"/>
            <w:noWrap/>
            <w:vAlign w:val="bottom"/>
            <w:hideMark/>
          </w:tcPr>
          <w:p w14:paraId="1269FE50" w14:textId="77ABA3F1" w:rsidR="007D3DE4" w:rsidRPr="0037144D" w:rsidDel="002F75CF" w:rsidRDefault="007D3DE4" w:rsidP="00B940D0">
            <w:pPr>
              <w:jc w:val="right"/>
              <w:rPr>
                <w:del w:id="64" w:author="Yin, Donglei *" w:date="2018-07-13T14:12:00Z"/>
                <w:rFonts w:ascii="Times New Roman" w:eastAsia="Times New Roman" w:hAnsi="Times New Roman" w:cs="Times New Roman"/>
                <w:color w:val="000000"/>
                <w:sz w:val="16"/>
                <w:szCs w:val="16"/>
              </w:rPr>
            </w:pPr>
            <w:del w:id="65" w:author="Yin, Donglei *" w:date="2018-07-13T14:12:00Z">
              <w:r w:rsidRPr="0037144D" w:rsidDel="002F75CF">
                <w:rPr>
                  <w:rFonts w:ascii="Times New Roman" w:eastAsia="Times New Roman" w:hAnsi="Times New Roman" w:cs="Times New Roman"/>
                  <w:color w:val="000000"/>
                  <w:sz w:val="16"/>
                  <w:szCs w:val="16"/>
                </w:rPr>
                <w:delText>8</w:delText>
              </w:r>
            </w:del>
          </w:p>
        </w:tc>
        <w:tc>
          <w:tcPr>
            <w:tcW w:w="720" w:type="dxa"/>
            <w:tcBorders>
              <w:top w:val="nil"/>
              <w:left w:val="nil"/>
              <w:bottom w:val="single" w:sz="4" w:space="0" w:color="auto"/>
              <w:right w:val="single" w:sz="4" w:space="0" w:color="auto"/>
            </w:tcBorders>
            <w:shd w:val="clear" w:color="auto" w:fill="auto"/>
            <w:noWrap/>
            <w:vAlign w:val="bottom"/>
            <w:hideMark/>
          </w:tcPr>
          <w:p w14:paraId="074DED40" w14:textId="0F8BFA22" w:rsidR="007D3DE4" w:rsidRPr="0037144D" w:rsidDel="002F75CF" w:rsidRDefault="007D3DE4" w:rsidP="00B940D0">
            <w:pPr>
              <w:jc w:val="right"/>
              <w:rPr>
                <w:del w:id="66" w:author="Yin, Donglei *" w:date="2018-07-13T14:12:00Z"/>
                <w:rFonts w:ascii="Times New Roman" w:eastAsia="Times New Roman" w:hAnsi="Times New Roman" w:cs="Times New Roman"/>
                <w:color w:val="000000"/>
                <w:sz w:val="16"/>
                <w:szCs w:val="16"/>
              </w:rPr>
            </w:pPr>
            <w:del w:id="67" w:author="Yin, Donglei *" w:date="2018-07-13T14:12:00Z">
              <w:r w:rsidRPr="0037144D" w:rsidDel="002F75CF">
                <w:rPr>
                  <w:rFonts w:ascii="Times New Roman" w:eastAsia="Times New Roman" w:hAnsi="Times New Roman" w:cs="Times New Roman"/>
                  <w:color w:val="000000"/>
                  <w:sz w:val="16"/>
                  <w:szCs w:val="16"/>
                </w:rPr>
                <w:delText>9</w:delText>
              </w:r>
            </w:del>
          </w:p>
        </w:tc>
        <w:tc>
          <w:tcPr>
            <w:tcW w:w="630" w:type="dxa"/>
            <w:tcBorders>
              <w:top w:val="nil"/>
              <w:left w:val="nil"/>
              <w:bottom w:val="single" w:sz="4" w:space="0" w:color="auto"/>
              <w:right w:val="single" w:sz="4" w:space="0" w:color="auto"/>
            </w:tcBorders>
            <w:shd w:val="clear" w:color="auto" w:fill="auto"/>
            <w:noWrap/>
            <w:vAlign w:val="bottom"/>
            <w:hideMark/>
          </w:tcPr>
          <w:p w14:paraId="53936DD7" w14:textId="2804F6C4" w:rsidR="007D3DE4" w:rsidRPr="0037144D" w:rsidDel="002F75CF" w:rsidRDefault="007D3DE4" w:rsidP="00B940D0">
            <w:pPr>
              <w:jc w:val="right"/>
              <w:rPr>
                <w:del w:id="68" w:author="Yin, Donglei *" w:date="2018-07-13T14:12:00Z"/>
                <w:rFonts w:ascii="Times New Roman" w:eastAsia="Times New Roman" w:hAnsi="Times New Roman" w:cs="Times New Roman"/>
                <w:color w:val="000000"/>
                <w:sz w:val="16"/>
                <w:szCs w:val="16"/>
              </w:rPr>
            </w:pPr>
            <w:del w:id="69" w:author="Yin, Donglei *" w:date="2018-07-13T14:12:00Z">
              <w:r w:rsidRPr="0037144D" w:rsidDel="002F75CF">
                <w:rPr>
                  <w:rFonts w:ascii="Times New Roman" w:eastAsia="Times New Roman" w:hAnsi="Times New Roman" w:cs="Times New Roman"/>
                  <w:color w:val="000000"/>
                  <w:sz w:val="16"/>
                  <w:szCs w:val="16"/>
                </w:rPr>
                <w:delText>10</w:delText>
              </w:r>
            </w:del>
          </w:p>
        </w:tc>
      </w:tr>
      <w:tr w:rsidR="007D3DE4" w:rsidRPr="0037144D" w:rsidDel="002F75CF" w14:paraId="49B0EE36" w14:textId="05562F76" w:rsidTr="00B940D0">
        <w:trPr>
          <w:trHeight w:val="300"/>
          <w:del w:id="70" w:author="Yin, Donglei *" w:date="2018-07-13T14:12:00Z"/>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6160326" w14:textId="0CE6813D" w:rsidR="007D3DE4" w:rsidRPr="0037144D" w:rsidDel="002F75CF" w:rsidRDefault="007D3DE4" w:rsidP="00B940D0">
            <w:pPr>
              <w:rPr>
                <w:del w:id="71" w:author="Yin, Donglei *" w:date="2018-07-13T14:12:00Z"/>
                <w:rFonts w:ascii="Times New Roman" w:eastAsia="Times New Roman" w:hAnsi="Times New Roman" w:cs="Times New Roman"/>
                <w:color w:val="000000"/>
                <w:sz w:val="16"/>
                <w:szCs w:val="16"/>
              </w:rPr>
            </w:pPr>
            <w:del w:id="72" w:author="Yin, Donglei *" w:date="2018-07-13T14:12:00Z">
              <w:r w:rsidRPr="0037144D" w:rsidDel="002F75CF">
                <w:rPr>
                  <w:rFonts w:ascii="Times New Roman" w:eastAsia="Times New Roman" w:hAnsi="Times New Roman" w:cs="Times New Roman"/>
                  <w:color w:val="000000"/>
                  <w:sz w:val="16"/>
                  <w:szCs w:val="16"/>
                </w:rPr>
                <w:delText>T</w:delText>
              </w:r>
            </w:del>
          </w:p>
        </w:tc>
        <w:tc>
          <w:tcPr>
            <w:tcW w:w="630" w:type="dxa"/>
            <w:tcBorders>
              <w:top w:val="nil"/>
              <w:left w:val="nil"/>
              <w:bottom w:val="single" w:sz="4" w:space="0" w:color="auto"/>
              <w:right w:val="single" w:sz="4" w:space="0" w:color="auto"/>
            </w:tcBorders>
            <w:shd w:val="clear" w:color="auto" w:fill="auto"/>
            <w:noWrap/>
            <w:vAlign w:val="bottom"/>
            <w:hideMark/>
          </w:tcPr>
          <w:p w14:paraId="4583C99B" w14:textId="40897C9B" w:rsidR="007D3DE4" w:rsidRPr="0037144D" w:rsidDel="002F75CF" w:rsidRDefault="007D3DE4" w:rsidP="00B940D0">
            <w:pPr>
              <w:jc w:val="right"/>
              <w:rPr>
                <w:del w:id="73" w:author="Yin, Donglei *" w:date="2018-07-13T14:12:00Z"/>
                <w:rFonts w:ascii="Times New Roman" w:eastAsia="Times New Roman" w:hAnsi="Times New Roman" w:cs="Times New Roman"/>
                <w:color w:val="000000"/>
                <w:sz w:val="16"/>
                <w:szCs w:val="16"/>
              </w:rPr>
            </w:pPr>
            <w:del w:id="74" w:author="Yin, Donglei *" w:date="2018-07-13T14:12:00Z">
              <w:r w:rsidRPr="0037144D" w:rsidDel="002F75CF">
                <w:rPr>
                  <w:rFonts w:ascii="Times New Roman" w:eastAsia="Times New Roman" w:hAnsi="Times New Roman" w:cs="Times New Roman"/>
                  <w:color w:val="000000"/>
                  <w:sz w:val="16"/>
                  <w:szCs w:val="16"/>
                </w:rPr>
                <w:delText>4.36</w:delText>
              </w:r>
            </w:del>
          </w:p>
        </w:tc>
        <w:tc>
          <w:tcPr>
            <w:tcW w:w="720" w:type="dxa"/>
            <w:tcBorders>
              <w:top w:val="nil"/>
              <w:left w:val="nil"/>
              <w:bottom w:val="single" w:sz="4" w:space="0" w:color="auto"/>
              <w:right w:val="single" w:sz="4" w:space="0" w:color="auto"/>
            </w:tcBorders>
            <w:shd w:val="clear" w:color="auto" w:fill="auto"/>
            <w:noWrap/>
            <w:vAlign w:val="bottom"/>
            <w:hideMark/>
          </w:tcPr>
          <w:p w14:paraId="6BDA2270" w14:textId="03BDEDCF" w:rsidR="007D3DE4" w:rsidRPr="0037144D" w:rsidDel="002F75CF" w:rsidRDefault="007D3DE4" w:rsidP="00B940D0">
            <w:pPr>
              <w:jc w:val="right"/>
              <w:rPr>
                <w:del w:id="75" w:author="Yin, Donglei *" w:date="2018-07-13T14:12:00Z"/>
                <w:rFonts w:ascii="Times New Roman" w:eastAsia="Times New Roman" w:hAnsi="Times New Roman" w:cs="Times New Roman"/>
                <w:color w:val="000000"/>
                <w:sz w:val="16"/>
                <w:szCs w:val="16"/>
              </w:rPr>
            </w:pPr>
            <w:del w:id="76" w:author="Yin, Donglei *" w:date="2018-07-13T14:12:00Z">
              <w:r w:rsidRPr="0037144D" w:rsidDel="002F75CF">
                <w:rPr>
                  <w:rFonts w:ascii="Times New Roman" w:eastAsia="Times New Roman" w:hAnsi="Times New Roman" w:cs="Times New Roman"/>
                  <w:color w:val="000000"/>
                  <w:sz w:val="16"/>
                  <w:szCs w:val="16"/>
                </w:rPr>
                <w:delText>4.17</w:delText>
              </w:r>
            </w:del>
          </w:p>
        </w:tc>
        <w:tc>
          <w:tcPr>
            <w:tcW w:w="810" w:type="dxa"/>
            <w:tcBorders>
              <w:top w:val="nil"/>
              <w:left w:val="nil"/>
              <w:bottom w:val="single" w:sz="4" w:space="0" w:color="auto"/>
              <w:right w:val="single" w:sz="4" w:space="0" w:color="auto"/>
            </w:tcBorders>
            <w:shd w:val="clear" w:color="auto" w:fill="auto"/>
            <w:noWrap/>
            <w:vAlign w:val="bottom"/>
            <w:hideMark/>
          </w:tcPr>
          <w:p w14:paraId="2A680871" w14:textId="73BE1C84" w:rsidR="007D3DE4" w:rsidRPr="0037144D" w:rsidDel="002F75CF" w:rsidRDefault="007D3DE4" w:rsidP="00B940D0">
            <w:pPr>
              <w:jc w:val="right"/>
              <w:rPr>
                <w:del w:id="77" w:author="Yin, Donglei *" w:date="2018-07-13T14:12:00Z"/>
                <w:rFonts w:ascii="Times New Roman" w:eastAsia="Times New Roman" w:hAnsi="Times New Roman" w:cs="Times New Roman"/>
                <w:color w:val="000000"/>
                <w:sz w:val="16"/>
                <w:szCs w:val="16"/>
              </w:rPr>
            </w:pPr>
            <w:del w:id="78" w:author="Yin, Donglei *" w:date="2018-07-13T14:12:00Z">
              <w:r w:rsidRPr="0037144D" w:rsidDel="002F75CF">
                <w:rPr>
                  <w:rFonts w:ascii="Times New Roman" w:eastAsia="Times New Roman" w:hAnsi="Times New Roman" w:cs="Times New Roman"/>
                  <w:color w:val="000000"/>
                  <w:sz w:val="16"/>
                  <w:szCs w:val="16"/>
                </w:rPr>
                <w:delText>14.92</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418A44D" w14:textId="6FE3D393" w:rsidR="007D3DE4" w:rsidRPr="0037144D" w:rsidDel="002F75CF" w:rsidRDefault="007D3DE4" w:rsidP="00B940D0">
            <w:pPr>
              <w:jc w:val="right"/>
              <w:rPr>
                <w:del w:id="79" w:author="Yin, Donglei *" w:date="2018-07-13T14:12:00Z"/>
                <w:rFonts w:ascii="Times New Roman" w:eastAsia="Times New Roman" w:hAnsi="Times New Roman" w:cs="Times New Roman"/>
                <w:color w:val="000000"/>
                <w:sz w:val="16"/>
                <w:szCs w:val="16"/>
              </w:rPr>
            </w:pPr>
            <w:del w:id="80" w:author="Yin, Donglei *" w:date="2018-07-13T14:12:00Z">
              <w:r w:rsidRPr="0037144D" w:rsidDel="002F75CF">
                <w:rPr>
                  <w:rFonts w:ascii="Times New Roman" w:eastAsia="Times New Roman" w:hAnsi="Times New Roman" w:cs="Times New Roman"/>
                  <w:color w:val="000000"/>
                  <w:sz w:val="16"/>
                  <w:szCs w:val="16"/>
                </w:rPr>
                <w:delText>18.64</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0640239" w14:textId="1EC3D934" w:rsidR="007D3DE4" w:rsidRPr="0037144D" w:rsidDel="002F75CF" w:rsidRDefault="007D3DE4" w:rsidP="00B940D0">
            <w:pPr>
              <w:jc w:val="right"/>
              <w:rPr>
                <w:del w:id="81" w:author="Yin, Donglei *" w:date="2018-07-13T14:12:00Z"/>
                <w:rFonts w:ascii="Times New Roman" w:eastAsia="Times New Roman" w:hAnsi="Times New Roman" w:cs="Times New Roman"/>
                <w:color w:val="000000"/>
                <w:sz w:val="16"/>
                <w:szCs w:val="16"/>
              </w:rPr>
            </w:pPr>
            <w:del w:id="82" w:author="Yin, Donglei *" w:date="2018-07-13T14:12:00Z">
              <w:r w:rsidRPr="0037144D" w:rsidDel="002F75CF">
                <w:rPr>
                  <w:rFonts w:ascii="Times New Roman" w:eastAsia="Times New Roman" w:hAnsi="Times New Roman" w:cs="Times New Roman"/>
                  <w:color w:val="000000"/>
                  <w:sz w:val="16"/>
                  <w:szCs w:val="16"/>
                </w:rPr>
                <w:delText>-18.42</w:delText>
              </w:r>
            </w:del>
          </w:p>
        </w:tc>
        <w:tc>
          <w:tcPr>
            <w:tcW w:w="630" w:type="dxa"/>
            <w:tcBorders>
              <w:top w:val="nil"/>
              <w:left w:val="nil"/>
              <w:bottom w:val="single" w:sz="4" w:space="0" w:color="auto"/>
              <w:right w:val="single" w:sz="4" w:space="0" w:color="auto"/>
            </w:tcBorders>
            <w:shd w:val="clear" w:color="auto" w:fill="auto"/>
            <w:noWrap/>
            <w:vAlign w:val="bottom"/>
            <w:hideMark/>
          </w:tcPr>
          <w:p w14:paraId="47B64668" w14:textId="2728F60C" w:rsidR="007D3DE4" w:rsidRPr="0037144D" w:rsidDel="002F75CF" w:rsidRDefault="007D3DE4" w:rsidP="00B940D0">
            <w:pPr>
              <w:jc w:val="right"/>
              <w:rPr>
                <w:del w:id="83" w:author="Yin, Donglei *" w:date="2018-07-13T14:12:00Z"/>
                <w:rFonts w:ascii="Times New Roman" w:eastAsia="Times New Roman" w:hAnsi="Times New Roman" w:cs="Times New Roman"/>
                <w:color w:val="000000"/>
                <w:sz w:val="16"/>
                <w:szCs w:val="16"/>
              </w:rPr>
            </w:pPr>
            <w:del w:id="84" w:author="Yin, Donglei *" w:date="2018-07-13T14:12:00Z">
              <w:r w:rsidRPr="0037144D" w:rsidDel="002F75CF">
                <w:rPr>
                  <w:rFonts w:ascii="Times New Roman" w:eastAsia="Times New Roman" w:hAnsi="Times New Roman" w:cs="Times New Roman"/>
                  <w:color w:val="000000"/>
                  <w:sz w:val="16"/>
                  <w:szCs w:val="16"/>
                </w:rPr>
                <w:delText>-6.36</w:delText>
              </w:r>
            </w:del>
          </w:p>
        </w:tc>
        <w:tc>
          <w:tcPr>
            <w:tcW w:w="720" w:type="dxa"/>
            <w:tcBorders>
              <w:top w:val="nil"/>
              <w:left w:val="nil"/>
              <w:bottom w:val="single" w:sz="4" w:space="0" w:color="auto"/>
              <w:right w:val="single" w:sz="4" w:space="0" w:color="auto"/>
            </w:tcBorders>
            <w:shd w:val="clear" w:color="auto" w:fill="auto"/>
            <w:noWrap/>
            <w:vAlign w:val="bottom"/>
            <w:hideMark/>
          </w:tcPr>
          <w:p w14:paraId="36B7EDCE" w14:textId="21D7D574" w:rsidR="007D3DE4" w:rsidRPr="0037144D" w:rsidDel="002F75CF" w:rsidRDefault="007D3DE4" w:rsidP="00B940D0">
            <w:pPr>
              <w:jc w:val="right"/>
              <w:rPr>
                <w:del w:id="85" w:author="Yin, Donglei *" w:date="2018-07-13T14:12:00Z"/>
                <w:rFonts w:ascii="Times New Roman" w:eastAsia="Times New Roman" w:hAnsi="Times New Roman" w:cs="Times New Roman"/>
                <w:color w:val="000000"/>
                <w:sz w:val="16"/>
                <w:szCs w:val="16"/>
              </w:rPr>
            </w:pPr>
            <w:del w:id="86" w:author="Yin, Donglei *" w:date="2018-07-13T14:12:00Z">
              <w:r w:rsidRPr="0037144D" w:rsidDel="002F75CF">
                <w:rPr>
                  <w:rFonts w:ascii="Times New Roman" w:eastAsia="Times New Roman" w:hAnsi="Times New Roman" w:cs="Times New Roman"/>
                  <w:color w:val="000000"/>
                  <w:sz w:val="16"/>
                  <w:szCs w:val="16"/>
                </w:rPr>
                <w:delText>-2.95</w:delText>
              </w:r>
            </w:del>
          </w:p>
        </w:tc>
        <w:tc>
          <w:tcPr>
            <w:tcW w:w="810" w:type="dxa"/>
            <w:tcBorders>
              <w:top w:val="nil"/>
              <w:left w:val="nil"/>
              <w:bottom w:val="single" w:sz="4" w:space="0" w:color="auto"/>
              <w:right w:val="single" w:sz="4" w:space="0" w:color="auto"/>
            </w:tcBorders>
            <w:shd w:val="clear" w:color="auto" w:fill="auto"/>
            <w:noWrap/>
            <w:vAlign w:val="bottom"/>
            <w:hideMark/>
          </w:tcPr>
          <w:p w14:paraId="492AD280" w14:textId="43D2E6F5" w:rsidR="007D3DE4" w:rsidRPr="0037144D" w:rsidDel="002F75CF" w:rsidRDefault="007D3DE4" w:rsidP="00B940D0">
            <w:pPr>
              <w:jc w:val="right"/>
              <w:rPr>
                <w:del w:id="87" w:author="Yin, Donglei *" w:date="2018-07-13T14:12:00Z"/>
                <w:rFonts w:ascii="Times New Roman" w:eastAsia="Times New Roman" w:hAnsi="Times New Roman" w:cs="Times New Roman"/>
                <w:color w:val="000000"/>
                <w:sz w:val="16"/>
                <w:szCs w:val="16"/>
              </w:rPr>
            </w:pPr>
            <w:del w:id="88" w:author="Yin, Donglei *" w:date="2018-07-13T14:12:00Z">
              <w:r w:rsidRPr="0037144D" w:rsidDel="002F75CF">
                <w:rPr>
                  <w:rFonts w:ascii="Times New Roman" w:eastAsia="Times New Roman" w:hAnsi="Times New Roman" w:cs="Times New Roman"/>
                  <w:color w:val="000000"/>
                  <w:sz w:val="16"/>
                  <w:szCs w:val="16"/>
                </w:rPr>
                <w:delText>-7.51</w:delText>
              </w:r>
            </w:del>
          </w:p>
        </w:tc>
        <w:tc>
          <w:tcPr>
            <w:tcW w:w="720" w:type="dxa"/>
            <w:tcBorders>
              <w:top w:val="nil"/>
              <w:left w:val="nil"/>
              <w:bottom w:val="single" w:sz="4" w:space="0" w:color="auto"/>
              <w:right w:val="single" w:sz="4" w:space="0" w:color="auto"/>
            </w:tcBorders>
            <w:shd w:val="clear" w:color="auto" w:fill="auto"/>
            <w:noWrap/>
            <w:vAlign w:val="bottom"/>
            <w:hideMark/>
          </w:tcPr>
          <w:p w14:paraId="0ADA4A1A" w14:textId="63C56F3A" w:rsidR="007D3DE4" w:rsidRPr="0037144D" w:rsidDel="002F75CF" w:rsidRDefault="007D3DE4" w:rsidP="00B940D0">
            <w:pPr>
              <w:jc w:val="right"/>
              <w:rPr>
                <w:del w:id="89" w:author="Yin, Donglei *" w:date="2018-07-13T14:12:00Z"/>
                <w:rFonts w:ascii="Times New Roman" w:eastAsia="Times New Roman" w:hAnsi="Times New Roman" w:cs="Times New Roman"/>
                <w:color w:val="000000"/>
                <w:sz w:val="16"/>
                <w:szCs w:val="16"/>
              </w:rPr>
            </w:pPr>
            <w:del w:id="90" w:author="Yin, Donglei *" w:date="2018-07-13T14:12:00Z">
              <w:r w:rsidRPr="0037144D" w:rsidDel="002F75CF">
                <w:rPr>
                  <w:rFonts w:ascii="Times New Roman" w:eastAsia="Times New Roman" w:hAnsi="Times New Roman" w:cs="Times New Roman"/>
                  <w:color w:val="000000"/>
                  <w:sz w:val="16"/>
                  <w:szCs w:val="16"/>
                </w:rPr>
                <w:delText>-2.78</w:delText>
              </w:r>
            </w:del>
          </w:p>
        </w:tc>
        <w:tc>
          <w:tcPr>
            <w:tcW w:w="630" w:type="dxa"/>
            <w:tcBorders>
              <w:top w:val="nil"/>
              <w:left w:val="nil"/>
              <w:bottom w:val="single" w:sz="4" w:space="0" w:color="auto"/>
              <w:right w:val="single" w:sz="4" w:space="0" w:color="auto"/>
            </w:tcBorders>
            <w:shd w:val="clear" w:color="auto" w:fill="auto"/>
            <w:noWrap/>
            <w:vAlign w:val="bottom"/>
            <w:hideMark/>
          </w:tcPr>
          <w:p w14:paraId="73597380" w14:textId="1338CE7C" w:rsidR="007D3DE4" w:rsidRPr="0037144D" w:rsidDel="002F75CF" w:rsidRDefault="007D3DE4" w:rsidP="00B940D0">
            <w:pPr>
              <w:jc w:val="right"/>
              <w:rPr>
                <w:del w:id="91" w:author="Yin, Donglei *" w:date="2018-07-13T14:12:00Z"/>
                <w:rFonts w:ascii="Times New Roman" w:eastAsia="Times New Roman" w:hAnsi="Times New Roman" w:cs="Times New Roman"/>
                <w:color w:val="000000"/>
                <w:sz w:val="16"/>
                <w:szCs w:val="16"/>
              </w:rPr>
            </w:pPr>
            <w:del w:id="92" w:author="Yin, Donglei *" w:date="2018-07-13T14:12:00Z">
              <w:r w:rsidRPr="0037144D" w:rsidDel="002F75CF">
                <w:rPr>
                  <w:rFonts w:ascii="Times New Roman" w:eastAsia="Times New Roman" w:hAnsi="Times New Roman" w:cs="Times New Roman"/>
                  <w:color w:val="000000"/>
                  <w:sz w:val="16"/>
                  <w:szCs w:val="16"/>
                </w:rPr>
                <w:delText>-4.81</w:delText>
              </w:r>
            </w:del>
          </w:p>
        </w:tc>
      </w:tr>
      <w:tr w:rsidR="007D3DE4" w:rsidRPr="0037144D" w:rsidDel="002F75CF" w14:paraId="34A58687" w14:textId="601E2BB4" w:rsidTr="00B940D0">
        <w:trPr>
          <w:trHeight w:val="300"/>
          <w:del w:id="93" w:author="Yin, Donglei *" w:date="2018-07-13T14:12:00Z"/>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3AF5912" w14:textId="591EED60" w:rsidR="007D3DE4" w:rsidRPr="0037144D" w:rsidDel="002F75CF" w:rsidRDefault="007D3DE4" w:rsidP="00B940D0">
            <w:pPr>
              <w:rPr>
                <w:del w:id="94" w:author="Yin, Donglei *" w:date="2018-07-13T14:12:00Z"/>
                <w:rFonts w:ascii="Times New Roman" w:eastAsia="Times New Roman" w:hAnsi="Times New Roman" w:cs="Times New Roman"/>
                <w:color w:val="000000"/>
                <w:sz w:val="16"/>
                <w:szCs w:val="16"/>
              </w:rPr>
            </w:pPr>
            <w:del w:id="95" w:author="Yin, Donglei *" w:date="2018-07-13T14:12:00Z">
              <w:r w:rsidRPr="0037144D" w:rsidDel="002F75CF">
                <w:rPr>
                  <w:rFonts w:ascii="Times New Roman" w:eastAsia="Times New Roman" w:hAnsi="Times New Roman" w:cs="Times New Roman"/>
                  <w:color w:val="000000"/>
                  <w:sz w:val="16"/>
                  <w:szCs w:val="16"/>
                </w:rPr>
                <w:delText>US</w:delText>
              </w:r>
            </w:del>
          </w:p>
        </w:tc>
        <w:tc>
          <w:tcPr>
            <w:tcW w:w="630" w:type="dxa"/>
            <w:tcBorders>
              <w:top w:val="nil"/>
              <w:left w:val="nil"/>
              <w:bottom w:val="single" w:sz="4" w:space="0" w:color="auto"/>
              <w:right w:val="single" w:sz="4" w:space="0" w:color="auto"/>
            </w:tcBorders>
            <w:shd w:val="clear" w:color="auto" w:fill="auto"/>
            <w:noWrap/>
            <w:vAlign w:val="bottom"/>
            <w:hideMark/>
          </w:tcPr>
          <w:p w14:paraId="18F8DE02" w14:textId="1FA9457E" w:rsidR="007D3DE4" w:rsidRPr="0037144D" w:rsidDel="002F75CF" w:rsidRDefault="007D3DE4" w:rsidP="00B940D0">
            <w:pPr>
              <w:jc w:val="right"/>
              <w:rPr>
                <w:del w:id="96" w:author="Yin, Donglei *" w:date="2018-07-13T14:12:00Z"/>
                <w:rFonts w:ascii="Times New Roman" w:eastAsia="Times New Roman" w:hAnsi="Times New Roman" w:cs="Times New Roman"/>
                <w:color w:val="000000"/>
                <w:sz w:val="16"/>
                <w:szCs w:val="16"/>
              </w:rPr>
            </w:pPr>
            <w:del w:id="97" w:author="Yin, Donglei *" w:date="2018-07-13T14:12:00Z">
              <w:r w:rsidRPr="0037144D" w:rsidDel="002F75CF">
                <w:rPr>
                  <w:rFonts w:ascii="Times New Roman" w:eastAsia="Times New Roman" w:hAnsi="Times New Roman" w:cs="Times New Roman"/>
                  <w:color w:val="000000"/>
                  <w:sz w:val="16"/>
                  <w:szCs w:val="16"/>
                </w:rPr>
                <w:delText>-1.75</w:delText>
              </w:r>
            </w:del>
          </w:p>
        </w:tc>
        <w:tc>
          <w:tcPr>
            <w:tcW w:w="720" w:type="dxa"/>
            <w:tcBorders>
              <w:top w:val="nil"/>
              <w:left w:val="nil"/>
              <w:bottom w:val="single" w:sz="4" w:space="0" w:color="auto"/>
              <w:right w:val="single" w:sz="4" w:space="0" w:color="auto"/>
            </w:tcBorders>
            <w:shd w:val="clear" w:color="auto" w:fill="auto"/>
            <w:noWrap/>
            <w:vAlign w:val="bottom"/>
            <w:hideMark/>
          </w:tcPr>
          <w:p w14:paraId="1E69BDBB" w14:textId="75F8863C" w:rsidR="007D3DE4" w:rsidRPr="0037144D" w:rsidDel="002F75CF" w:rsidRDefault="007D3DE4" w:rsidP="00B940D0">
            <w:pPr>
              <w:jc w:val="right"/>
              <w:rPr>
                <w:del w:id="98" w:author="Yin, Donglei *" w:date="2018-07-13T14:12:00Z"/>
                <w:rFonts w:ascii="Times New Roman" w:eastAsia="Times New Roman" w:hAnsi="Times New Roman" w:cs="Times New Roman"/>
                <w:color w:val="000000"/>
                <w:sz w:val="16"/>
                <w:szCs w:val="16"/>
              </w:rPr>
            </w:pPr>
            <w:del w:id="99" w:author="Yin, Donglei *" w:date="2018-07-13T14:12:00Z">
              <w:r w:rsidRPr="0037144D" w:rsidDel="002F75CF">
                <w:rPr>
                  <w:rFonts w:ascii="Times New Roman" w:eastAsia="Times New Roman" w:hAnsi="Times New Roman" w:cs="Times New Roman"/>
                  <w:color w:val="000000"/>
                  <w:sz w:val="16"/>
                  <w:szCs w:val="16"/>
                </w:rPr>
                <w:delText>-21.87</w:delText>
              </w:r>
            </w:del>
          </w:p>
        </w:tc>
        <w:tc>
          <w:tcPr>
            <w:tcW w:w="810" w:type="dxa"/>
            <w:tcBorders>
              <w:top w:val="nil"/>
              <w:left w:val="nil"/>
              <w:bottom w:val="single" w:sz="4" w:space="0" w:color="auto"/>
              <w:right w:val="single" w:sz="4" w:space="0" w:color="auto"/>
            </w:tcBorders>
            <w:shd w:val="clear" w:color="auto" w:fill="auto"/>
            <w:noWrap/>
            <w:vAlign w:val="bottom"/>
            <w:hideMark/>
          </w:tcPr>
          <w:p w14:paraId="59A081F4" w14:textId="4B8DE528" w:rsidR="007D3DE4" w:rsidRPr="0037144D" w:rsidDel="002F75CF" w:rsidRDefault="007D3DE4" w:rsidP="00B940D0">
            <w:pPr>
              <w:jc w:val="right"/>
              <w:rPr>
                <w:del w:id="100" w:author="Yin, Donglei *" w:date="2018-07-13T14:12:00Z"/>
                <w:rFonts w:ascii="Times New Roman" w:eastAsia="Times New Roman" w:hAnsi="Times New Roman" w:cs="Times New Roman"/>
                <w:color w:val="000000"/>
                <w:sz w:val="16"/>
                <w:szCs w:val="16"/>
              </w:rPr>
            </w:pPr>
            <w:del w:id="101" w:author="Yin, Donglei *" w:date="2018-07-13T14:12:00Z">
              <w:r w:rsidRPr="0037144D" w:rsidDel="002F75CF">
                <w:rPr>
                  <w:rFonts w:ascii="Times New Roman" w:eastAsia="Times New Roman" w:hAnsi="Times New Roman" w:cs="Times New Roman"/>
                  <w:color w:val="000000"/>
                  <w:sz w:val="16"/>
                  <w:szCs w:val="16"/>
                </w:rPr>
                <w:delText>-12.44</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DA6515E" w14:textId="2D6068F8" w:rsidR="007D3DE4" w:rsidRPr="0037144D" w:rsidDel="002F75CF" w:rsidRDefault="007D3DE4" w:rsidP="00B940D0">
            <w:pPr>
              <w:jc w:val="right"/>
              <w:rPr>
                <w:del w:id="102" w:author="Yin, Donglei *" w:date="2018-07-13T14:12:00Z"/>
                <w:rFonts w:ascii="Times New Roman" w:eastAsia="Times New Roman" w:hAnsi="Times New Roman" w:cs="Times New Roman"/>
                <w:color w:val="000000"/>
                <w:sz w:val="16"/>
                <w:szCs w:val="16"/>
              </w:rPr>
            </w:pPr>
            <w:del w:id="103" w:author="Yin, Donglei *" w:date="2018-07-13T14:12:00Z">
              <w:r w:rsidRPr="0037144D" w:rsidDel="002F75CF">
                <w:rPr>
                  <w:rFonts w:ascii="Times New Roman" w:eastAsia="Times New Roman" w:hAnsi="Times New Roman" w:cs="Times New Roman"/>
                  <w:color w:val="000000"/>
                  <w:sz w:val="16"/>
                  <w:szCs w:val="16"/>
                </w:rPr>
                <w:delText>1.35</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08C7A48" w14:textId="4B6A6279" w:rsidR="007D3DE4" w:rsidRPr="0037144D" w:rsidDel="002F75CF" w:rsidRDefault="007D3DE4" w:rsidP="00B940D0">
            <w:pPr>
              <w:jc w:val="right"/>
              <w:rPr>
                <w:del w:id="104" w:author="Yin, Donglei *" w:date="2018-07-13T14:12:00Z"/>
                <w:rFonts w:ascii="Times New Roman" w:eastAsia="Times New Roman" w:hAnsi="Times New Roman" w:cs="Times New Roman"/>
                <w:color w:val="000000"/>
                <w:sz w:val="16"/>
                <w:szCs w:val="16"/>
              </w:rPr>
            </w:pPr>
            <w:del w:id="105" w:author="Yin, Donglei *" w:date="2018-07-13T14:12:00Z">
              <w:r w:rsidRPr="0037144D" w:rsidDel="002F75CF">
                <w:rPr>
                  <w:rFonts w:ascii="Times New Roman" w:eastAsia="Times New Roman" w:hAnsi="Times New Roman" w:cs="Times New Roman"/>
                  <w:color w:val="000000"/>
                  <w:sz w:val="16"/>
                  <w:szCs w:val="16"/>
                </w:rPr>
                <w:delText>0.01</w:delText>
              </w:r>
            </w:del>
          </w:p>
        </w:tc>
        <w:tc>
          <w:tcPr>
            <w:tcW w:w="630" w:type="dxa"/>
            <w:tcBorders>
              <w:top w:val="nil"/>
              <w:left w:val="nil"/>
              <w:bottom w:val="single" w:sz="4" w:space="0" w:color="auto"/>
              <w:right w:val="single" w:sz="4" w:space="0" w:color="auto"/>
            </w:tcBorders>
            <w:shd w:val="clear" w:color="auto" w:fill="auto"/>
            <w:noWrap/>
            <w:vAlign w:val="bottom"/>
            <w:hideMark/>
          </w:tcPr>
          <w:p w14:paraId="583C152A" w14:textId="6FC00B8F" w:rsidR="007D3DE4" w:rsidRPr="0037144D" w:rsidDel="002F75CF" w:rsidRDefault="007D3DE4" w:rsidP="00B940D0">
            <w:pPr>
              <w:jc w:val="right"/>
              <w:rPr>
                <w:del w:id="106" w:author="Yin, Donglei *" w:date="2018-07-13T14:12:00Z"/>
                <w:rFonts w:ascii="Times New Roman" w:eastAsia="Times New Roman" w:hAnsi="Times New Roman" w:cs="Times New Roman"/>
                <w:color w:val="000000"/>
                <w:sz w:val="16"/>
                <w:szCs w:val="16"/>
              </w:rPr>
            </w:pPr>
            <w:del w:id="107" w:author="Yin, Donglei *" w:date="2018-07-13T14:12:00Z">
              <w:r w:rsidRPr="0037144D" w:rsidDel="002F75CF">
                <w:rPr>
                  <w:rFonts w:ascii="Times New Roman" w:eastAsia="Times New Roman" w:hAnsi="Times New Roman" w:cs="Times New Roman"/>
                  <w:color w:val="000000"/>
                  <w:sz w:val="16"/>
                  <w:szCs w:val="16"/>
                </w:rPr>
                <w:delText>-1.74</w:delText>
              </w:r>
            </w:del>
          </w:p>
        </w:tc>
        <w:tc>
          <w:tcPr>
            <w:tcW w:w="720" w:type="dxa"/>
            <w:tcBorders>
              <w:top w:val="nil"/>
              <w:left w:val="nil"/>
              <w:bottom w:val="single" w:sz="4" w:space="0" w:color="auto"/>
              <w:right w:val="single" w:sz="4" w:space="0" w:color="auto"/>
            </w:tcBorders>
            <w:shd w:val="clear" w:color="auto" w:fill="auto"/>
            <w:noWrap/>
            <w:vAlign w:val="bottom"/>
            <w:hideMark/>
          </w:tcPr>
          <w:p w14:paraId="1404D396" w14:textId="4E0CA020" w:rsidR="007D3DE4" w:rsidRPr="0037144D" w:rsidDel="002F75CF" w:rsidRDefault="007D3DE4" w:rsidP="00B940D0">
            <w:pPr>
              <w:jc w:val="right"/>
              <w:rPr>
                <w:del w:id="108" w:author="Yin, Donglei *" w:date="2018-07-13T14:12:00Z"/>
                <w:rFonts w:ascii="Times New Roman" w:eastAsia="Times New Roman" w:hAnsi="Times New Roman" w:cs="Times New Roman"/>
                <w:color w:val="000000"/>
                <w:sz w:val="16"/>
                <w:szCs w:val="16"/>
              </w:rPr>
            </w:pPr>
            <w:del w:id="109" w:author="Yin, Donglei *" w:date="2018-07-13T14:12:00Z">
              <w:r w:rsidRPr="0037144D" w:rsidDel="002F75CF">
                <w:rPr>
                  <w:rFonts w:ascii="Times New Roman" w:eastAsia="Times New Roman" w:hAnsi="Times New Roman" w:cs="Times New Roman"/>
                  <w:color w:val="000000"/>
                  <w:sz w:val="16"/>
                  <w:szCs w:val="16"/>
                </w:rPr>
                <w:delText>-23.02</w:delText>
              </w:r>
            </w:del>
          </w:p>
        </w:tc>
        <w:tc>
          <w:tcPr>
            <w:tcW w:w="810" w:type="dxa"/>
            <w:tcBorders>
              <w:top w:val="nil"/>
              <w:left w:val="nil"/>
              <w:bottom w:val="single" w:sz="4" w:space="0" w:color="auto"/>
              <w:right w:val="single" w:sz="4" w:space="0" w:color="auto"/>
            </w:tcBorders>
            <w:shd w:val="clear" w:color="auto" w:fill="auto"/>
            <w:noWrap/>
            <w:vAlign w:val="bottom"/>
            <w:hideMark/>
          </w:tcPr>
          <w:p w14:paraId="1835E77A" w14:textId="078569A0" w:rsidR="007D3DE4" w:rsidRPr="0037144D" w:rsidDel="002F75CF" w:rsidRDefault="007D3DE4" w:rsidP="00B940D0">
            <w:pPr>
              <w:jc w:val="right"/>
              <w:rPr>
                <w:del w:id="110" w:author="Yin, Donglei *" w:date="2018-07-13T14:12:00Z"/>
                <w:rFonts w:ascii="Times New Roman" w:eastAsia="Times New Roman" w:hAnsi="Times New Roman" w:cs="Times New Roman"/>
                <w:color w:val="000000"/>
                <w:sz w:val="16"/>
                <w:szCs w:val="16"/>
              </w:rPr>
            </w:pPr>
            <w:del w:id="111" w:author="Yin, Donglei *" w:date="2018-07-13T14:12:00Z">
              <w:r w:rsidRPr="0037144D" w:rsidDel="002F75CF">
                <w:rPr>
                  <w:rFonts w:ascii="Times New Roman" w:eastAsia="Times New Roman" w:hAnsi="Times New Roman" w:cs="Times New Roman"/>
                  <w:color w:val="000000"/>
                  <w:sz w:val="16"/>
                  <w:szCs w:val="16"/>
                </w:rPr>
                <w:delText>2.49</w:delText>
              </w:r>
            </w:del>
          </w:p>
        </w:tc>
        <w:tc>
          <w:tcPr>
            <w:tcW w:w="720" w:type="dxa"/>
            <w:tcBorders>
              <w:top w:val="nil"/>
              <w:left w:val="nil"/>
              <w:bottom w:val="single" w:sz="4" w:space="0" w:color="auto"/>
              <w:right w:val="single" w:sz="4" w:space="0" w:color="auto"/>
            </w:tcBorders>
            <w:shd w:val="clear" w:color="auto" w:fill="auto"/>
            <w:noWrap/>
            <w:vAlign w:val="bottom"/>
            <w:hideMark/>
          </w:tcPr>
          <w:p w14:paraId="66FDFFD2" w14:textId="24B72326" w:rsidR="007D3DE4" w:rsidRPr="0037144D" w:rsidDel="002F75CF" w:rsidRDefault="007D3DE4" w:rsidP="00B940D0">
            <w:pPr>
              <w:jc w:val="right"/>
              <w:rPr>
                <w:del w:id="112" w:author="Yin, Donglei *" w:date="2018-07-13T14:12:00Z"/>
                <w:rFonts w:ascii="Times New Roman" w:eastAsia="Times New Roman" w:hAnsi="Times New Roman" w:cs="Times New Roman"/>
                <w:color w:val="000000"/>
                <w:sz w:val="16"/>
                <w:szCs w:val="16"/>
              </w:rPr>
            </w:pPr>
            <w:del w:id="113" w:author="Yin, Donglei *" w:date="2018-07-13T14:12:00Z">
              <w:r w:rsidRPr="0037144D" w:rsidDel="002F75CF">
                <w:rPr>
                  <w:rFonts w:ascii="Times New Roman" w:eastAsia="Times New Roman" w:hAnsi="Times New Roman" w:cs="Times New Roman"/>
                  <w:color w:val="000000"/>
                  <w:sz w:val="16"/>
                  <w:szCs w:val="16"/>
                </w:rPr>
                <w:delText>5.26</w:delText>
              </w:r>
            </w:del>
          </w:p>
        </w:tc>
        <w:tc>
          <w:tcPr>
            <w:tcW w:w="630" w:type="dxa"/>
            <w:tcBorders>
              <w:top w:val="nil"/>
              <w:left w:val="nil"/>
              <w:bottom w:val="single" w:sz="4" w:space="0" w:color="auto"/>
              <w:right w:val="single" w:sz="4" w:space="0" w:color="auto"/>
            </w:tcBorders>
            <w:shd w:val="clear" w:color="auto" w:fill="auto"/>
            <w:noWrap/>
            <w:vAlign w:val="bottom"/>
            <w:hideMark/>
          </w:tcPr>
          <w:p w14:paraId="394C0696" w14:textId="529959FD" w:rsidR="007D3DE4" w:rsidRPr="0037144D" w:rsidDel="002F75CF" w:rsidRDefault="007D3DE4" w:rsidP="00B940D0">
            <w:pPr>
              <w:jc w:val="right"/>
              <w:rPr>
                <w:del w:id="114" w:author="Yin, Donglei *" w:date="2018-07-13T14:12:00Z"/>
                <w:rFonts w:ascii="Times New Roman" w:eastAsia="Times New Roman" w:hAnsi="Times New Roman" w:cs="Times New Roman"/>
                <w:color w:val="000000"/>
                <w:sz w:val="16"/>
                <w:szCs w:val="16"/>
              </w:rPr>
            </w:pPr>
            <w:del w:id="115" w:author="Yin, Donglei *" w:date="2018-07-13T14:12:00Z">
              <w:r w:rsidRPr="0037144D" w:rsidDel="002F75CF">
                <w:rPr>
                  <w:rFonts w:ascii="Times New Roman" w:eastAsia="Times New Roman" w:hAnsi="Times New Roman" w:cs="Times New Roman"/>
                  <w:color w:val="000000"/>
                  <w:sz w:val="16"/>
                  <w:szCs w:val="16"/>
                </w:rPr>
                <w:delText>0.95</w:delText>
              </w:r>
            </w:del>
          </w:p>
        </w:tc>
      </w:tr>
      <w:tr w:rsidR="007D3DE4" w:rsidRPr="0037144D" w:rsidDel="002F75CF" w14:paraId="0CA1088F" w14:textId="537E4AAE" w:rsidTr="00B940D0">
        <w:trPr>
          <w:trHeight w:val="300"/>
          <w:del w:id="116" w:author="Yin, Donglei *" w:date="2018-07-13T14:12:00Z"/>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D26C14F" w14:textId="389261F6" w:rsidR="007D3DE4" w:rsidRPr="0037144D" w:rsidDel="002F75CF" w:rsidRDefault="007D3DE4" w:rsidP="00B940D0">
            <w:pPr>
              <w:rPr>
                <w:del w:id="117" w:author="Yin, Donglei *" w:date="2018-07-13T14:12:00Z"/>
                <w:rFonts w:ascii="Times New Roman" w:eastAsia="Times New Roman" w:hAnsi="Times New Roman" w:cs="Times New Roman"/>
                <w:color w:val="000000"/>
                <w:sz w:val="16"/>
                <w:szCs w:val="16"/>
              </w:rPr>
            </w:pPr>
            <w:del w:id="118" w:author="Yin, Donglei *" w:date="2018-07-13T14:12:00Z">
              <w:r w:rsidRPr="0037144D" w:rsidDel="002F75CF">
                <w:rPr>
                  <w:rFonts w:ascii="Times New Roman" w:eastAsia="Times New Roman" w:hAnsi="Times New Roman" w:cs="Times New Roman"/>
                  <w:color w:val="000000"/>
                  <w:sz w:val="16"/>
                  <w:szCs w:val="16"/>
                </w:rPr>
                <w:delText>EU</w:delText>
              </w:r>
            </w:del>
          </w:p>
        </w:tc>
        <w:tc>
          <w:tcPr>
            <w:tcW w:w="630" w:type="dxa"/>
            <w:tcBorders>
              <w:top w:val="nil"/>
              <w:left w:val="nil"/>
              <w:bottom w:val="single" w:sz="4" w:space="0" w:color="auto"/>
              <w:right w:val="single" w:sz="4" w:space="0" w:color="auto"/>
            </w:tcBorders>
            <w:shd w:val="clear" w:color="auto" w:fill="auto"/>
            <w:noWrap/>
            <w:vAlign w:val="bottom"/>
            <w:hideMark/>
          </w:tcPr>
          <w:p w14:paraId="62D2CC7D" w14:textId="39D0A745" w:rsidR="007D3DE4" w:rsidRPr="0037144D" w:rsidDel="002F75CF" w:rsidRDefault="007D3DE4" w:rsidP="00B940D0">
            <w:pPr>
              <w:jc w:val="right"/>
              <w:rPr>
                <w:del w:id="119" w:author="Yin, Donglei *" w:date="2018-07-13T14:12:00Z"/>
                <w:rFonts w:ascii="Times New Roman" w:eastAsia="Times New Roman" w:hAnsi="Times New Roman" w:cs="Times New Roman"/>
                <w:color w:val="000000"/>
                <w:sz w:val="16"/>
                <w:szCs w:val="16"/>
              </w:rPr>
            </w:pPr>
            <w:del w:id="120" w:author="Yin, Donglei *" w:date="2018-07-13T14:12:00Z">
              <w:r w:rsidRPr="0037144D" w:rsidDel="002F75CF">
                <w:rPr>
                  <w:rFonts w:ascii="Times New Roman" w:eastAsia="Times New Roman" w:hAnsi="Times New Roman" w:cs="Times New Roman"/>
                  <w:color w:val="000000"/>
                  <w:sz w:val="16"/>
                  <w:szCs w:val="16"/>
                </w:rPr>
                <w:delText>12.53</w:delText>
              </w:r>
            </w:del>
          </w:p>
        </w:tc>
        <w:tc>
          <w:tcPr>
            <w:tcW w:w="720" w:type="dxa"/>
            <w:tcBorders>
              <w:top w:val="nil"/>
              <w:left w:val="nil"/>
              <w:bottom w:val="single" w:sz="4" w:space="0" w:color="auto"/>
              <w:right w:val="single" w:sz="4" w:space="0" w:color="auto"/>
            </w:tcBorders>
            <w:shd w:val="clear" w:color="auto" w:fill="auto"/>
            <w:noWrap/>
            <w:vAlign w:val="bottom"/>
            <w:hideMark/>
          </w:tcPr>
          <w:p w14:paraId="4BFBBA9D" w14:textId="6A36A358" w:rsidR="007D3DE4" w:rsidRPr="0037144D" w:rsidDel="002F75CF" w:rsidRDefault="007D3DE4" w:rsidP="00B940D0">
            <w:pPr>
              <w:jc w:val="right"/>
              <w:rPr>
                <w:del w:id="121" w:author="Yin, Donglei *" w:date="2018-07-13T14:12:00Z"/>
                <w:rFonts w:ascii="Times New Roman" w:eastAsia="Times New Roman" w:hAnsi="Times New Roman" w:cs="Times New Roman"/>
                <w:color w:val="000000"/>
                <w:sz w:val="16"/>
                <w:szCs w:val="16"/>
              </w:rPr>
            </w:pPr>
            <w:del w:id="122" w:author="Yin, Donglei *" w:date="2018-07-13T14:12:00Z">
              <w:r w:rsidRPr="0037144D" w:rsidDel="002F75CF">
                <w:rPr>
                  <w:rFonts w:ascii="Times New Roman" w:eastAsia="Times New Roman" w:hAnsi="Times New Roman" w:cs="Times New Roman"/>
                  <w:color w:val="000000"/>
                  <w:sz w:val="16"/>
                  <w:szCs w:val="16"/>
                </w:rPr>
                <w:delText>-1.99</w:delText>
              </w:r>
            </w:del>
          </w:p>
        </w:tc>
        <w:tc>
          <w:tcPr>
            <w:tcW w:w="810" w:type="dxa"/>
            <w:tcBorders>
              <w:top w:val="nil"/>
              <w:left w:val="nil"/>
              <w:bottom w:val="single" w:sz="4" w:space="0" w:color="auto"/>
              <w:right w:val="single" w:sz="4" w:space="0" w:color="auto"/>
            </w:tcBorders>
            <w:shd w:val="clear" w:color="auto" w:fill="auto"/>
            <w:noWrap/>
            <w:vAlign w:val="bottom"/>
            <w:hideMark/>
          </w:tcPr>
          <w:p w14:paraId="133305C2" w14:textId="2A8A277C" w:rsidR="007D3DE4" w:rsidRPr="0037144D" w:rsidDel="002F75CF" w:rsidRDefault="007D3DE4" w:rsidP="00B940D0">
            <w:pPr>
              <w:jc w:val="right"/>
              <w:rPr>
                <w:del w:id="123" w:author="Yin, Donglei *" w:date="2018-07-13T14:12:00Z"/>
                <w:rFonts w:ascii="Times New Roman" w:eastAsia="Times New Roman" w:hAnsi="Times New Roman" w:cs="Times New Roman"/>
                <w:color w:val="000000"/>
                <w:sz w:val="16"/>
                <w:szCs w:val="16"/>
              </w:rPr>
            </w:pPr>
            <w:del w:id="124" w:author="Yin, Donglei *" w:date="2018-07-13T14:12:00Z">
              <w:r w:rsidRPr="0037144D" w:rsidDel="002F75CF">
                <w:rPr>
                  <w:rFonts w:ascii="Times New Roman" w:eastAsia="Times New Roman" w:hAnsi="Times New Roman" w:cs="Times New Roman"/>
                  <w:color w:val="000000"/>
                  <w:sz w:val="16"/>
                  <w:szCs w:val="16"/>
                </w:rPr>
                <w:delText>-3.09</w:delText>
              </w:r>
            </w:del>
          </w:p>
        </w:tc>
        <w:tc>
          <w:tcPr>
            <w:tcW w:w="720" w:type="dxa"/>
            <w:tcBorders>
              <w:top w:val="nil"/>
              <w:left w:val="nil"/>
              <w:bottom w:val="single" w:sz="4" w:space="0" w:color="auto"/>
              <w:right w:val="single" w:sz="4" w:space="0" w:color="auto"/>
            </w:tcBorders>
            <w:shd w:val="clear" w:color="auto" w:fill="auto"/>
            <w:noWrap/>
            <w:vAlign w:val="bottom"/>
            <w:hideMark/>
          </w:tcPr>
          <w:p w14:paraId="2770AC75" w14:textId="199F7FC6" w:rsidR="007D3DE4" w:rsidRPr="0037144D" w:rsidDel="002F75CF" w:rsidRDefault="007D3DE4" w:rsidP="00B940D0">
            <w:pPr>
              <w:jc w:val="right"/>
              <w:rPr>
                <w:del w:id="125" w:author="Yin, Donglei *" w:date="2018-07-13T14:12:00Z"/>
                <w:rFonts w:ascii="Times New Roman" w:eastAsia="Times New Roman" w:hAnsi="Times New Roman" w:cs="Times New Roman"/>
                <w:color w:val="000000"/>
                <w:sz w:val="16"/>
                <w:szCs w:val="16"/>
              </w:rPr>
            </w:pPr>
            <w:del w:id="126" w:author="Yin, Donglei *" w:date="2018-07-13T14:12:00Z">
              <w:r w:rsidRPr="0037144D" w:rsidDel="002F75CF">
                <w:rPr>
                  <w:rFonts w:ascii="Times New Roman" w:eastAsia="Times New Roman" w:hAnsi="Times New Roman" w:cs="Times New Roman"/>
                  <w:color w:val="000000"/>
                  <w:sz w:val="16"/>
                  <w:szCs w:val="16"/>
                </w:rPr>
                <w:delText>1.64</w:delText>
              </w:r>
            </w:del>
          </w:p>
        </w:tc>
        <w:tc>
          <w:tcPr>
            <w:tcW w:w="720" w:type="dxa"/>
            <w:tcBorders>
              <w:top w:val="nil"/>
              <w:left w:val="nil"/>
              <w:bottom w:val="single" w:sz="4" w:space="0" w:color="auto"/>
              <w:right w:val="single" w:sz="4" w:space="0" w:color="auto"/>
            </w:tcBorders>
            <w:shd w:val="clear" w:color="auto" w:fill="auto"/>
            <w:noWrap/>
            <w:vAlign w:val="bottom"/>
            <w:hideMark/>
          </w:tcPr>
          <w:p w14:paraId="2894DB33" w14:textId="67AC1281" w:rsidR="007D3DE4" w:rsidRPr="0037144D" w:rsidDel="002F75CF" w:rsidRDefault="007D3DE4" w:rsidP="00B940D0">
            <w:pPr>
              <w:jc w:val="right"/>
              <w:rPr>
                <w:del w:id="127" w:author="Yin, Donglei *" w:date="2018-07-13T14:12:00Z"/>
                <w:rFonts w:ascii="Times New Roman" w:eastAsia="Times New Roman" w:hAnsi="Times New Roman" w:cs="Times New Roman"/>
                <w:color w:val="000000"/>
                <w:sz w:val="16"/>
                <w:szCs w:val="16"/>
              </w:rPr>
            </w:pPr>
            <w:del w:id="128" w:author="Yin, Donglei *" w:date="2018-07-13T14:12:00Z">
              <w:r w:rsidRPr="0037144D" w:rsidDel="002F75CF">
                <w:rPr>
                  <w:rFonts w:ascii="Times New Roman" w:eastAsia="Times New Roman" w:hAnsi="Times New Roman" w:cs="Times New Roman"/>
                  <w:color w:val="000000"/>
                  <w:sz w:val="16"/>
                  <w:szCs w:val="16"/>
                </w:rPr>
                <w:delText>5.54</w:delText>
              </w:r>
            </w:del>
          </w:p>
        </w:tc>
        <w:tc>
          <w:tcPr>
            <w:tcW w:w="630" w:type="dxa"/>
            <w:tcBorders>
              <w:top w:val="nil"/>
              <w:left w:val="nil"/>
              <w:bottom w:val="single" w:sz="4" w:space="0" w:color="auto"/>
              <w:right w:val="single" w:sz="4" w:space="0" w:color="auto"/>
            </w:tcBorders>
            <w:shd w:val="clear" w:color="auto" w:fill="auto"/>
            <w:noWrap/>
            <w:vAlign w:val="bottom"/>
            <w:hideMark/>
          </w:tcPr>
          <w:p w14:paraId="71A9ED12" w14:textId="1FC7C13D" w:rsidR="007D3DE4" w:rsidRPr="0037144D" w:rsidDel="002F75CF" w:rsidRDefault="007D3DE4" w:rsidP="00B940D0">
            <w:pPr>
              <w:jc w:val="right"/>
              <w:rPr>
                <w:del w:id="129" w:author="Yin, Donglei *" w:date="2018-07-13T14:12:00Z"/>
                <w:rFonts w:ascii="Times New Roman" w:eastAsia="Times New Roman" w:hAnsi="Times New Roman" w:cs="Times New Roman"/>
                <w:color w:val="000000"/>
                <w:sz w:val="16"/>
                <w:szCs w:val="16"/>
              </w:rPr>
            </w:pPr>
            <w:del w:id="130" w:author="Yin, Donglei *" w:date="2018-07-13T14:12:00Z">
              <w:r w:rsidRPr="0037144D" w:rsidDel="002F75CF">
                <w:rPr>
                  <w:rFonts w:ascii="Times New Roman" w:eastAsia="Times New Roman" w:hAnsi="Times New Roman" w:cs="Times New Roman"/>
                  <w:color w:val="000000"/>
                  <w:sz w:val="16"/>
                  <w:szCs w:val="16"/>
                </w:rPr>
                <w:delText>-0.72</w:delText>
              </w:r>
            </w:del>
          </w:p>
        </w:tc>
        <w:tc>
          <w:tcPr>
            <w:tcW w:w="720" w:type="dxa"/>
            <w:tcBorders>
              <w:top w:val="nil"/>
              <w:left w:val="nil"/>
              <w:bottom w:val="single" w:sz="4" w:space="0" w:color="auto"/>
              <w:right w:val="single" w:sz="4" w:space="0" w:color="auto"/>
            </w:tcBorders>
            <w:shd w:val="clear" w:color="auto" w:fill="auto"/>
            <w:noWrap/>
            <w:vAlign w:val="bottom"/>
            <w:hideMark/>
          </w:tcPr>
          <w:p w14:paraId="1EF8B890" w14:textId="1E1AEE54" w:rsidR="007D3DE4" w:rsidRPr="0037144D" w:rsidDel="002F75CF" w:rsidRDefault="007D3DE4" w:rsidP="00B940D0">
            <w:pPr>
              <w:jc w:val="right"/>
              <w:rPr>
                <w:del w:id="131" w:author="Yin, Donglei *" w:date="2018-07-13T14:12:00Z"/>
                <w:rFonts w:ascii="Times New Roman" w:eastAsia="Times New Roman" w:hAnsi="Times New Roman" w:cs="Times New Roman"/>
                <w:color w:val="000000"/>
                <w:sz w:val="16"/>
                <w:szCs w:val="16"/>
              </w:rPr>
            </w:pPr>
            <w:del w:id="132" w:author="Yin, Donglei *" w:date="2018-07-13T14:12:00Z">
              <w:r w:rsidRPr="0037144D" w:rsidDel="002F75CF">
                <w:rPr>
                  <w:rFonts w:ascii="Times New Roman" w:eastAsia="Times New Roman" w:hAnsi="Times New Roman" w:cs="Times New Roman"/>
                  <w:color w:val="000000"/>
                  <w:sz w:val="16"/>
                  <w:szCs w:val="16"/>
                </w:rPr>
                <w:delText>5.79</w:delText>
              </w:r>
            </w:del>
          </w:p>
        </w:tc>
        <w:tc>
          <w:tcPr>
            <w:tcW w:w="810" w:type="dxa"/>
            <w:tcBorders>
              <w:top w:val="nil"/>
              <w:left w:val="nil"/>
              <w:bottom w:val="single" w:sz="4" w:space="0" w:color="auto"/>
              <w:right w:val="single" w:sz="4" w:space="0" w:color="auto"/>
            </w:tcBorders>
            <w:shd w:val="clear" w:color="auto" w:fill="auto"/>
            <w:noWrap/>
            <w:vAlign w:val="bottom"/>
            <w:hideMark/>
          </w:tcPr>
          <w:p w14:paraId="46CD2AE1" w14:textId="4A8C2B06" w:rsidR="007D3DE4" w:rsidRPr="0037144D" w:rsidDel="002F75CF" w:rsidRDefault="007D3DE4" w:rsidP="00B940D0">
            <w:pPr>
              <w:jc w:val="right"/>
              <w:rPr>
                <w:del w:id="133" w:author="Yin, Donglei *" w:date="2018-07-13T14:12:00Z"/>
                <w:rFonts w:ascii="Times New Roman" w:eastAsia="Times New Roman" w:hAnsi="Times New Roman" w:cs="Times New Roman"/>
                <w:color w:val="000000"/>
                <w:sz w:val="16"/>
                <w:szCs w:val="16"/>
              </w:rPr>
            </w:pPr>
            <w:del w:id="134" w:author="Yin, Donglei *" w:date="2018-07-13T14:12:00Z">
              <w:r w:rsidRPr="0037144D" w:rsidDel="002F75CF">
                <w:rPr>
                  <w:rFonts w:ascii="Times New Roman" w:eastAsia="Times New Roman" w:hAnsi="Times New Roman" w:cs="Times New Roman"/>
                  <w:color w:val="000000"/>
                  <w:sz w:val="16"/>
                  <w:szCs w:val="16"/>
                </w:rPr>
                <w:delText>-7.67</w:delText>
              </w:r>
            </w:del>
          </w:p>
        </w:tc>
        <w:tc>
          <w:tcPr>
            <w:tcW w:w="720" w:type="dxa"/>
            <w:tcBorders>
              <w:top w:val="nil"/>
              <w:left w:val="nil"/>
              <w:bottom w:val="single" w:sz="4" w:space="0" w:color="auto"/>
              <w:right w:val="single" w:sz="4" w:space="0" w:color="auto"/>
            </w:tcBorders>
            <w:shd w:val="clear" w:color="auto" w:fill="auto"/>
            <w:noWrap/>
            <w:vAlign w:val="bottom"/>
            <w:hideMark/>
          </w:tcPr>
          <w:p w14:paraId="47F2C6EA" w14:textId="128FB209" w:rsidR="007D3DE4" w:rsidRPr="0037144D" w:rsidDel="002F75CF" w:rsidRDefault="007D3DE4" w:rsidP="00B940D0">
            <w:pPr>
              <w:jc w:val="right"/>
              <w:rPr>
                <w:del w:id="135" w:author="Yin, Donglei *" w:date="2018-07-13T14:12:00Z"/>
                <w:rFonts w:ascii="Times New Roman" w:eastAsia="Times New Roman" w:hAnsi="Times New Roman" w:cs="Times New Roman"/>
                <w:color w:val="000000"/>
                <w:sz w:val="16"/>
                <w:szCs w:val="16"/>
              </w:rPr>
            </w:pPr>
            <w:del w:id="136" w:author="Yin, Donglei *" w:date="2018-07-13T14:12:00Z">
              <w:r w:rsidRPr="0037144D" w:rsidDel="002F75CF">
                <w:rPr>
                  <w:rFonts w:ascii="Times New Roman" w:eastAsia="Times New Roman" w:hAnsi="Times New Roman" w:cs="Times New Roman"/>
                  <w:color w:val="000000"/>
                  <w:sz w:val="16"/>
                  <w:szCs w:val="16"/>
                </w:rPr>
                <w:delText>-1.31</w:delText>
              </w:r>
            </w:del>
          </w:p>
        </w:tc>
        <w:tc>
          <w:tcPr>
            <w:tcW w:w="630" w:type="dxa"/>
            <w:tcBorders>
              <w:top w:val="nil"/>
              <w:left w:val="nil"/>
              <w:bottom w:val="single" w:sz="4" w:space="0" w:color="auto"/>
              <w:right w:val="single" w:sz="4" w:space="0" w:color="auto"/>
            </w:tcBorders>
            <w:shd w:val="clear" w:color="auto" w:fill="auto"/>
            <w:noWrap/>
            <w:vAlign w:val="bottom"/>
            <w:hideMark/>
          </w:tcPr>
          <w:p w14:paraId="47C5DC4B" w14:textId="7BFDD26B" w:rsidR="007D3DE4" w:rsidRPr="0037144D" w:rsidDel="002F75CF" w:rsidRDefault="007D3DE4" w:rsidP="00B940D0">
            <w:pPr>
              <w:jc w:val="right"/>
              <w:rPr>
                <w:del w:id="137" w:author="Yin, Donglei *" w:date="2018-07-13T14:12:00Z"/>
                <w:rFonts w:ascii="Times New Roman" w:eastAsia="Times New Roman" w:hAnsi="Times New Roman" w:cs="Times New Roman"/>
                <w:color w:val="000000"/>
                <w:sz w:val="16"/>
                <w:szCs w:val="16"/>
              </w:rPr>
            </w:pPr>
            <w:del w:id="138" w:author="Yin, Donglei *" w:date="2018-07-13T14:12:00Z">
              <w:r w:rsidRPr="0037144D" w:rsidDel="002F75CF">
                <w:rPr>
                  <w:rFonts w:ascii="Times New Roman" w:eastAsia="Times New Roman" w:hAnsi="Times New Roman" w:cs="Times New Roman"/>
                  <w:color w:val="000000"/>
                  <w:sz w:val="16"/>
                  <w:szCs w:val="16"/>
                </w:rPr>
                <w:delText>-3.59</w:delText>
              </w:r>
            </w:del>
          </w:p>
        </w:tc>
      </w:tr>
      <w:tr w:rsidR="007D3DE4" w:rsidRPr="0037144D" w:rsidDel="002F75CF" w14:paraId="4322EE17" w14:textId="6A5E4DB8" w:rsidTr="00B940D0">
        <w:trPr>
          <w:trHeight w:val="300"/>
          <w:del w:id="139" w:author="Yin, Donglei *" w:date="2018-07-13T14:12:00Z"/>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8D20B3A" w14:textId="42BA59E9" w:rsidR="007D3DE4" w:rsidRPr="0037144D" w:rsidDel="002F75CF" w:rsidRDefault="007D3DE4" w:rsidP="00B940D0">
            <w:pPr>
              <w:rPr>
                <w:del w:id="140" w:author="Yin, Donglei *" w:date="2018-07-13T14:12:00Z"/>
                <w:rFonts w:ascii="Times New Roman" w:eastAsia="Times New Roman" w:hAnsi="Times New Roman" w:cs="Times New Roman"/>
                <w:color w:val="000000"/>
                <w:sz w:val="16"/>
                <w:szCs w:val="16"/>
              </w:rPr>
            </w:pPr>
            <w:del w:id="141" w:author="Yin, Donglei *" w:date="2018-07-13T14:12:00Z">
              <w:r w:rsidRPr="0037144D" w:rsidDel="002F75CF">
                <w:rPr>
                  <w:rFonts w:ascii="Times New Roman" w:eastAsia="Times New Roman" w:hAnsi="Times New Roman" w:cs="Times New Roman"/>
                  <w:color w:val="000000"/>
                  <w:sz w:val="16"/>
                  <w:szCs w:val="16"/>
                </w:rPr>
                <w:delText>US (for obtaining var)</w:delText>
              </w:r>
            </w:del>
          </w:p>
        </w:tc>
        <w:tc>
          <w:tcPr>
            <w:tcW w:w="630" w:type="dxa"/>
            <w:tcBorders>
              <w:top w:val="nil"/>
              <w:left w:val="nil"/>
              <w:bottom w:val="single" w:sz="4" w:space="0" w:color="auto"/>
              <w:right w:val="single" w:sz="4" w:space="0" w:color="auto"/>
            </w:tcBorders>
            <w:shd w:val="clear" w:color="auto" w:fill="auto"/>
            <w:noWrap/>
            <w:vAlign w:val="bottom"/>
            <w:hideMark/>
          </w:tcPr>
          <w:p w14:paraId="4D05692A" w14:textId="6EB0DD15" w:rsidR="007D3DE4" w:rsidRPr="0037144D" w:rsidDel="002F75CF" w:rsidRDefault="007D3DE4" w:rsidP="00B940D0">
            <w:pPr>
              <w:jc w:val="right"/>
              <w:rPr>
                <w:del w:id="142" w:author="Yin, Donglei *" w:date="2018-07-13T14:12:00Z"/>
                <w:rFonts w:ascii="Times New Roman" w:eastAsia="Times New Roman" w:hAnsi="Times New Roman" w:cs="Times New Roman"/>
                <w:color w:val="000000"/>
                <w:sz w:val="16"/>
                <w:szCs w:val="16"/>
              </w:rPr>
            </w:pPr>
            <w:del w:id="143" w:author="Yin, Donglei *" w:date="2018-07-13T14:12:00Z">
              <w:r w:rsidRPr="0037144D" w:rsidDel="002F75CF">
                <w:rPr>
                  <w:rFonts w:ascii="Times New Roman" w:eastAsia="Times New Roman" w:hAnsi="Times New Roman" w:cs="Times New Roman"/>
                  <w:color w:val="000000"/>
                  <w:sz w:val="16"/>
                  <w:szCs w:val="16"/>
                </w:rPr>
                <w:delText>12.51</w:delText>
              </w:r>
            </w:del>
          </w:p>
        </w:tc>
        <w:tc>
          <w:tcPr>
            <w:tcW w:w="720" w:type="dxa"/>
            <w:tcBorders>
              <w:top w:val="nil"/>
              <w:left w:val="nil"/>
              <w:bottom w:val="single" w:sz="4" w:space="0" w:color="auto"/>
              <w:right w:val="single" w:sz="4" w:space="0" w:color="auto"/>
            </w:tcBorders>
            <w:shd w:val="clear" w:color="auto" w:fill="auto"/>
            <w:noWrap/>
            <w:vAlign w:val="bottom"/>
            <w:hideMark/>
          </w:tcPr>
          <w:p w14:paraId="63A059D4" w14:textId="32D9DDB6" w:rsidR="007D3DE4" w:rsidRPr="0037144D" w:rsidDel="002F75CF" w:rsidRDefault="007D3DE4" w:rsidP="00B940D0">
            <w:pPr>
              <w:jc w:val="right"/>
              <w:rPr>
                <w:del w:id="144" w:author="Yin, Donglei *" w:date="2018-07-13T14:12:00Z"/>
                <w:rFonts w:ascii="Times New Roman" w:eastAsia="Times New Roman" w:hAnsi="Times New Roman" w:cs="Times New Roman"/>
                <w:color w:val="000000"/>
                <w:sz w:val="16"/>
                <w:szCs w:val="16"/>
              </w:rPr>
            </w:pPr>
            <w:del w:id="145" w:author="Yin, Donglei *" w:date="2018-07-13T14:12:00Z">
              <w:r w:rsidRPr="0037144D" w:rsidDel="002F75CF">
                <w:rPr>
                  <w:rFonts w:ascii="Times New Roman" w:eastAsia="Times New Roman" w:hAnsi="Times New Roman" w:cs="Times New Roman"/>
                  <w:color w:val="000000"/>
                  <w:sz w:val="16"/>
                  <w:szCs w:val="16"/>
                </w:rPr>
                <w:delText>-3.10</w:delText>
              </w:r>
            </w:del>
          </w:p>
        </w:tc>
        <w:tc>
          <w:tcPr>
            <w:tcW w:w="810" w:type="dxa"/>
            <w:tcBorders>
              <w:top w:val="nil"/>
              <w:left w:val="nil"/>
              <w:bottom w:val="single" w:sz="4" w:space="0" w:color="auto"/>
              <w:right w:val="single" w:sz="4" w:space="0" w:color="auto"/>
            </w:tcBorders>
            <w:shd w:val="clear" w:color="auto" w:fill="auto"/>
            <w:noWrap/>
            <w:vAlign w:val="bottom"/>
            <w:hideMark/>
          </w:tcPr>
          <w:p w14:paraId="19A31799" w14:textId="160C2B60" w:rsidR="007D3DE4" w:rsidRPr="0037144D" w:rsidDel="002F75CF" w:rsidRDefault="007D3DE4" w:rsidP="00B940D0">
            <w:pPr>
              <w:jc w:val="right"/>
              <w:rPr>
                <w:del w:id="146" w:author="Yin, Donglei *" w:date="2018-07-13T14:12:00Z"/>
                <w:rFonts w:ascii="Times New Roman" w:eastAsia="Times New Roman" w:hAnsi="Times New Roman" w:cs="Times New Roman"/>
                <w:color w:val="000000"/>
                <w:sz w:val="16"/>
                <w:szCs w:val="16"/>
              </w:rPr>
            </w:pPr>
            <w:del w:id="147" w:author="Yin, Donglei *" w:date="2018-07-13T14:12:00Z">
              <w:r w:rsidRPr="0037144D" w:rsidDel="002F75CF">
                <w:rPr>
                  <w:rFonts w:ascii="Times New Roman" w:eastAsia="Times New Roman" w:hAnsi="Times New Roman" w:cs="Times New Roman"/>
                  <w:color w:val="000000"/>
                  <w:sz w:val="16"/>
                  <w:szCs w:val="16"/>
                </w:rPr>
                <w:delText>-3.61</w:delText>
              </w:r>
            </w:del>
          </w:p>
        </w:tc>
        <w:tc>
          <w:tcPr>
            <w:tcW w:w="720" w:type="dxa"/>
            <w:tcBorders>
              <w:top w:val="nil"/>
              <w:left w:val="nil"/>
              <w:bottom w:val="single" w:sz="4" w:space="0" w:color="auto"/>
              <w:right w:val="single" w:sz="4" w:space="0" w:color="auto"/>
            </w:tcBorders>
            <w:shd w:val="clear" w:color="auto" w:fill="auto"/>
            <w:noWrap/>
            <w:vAlign w:val="bottom"/>
            <w:hideMark/>
          </w:tcPr>
          <w:p w14:paraId="20CD0C8B" w14:textId="5CE06891" w:rsidR="007D3DE4" w:rsidRPr="0037144D" w:rsidDel="002F75CF" w:rsidRDefault="007D3DE4" w:rsidP="00B940D0">
            <w:pPr>
              <w:jc w:val="right"/>
              <w:rPr>
                <w:del w:id="148" w:author="Yin, Donglei *" w:date="2018-07-13T14:12:00Z"/>
                <w:rFonts w:ascii="Times New Roman" w:eastAsia="Times New Roman" w:hAnsi="Times New Roman" w:cs="Times New Roman"/>
                <w:color w:val="000000"/>
                <w:sz w:val="16"/>
                <w:szCs w:val="16"/>
              </w:rPr>
            </w:pPr>
            <w:del w:id="149" w:author="Yin, Donglei *" w:date="2018-07-13T14:12:00Z">
              <w:r w:rsidRPr="0037144D" w:rsidDel="002F75CF">
                <w:rPr>
                  <w:rFonts w:ascii="Times New Roman" w:eastAsia="Times New Roman" w:hAnsi="Times New Roman" w:cs="Times New Roman"/>
                  <w:color w:val="000000"/>
                  <w:sz w:val="16"/>
                  <w:szCs w:val="16"/>
                </w:rPr>
                <w:delText>9.75</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56700AB" w14:textId="4E08D2EE" w:rsidR="007D3DE4" w:rsidRPr="0037144D" w:rsidDel="002F75CF" w:rsidRDefault="007D3DE4" w:rsidP="00B940D0">
            <w:pPr>
              <w:jc w:val="right"/>
              <w:rPr>
                <w:del w:id="150" w:author="Yin, Donglei *" w:date="2018-07-13T14:12:00Z"/>
                <w:rFonts w:ascii="Times New Roman" w:eastAsia="Times New Roman" w:hAnsi="Times New Roman" w:cs="Times New Roman"/>
                <w:color w:val="000000"/>
                <w:sz w:val="16"/>
                <w:szCs w:val="16"/>
              </w:rPr>
            </w:pPr>
            <w:del w:id="151" w:author="Yin, Donglei *" w:date="2018-07-13T14:12:00Z">
              <w:r w:rsidRPr="0037144D" w:rsidDel="002F75CF">
                <w:rPr>
                  <w:rFonts w:ascii="Times New Roman" w:eastAsia="Times New Roman" w:hAnsi="Times New Roman" w:cs="Times New Roman"/>
                  <w:color w:val="000000"/>
                  <w:sz w:val="16"/>
                  <w:szCs w:val="16"/>
                </w:rPr>
                <w:delText>6.02</w:delText>
              </w:r>
            </w:del>
          </w:p>
        </w:tc>
        <w:tc>
          <w:tcPr>
            <w:tcW w:w="630" w:type="dxa"/>
            <w:tcBorders>
              <w:top w:val="nil"/>
              <w:left w:val="nil"/>
              <w:bottom w:val="single" w:sz="4" w:space="0" w:color="auto"/>
              <w:right w:val="single" w:sz="4" w:space="0" w:color="auto"/>
            </w:tcBorders>
            <w:shd w:val="clear" w:color="auto" w:fill="auto"/>
            <w:noWrap/>
            <w:vAlign w:val="bottom"/>
            <w:hideMark/>
          </w:tcPr>
          <w:p w14:paraId="0B91879A" w14:textId="2494F9AA" w:rsidR="007D3DE4" w:rsidRPr="0037144D" w:rsidDel="002F75CF" w:rsidRDefault="007D3DE4" w:rsidP="00B940D0">
            <w:pPr>
              <w:jc w:val="right"/>
              <w:rPr>
                <w:del w:id="152" w:author="Yin, Donglei *" w:date="2018-07-13T14:12:00Z"/>
                <w:rFonts w:ascii="Times New Roman" w:eastAsia="Times New Roman" w:hAnsi="Times New Roman" w:cs="Times New Roman"/>
                <w:color w:val="000000"/>
                <w:sz w:val="16"/>
                <w:szCs w:val="16"/>
              </w:rPr>
            </w:pPr>
            <w:del w:id="153" w:author="Yin, Donglei *" w:date="2018-07-13T14:12:00Z">
              <w:r w:rsidRPr="0037144D" w:rsidDel="002F75CF">
                <w:rPr>
                  <w:rFonts w:ascii="Times New Roman" w:eastAsia="Times New Roman" w:hAnsi="Times New Roman" w:cs="Times New Roman"/>
                  <w:color w:val="000000"/>
                  <w:sz w:val="16"/>
                  <w:szCs w:val="16"/>
                </w:rPr>
                <w:delText>-8.02</w:delText>
              </w:r>
            </w:del>
          </w:p>
        </w:tc>
        <w:tc>
          <w:tcPr>
            <w:tcW w:w="720" w:type="dxa"/>
            <w:tcBorders>
              <w:top w:val="nil"/>
              <w:left w:val="nil"/>
              <w:bottom w:val="single" w:sz="4" w:space="0" w:color="auto"/>
              <w:right w:val="single" w:sz="4" w:space="0" w:color="auto"/>
            </w:tcBorders>
            <w:shd w:val="clear" w:color="auto" w:fill="auto"/>
            <w:noWrap/>
            <w:vAlign w:val="bottom"/>
            <w:hideMark/>
          </w:tcPr>
          <w:p w14:paraId="690BCC93" w14:textId="2228FE89" w:rsidR="007D3DE4" w:rsidRPr="0037144D" w:rsidDel="002F75CF" w:rsidRDefault="007D3DE4" w:rsidP="00B940D0">
            <w:pPr>
              <w:jc w:val="right"/>
              <w:rPr>
                <w:del w:id="154" w:author="Yin, Donglei *" w:date="2018-07-13T14:12:00Z"/>
                <w:rFonts w:ascii="Times New Roman" w:eastAsia="Times New Roman" w:hAnsi="Times New Roman" w:cs="Times New Roman"/>
                <w:color w:val="000000"/>
                <w:sz w:val="16"/>
                <w:szCs w:val="16"/>
              </w:rPr>
            </w:pPr>
            <w:del w:id="155" w:author="Yin, Donglei *" w:date="2018-07-13T14:12:00Z">
              <w:r w:rsidRPr="0037144D" w:rsidDel="002F75CF">
                <w:rPr>
                  <w:rFonts w:ascii="Times New Roman" w:eastAsia="Times New Roman" w:hAnsi="Times New Roman" w:cs="Times New Roman"/>
                  <w:color w:val="000000"/>
                  <w:sz w:val="16"/>
                  <w:szCs w:val="16"/>
                </w:rPr>
                <w:delText>-9.67</w:delText>
              </w:r>
            </w:del>
          </w:p>
        </w:tc>
        <w:tc>
          <w:tcPr>
            <w:tcW w:w="810" w:type="dxa"/>
            <w:tcBorders>
              <w:top w:val="nil"/>
              <w:left w:val="nil"/>
              <w:bottom w:val="single" w:sz="4" w:space="0" w:color="auto"/>
              <w:right w:val="single" w:sz="4" w:space="0" w:color="auto"/>
            </w:tcBorders>
            <w:shd w:val="clear" w:color="auto" w:fill="auto"/>
            <w:noWrap/>
            <w:vAlign w:val="bottom"/>
            <w:hideMark/>
          </w:tcPr>
          <w:p w14:paraId="04B414FF" w14:textId="7E7D6117" w:rsidR="007D3DE4" w:rsidRPr="0037144D" w:rsidDel="002F75CF" w:rsidRDefault="007D3DE4" w:rsidP="00B940D0">
            <w:pPr>
              <w:jc w:val="right"/>
              <w:rPr>
                <w:del w:id="156" w:author="Yin, Donglei *" w:date="2018-07-13T14:12:00Z"/>
                <w:rFonts w:ascii="Times New Roman" w:eastAsia="Times New Roman" w:hAnsi="Times New Roman" w:cs="Times New Roman"/>
                <w:color w:val="000000"/>
                <w:sz w:val="16"/>
                <w:szCs w:val="16"/>
              </w:rPr>
            </w:pPr>
            <w:del w:id="157" w:author="Yin, Donglei *" w:date="2018-07-13T14:12:00Z">
              <w:r w:rsidRPr="0037144D" w:rsidDel="002F75CF">
                <w:rPr>
                  <w:rFonts w:ascii="Times New Roman" w:eastAsia="Times New Roman" w:hAnsi="Times New Roman" w:cs="Times New Roman"/>
                  <w:color w:val="000000"/>
                  <w:sz w:val="16"/>
                  <w:szCs w:val="16"/>
                </w:rPr>
                <w:delText>5.00</w:delText>
              </w:r>
            </w:del>
          </w:p>
        </w:tc>
        <w:tc>
          <w:tcPr>
            <w:tcW w:w="720" w:type="dxa"/>
            <w:tcBorders>
              <w:top w:val="nil"/>
              <w:left w:val="nil"/>
              <w:bottom w:val="single" w:sz="4" w:space="0" w:color="auto"/>
              <w:right w:val="single" w:sz="4" w:space="0" w:color="auto"/>
            </w:tcBorders>
            <w:shd w:val="clear" w:color="auto" w:fill="auto"/>
            <w:noWrap/>
            <w:vAlign w:val="bottom"/>
            <w:hideMark/>
          </w:tcPr>
          <w:p w14:paraId="0B963C34" w14:textId="209FF813" w:rsidR="007D3DE4" w:rsidRPr="0037144D" w:rsidDel="002F75CF" w:rsidRDefault="007D3DE4" w:rsidP="00B940D0">
            <w:pPr>
              <w:jc w:val="right"/>
              <w:rPr>
                <w:del w:id="158" w:author="Yin, Donglei *" w:date="2018-07-13T14:12:00Z"/>
                <w:rFonts w:ascii="Times New Roman" w:eastAsia="Times New Roman" w:hAnsi="Times New Roman" w:cs="Times New Roman"/>
                <w:color w:val="000000"/>
                <w:sz w:val="16"/>
                <w:szCs w:val="16"/>
              </w:rPr>
            </w:pPr>
            <w:del w:id="159" w:author="Yin, Donglei *" w:date="2018-07-13T14:12:00Z">
              <w:r w:rsidRPr="0037144D" w:rsidDel="002F75CF">
                <w:rPr>
                  <w:rFonts w:ascii="Times New Roman" w:eastAsia="Times New Roman" w:hAnsi="Times New Roman" w:cs="Times New Roman"/>
                  <w:color w:val="000000"/>
                  <w:sz w:val="16"/>
                  <w:szCs w:val="16"/>
                </w:rPr>
                <w:delText>3.01</w:delText>
              </w:r>
            </w:del>
          </w:p>
        </w:tc>
        <w:tc>
          <w:tcPr>
            <w:tcW w:w="630" w:type="dxa"/>
            <w:tcBorders>
              <w:top w:val="nil"/>
              <w:left w:val="nil"/>
              <w:bottom w:val="single" w:sz="4" w:space="0" w:color="auto"/>
              <w:right w:val="single" w:sz="4" w:space="0" w:color="auto"/>
            </w:tcBorders>
            <w:shd w:val="clear" w:color="auto" w:fill="auto"/>
            <w:noWrap/>
            <w:vAlign w:val="bottom"/>
            <w:hideMark/>
          </w:tcPr>
          <w:p w14:paraId="1D9047E5" w14:textId="02935CDD" w:rsidR="007D3DE4" w:rsidRPr="0037144D" w:rsidDel="002F75CF" w:rsidRDefault="007D3DE4" w:rsidP="00B940D0">
            <w:pPr>
              <w:jc w:val="right"/>
              <w:rPr>
                <w:del w:id="160" w:author="Yin, Donglei *" w:date="2018-07-13T14:12:00Z"/>
                <w:rFonts w:ascii="Times New Roman" w:eastAsia="Times New Roman" w:hAnsi="Times New Roman" w:cs="Times New Roman"/>
                <w:color w:val="000000"/>
                <w:sz w:val="16"/>
                <w:szCs w:val="16"/>
              </w:rPr>
            </w:pPr>
            <w:del w:id="161" w:author="Yin, Donglei *" w:date="2018-07-13T14:12:00Z">
              <w:r w:rsidRPr="0037144D" w:rsidDel="002F75CF">
                <w:rPr>
                  <w:rFonts w:ascii="Times New Roman" w:eastAsia="Times New Roman" w:hAnsi="Times New Roman" w:cs="Times New Roman"/>
                  <w:color w:val="000000"/>
                  <w:sz w:val="16"/>
                  <w:szCs w:val="16"/>
                </w:rPr>
                <w:delText>-3.69</w:delText>
              </w:r>
            </w:del>
          </w:p>
        </w:tc>
      </w:tr>
      <w:tr w:rsidR="007D3DE4" w:rsidRPr="0037144D" w:rsidDel="002F75CF" w14:paraId="6F1112A7" w14:textId="028906D5" w:rsidTr="00B940D0">
        <w:trPr>
          <w:trHeight w:val="300"/>
          <w:del w:id="162" w:author="Yin, Donglei *" w:date="2018-07-13T14:12:00Z"/>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E14B04A" w14:textId="117F33B2" w:rsidR="007D3DE4" w:rsidRPr="0037144D" w:rsidDel="002F75CF" w:rsidRDefault="007D3DE4" w:rsidP="00B940D0">
            <w:pPr>
              <w:rPr>
                <w:del w:id="163" w:author="Yin, Donglei *" w:date="2018-07-13T14:12:00Z"/>
                <w:rFonts w:ascii="Times New Roman" w:eastAsia="Times New Roman" w:hAnsi="Times New Roman" w:cs="Times New Roman"/>
                <w:color w:val="000000"/>
                <w:sz w:val="16"/>
                <w:szCs w:val="16"/>
              </w:rPr>
            </w:pPr>
            <w:del w:id="164" w:author="Yin, Donglei *" w:date="2018-07-13T14:12:00Z">
              <w:r w:rsidRPr="0037144D" w:rsidDel="002F75CF">
                <w:rPr>
                  <w:rFonts w:ascii="Times New Roman" w:eastAsia="Times New Roman" w:hAnsi="Times New Roman" w:cs="Times New Roman"/>
                  <w:color w:val="000000"/>
                  <w:sz w:val="16"/>
                  <w:szCs w:val="16"/>
                </w:rPr>
                <w:delText>EU (for obtaining var)</w:delText>
              </w:r>
            </w:del>
          </w:p>
        </w:tc>
        <w:tc>
          <w:tcPr>
            <w:tcW w:w="630" w:type="dxa"/>
            <w:tcBorders>
              <w:top w:val="nil"/>
              <w:left w:val="nil"/>
              <w:bottom w:val="single" w:sz="4" w:space="0" w:color="auto"/>
              <w:right w:val="single" w:sz="4" w:space="0" w:color="auto"/>
            </w:tcBorders>
            <w:shd w:val="clear" w:color="auto" w:fill="auto"/>
            <w:noWrap/>
            <w:vAlign w:val="bottom"/>
            <w:hideMark/>
          </w:tcPr>
          <w:p w14:paraId="6ABBC8BE" w14:textId="06425DEE" w:rsidR="007D3DE4" w:rsidRPr="0037144D" w:rsidDel="002F75CF" w:rsidRDefault="007D3DE4" w:rsidP="00B940D0">
            <w:pPr>
              <w:jc w:val="right"/>
              <w:rPr>
                <w:del w:id="165" w:author="Yin, Donglei *" w:date="2018-07-13T14:12:00Z"/>
                <w:rFonts w:ascii="Times New Roman" w:eastAsia="Times New Roman" w:hAnsi="Times New Roman" w:cs="Times New Roman"/>
                <w:color w:val="000000"/>
                <w:sz w:val="16"/>
                <w:szCs w:val="16"/>
              </w:rPr>
            </w:pPr>
            <w:del w:id="166" w:author="Yin, Donglei *" w:date="2018-07-13T14:12:00Z">
              <w:r w:rsidRPr="0037144D" w:rsidDel="002F75CF">
                <w:rPr>
                  <w:rFonts w:ascii="Times New Roman" w:eastAsia="Times New Roman" w:hAnsi="Times New Roman" w:cs="Times New Roman"/>
                  <w:color w:val="000000"/>
                  <w:sz w:val="16"/>
                  <w:szCs w:val="16"/>
                </w:rPr>
                <w:delText>0.72</w:delText>
              </w:r>
            </w:del>
          </w:p>
        </w:tc>
        <w:tc>
          <w:tcPr>
            <w:tcW w:w="720" w:type="dxa"/>
            <w:tcBorders>
              <w:top w:val="nil"/>
              <w:left w:val="nil"/>
              <w:bottom w:val="single" w:sz="4" w:space="0" w:color="auto"/>
              <w:right w:val="single" w:sz="4" w:space="0" w:color="auto"/>
            </w:tcBorders>
            <w:shd w:val="clear" w:color="auto" w:fill="auto"/>
            <w:noWrap/>
            <w:vAlign w:val="bottom"/>
            <w:hideMark/>
          </w:tcPr>
          <w:p w14:paraId="41111443" w14:textId="76AAA777" w:rsidR="007D3DE4" w:rsidRPr="0037144D" w:rsidDel="002F75CF" w:rsidRDefault="007D3DE4" w:rsidP="00B940D0">
            <w:pPr>
              <w:jc w:val="right"/>
              <w:rPr>
                <w:del w:id="167" w:author="Yin, Donglei *" w:date="2018-07-13T14:12:00Z"/>
                <w:rFonts w:ascii="Times New Roman" w:eastAsia="Times New Roman" w:hAnsi="Times New Roman" w:cs="Times New Roman"/>
                <w:color w:val="000000"/>
                <w:sz w:val="16"/>
                <w:szCs w:val="16"/>
              </w:rPr>
            </w:pPr>
            <w:del w:id="168" w:author="Yin, Donglei *" w:date="2018-07-13T14:12:00Z">
              <w:r w:rsidRPr="0037144D" w:rsidDel="002F75CF">
                <w:rPr>
                  <w:rFonts w:ascii="Times New Roman" w:eastAsia="Times New Roman" w:hAnsi="Times New Roman" w:cs="Times New Roman"/>
                  <w:color w:val="000000"/>
                  <w:sz w:val="16"/>
                  <w:szCs w:val="16"/>
                </w:rPr>
                <w:delText>-6.28</w:delText>
              </w:r>
            </w:del>
          </w:p>
        </w:tc>
        <w:tc>
          <w:tcPr>
            <w:tcW w:w="810" w:type="dxa"/>
            <w:tcBorders>
              <w:top w:val="nil"/>
              <w:left w:val="nil"/>
              <w:bottom w:val="single" w:sz="4" w:space="0" w:color="auto"/>
              <w:right w:val="single" w:sz="4" w:space="0" w:color="auto"/>
            </w:tcBorders>
            <w:shd w:val="clear" w:color="auto" w:fill="auto"/>
            <w:noWrap/>
            <w:vAlign w:val="bottom"/>
            <w:hideMark/>
          </w:tcPr>
          <w:p w14:paraId="4743361E" w14:textId="4C64C66B" w:rsidR="007D3DE4" w:rsidRPr="0037144D" w:rsidDel="002F75CF" w:rsidRDefault="007D3DE4" w:rsidP="00B940D0">
            <w:pPr>
              <w:jc w:val="right"/>
              <w:rPr>
                <w:del w:id="169" w:author="Yin, Donglei *" w:date="2018-07-13T14:12:00Z"/>
                <w:rFonts w:ascii="Times New Roman" w:eastAsia="Times New Roman" w:hAnsi="Times New Roman" w:cs="Times New Roman"/>
                <w:color w:val="000000"/>
                <w:sz w:val="16"/>
                <w:szCs w:val="16"/>
              </w:rPr>
            </w:pPr>
            <w:del w:id="170" w:author="Yin, Donglei *" w:date="2018-07-13T14:12:00Z">
              <w:r w:rsidRPr="0037144D" w:rsidDel="002F75CF">
                <w:rPr>
                  <w:rFonts w:ascii="Times New Roman" w:eastAsia="Times New Roman" w:hAnsi="Times New Roman" w:cs="Times New Roman"/>
                  <w:color w:val="000000"/>
                  <w:sz w:val="16"/>
                  <w:szCs w:val="16"/>
                </w:rPr>
                <w:delText>4.62</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87FE653" w14:textId="57D35B0F" w:rsidR="007D3DE4" w:rsidRPr="0037144D" w:rsidDel="002F75CF" w:rsidRDefault="007D3DE4" w:rsidP="00B940D0">
            <w:pPr>
              <w:jc w:val="right"/>
              <w:rPr>
                <w:del w:id="171" w:author="Yin, Donglei *" w:date="2018-07-13T14:12:00Z"/>
                <w:rFonts w:ascii="Times New Roman" w:eastAsia="Times New Roman" w:hAnsi="Times New Roman" w:cs="Times New Roman"/>
                <w:color w:val="000000"/>
                <w:sz w:val="16"/>
                <w:szCs w:val="16"/>
              </w:rPr>
            </w:pPr>
            <w:del w:id="172" w:author="Yin, Donglei *" w:date="2018-07-13T14:12:00Z">
              <w:r w:rsidRPr="0037144D" w:rsidDel="002F75CF">
                <w:rPr>
                  <w:rFonts w:ascii="Times New Roman" w:eastAsia="Times New Roman" w:hAnsi="Times New Roman" w:cs="Times New Roman"/>
                  <w:color w:val="000000"/>
                  <w:sz w:val="16"/>
                  <w:szCs w:val="16"/>
                </w:rPr>
                <w:delText>-3.48</w:delText>
              </w:r>
            </w:del>
          </w:p>
        </w:tc>
        <w:tc>
          <w:tcPr>
            <w:tcW w:w="720" w:type="dxa"/>
            <w:tcBorders>
              <w:top w:val="nil"/>
              <w:left w:val="nil"/>
              <w:bottom w:val="single" w:sz="4" w:space="0" w:color="auto"/>
              <w:right w:val="single" w:sz="4" w:space="0" w:color="auto"/>
            </w:tcBorders>
            <w:shd w:val="clear" w:color="auto" w:fill="auto"/>
            <w:noWrap/>
            <w:vAlign w:val="bottom"/>
            <w:hideMark/>
          </w:tcPr>
          <w:p w14:paraId="5DB3FEA7" w14:textId="1162D0F2" w:rsidR="007D3DE4" w:rsidRPr="0037144D" w:rsidDel="002F75CF" w:rsidRDefault="007D3DE4" w:rsidP="00B940D0">
            <w:pPr>
              <w:jc w:val="right"/>
              <w:rPr>
                <w:del w:id="173" w:author="Yin, Donglei *" w:date="2018-07-13T14:12:00Z"/>
                <w:rFonts w:ascii="Times New Roman" w:eastAsia="Times New Roman" w:hAnsi="Times New Roman" w:cs="Times New Roman"/>
                <w:color w:val="000000"/>
                <w:sz w:val="16"/>
                <w:szCs w:val="16"/>
              </w:rPr>
            </w:pPr>
            <w:del w:id="174" w:author="Yin, Donglei *" w:date="2018-07-13T14:12:00Z">
              <w:r w:rsidRPr="0037144D" w:rsidDel="002F75CF">
                <w:rPr>
                  <w:rFonts w:ascii="Times New Roman" w:eastAsia="Times New Roman" w:hAnsi="Times New Roman" w:cs="Times New Roman"/>
                  <w:color w:val="000000"/>
                  <w:sz w:val="16"/>
                  <w:szCs w:val="16"/>
                </w:rPr>
                <w:delText>-16.92</w:delText>
              </w:r>
            </w:del>
          </w:p>
        </w:tc>
        <w:tc>
          <w:tcPr>
            <w:tcW w:w="630" w:type="dxa"/>
            <w:tcBorders>
              <w:top w:val="nil"/>
              <w:left w:val="nil"/>
              <w:bottom w:val="single" w:sz="4" w:space="0" w:color="auto"/>
              <w:right w:val="single" w:sz="4" w:space="0" w:color="auto"/>
            </w:tcBorders>
            <w:shd w:val="clear" w:color="auto" w:fill="auto"/>
            <w:noWrap/>
            <w:vAlign w:val="bottom"/>
            <w:hideMark/>
          </w:tcPr>
          <w:p w14:paraId="5D3D3A49" w14:textId="0C7DE471" w:rsidR="007D3DE4" w:rsidRPr="0037144D" w:rsidDel="002F75CF" w:rsidRDefault="007D3DE4" w:rsidP="00B940D0">
            <w:pPr>
              <w:jc w:val="right"/>
              <w:rPr>
                <w:del w:id="175" w:author="Yin, Donglei *" w:date="2018-07-13T14:12:00Z"/>
                <w:rFonts w:ascii="Times New Roman" w:eastAsia="Times New Roman" w:hAnsi="Times New Roman" w:cs="Times New Roman"/>
                <w:color w:val="000000"/>
                <w:sz w:val="16"/>
                <w:szCs w:val="16"/>
              </w:rPr>
            </w:pPr>
            <w:del w:id="176" w:author="Yin, Donglei *" w:date="2018-07-13T14:12:00Z">
              <w:r w:rsidRPr="0037144D" w:rsidDel="002F75CF">
                <w:rPr>
                  <w:rFonts w:ascii="Times New Roman" w:eastAsia="Times New Roman" w:hAnsi="Times New Roman" w:cs="Times New Roman"/>
                  <w:color w:val="000000"/>
                  <w:sz w:val="16"/>
                  <w:szCs w:val="16"/>
                </w:rPr>
                <w:delText>2.08</w:delText>
              </w:r>
            </w:del>
          </w:p>
        </w:tc>
        <w:tc>
          <w:tcPr>
            <w:tcW w:w="720" w:type="dxa"/>
            <w:tcBorders>
              <w:top w:val="nil"/>
              <w:left w:val="nil"/>
              <w:bottom w:val="single" w:sz="4" w:space="0" w:color="auto"/>
              <w:right w:val="single" w:sz="4" w:space="0" w:color="auto"/>
            </w:tcBorders>
            <w:shd w:val="clear" w:color="auto" w:fill="auto"/>
            <w:noWrap/>
            <w:vAlign w:val="bottom"/>
            <w:hideMark/>
          </w:tcPr>
          <w:p w14:paraId="10F1F8C2" w14:textId="3695D0CB" w:rsidR="007D3DE4" w:rsidRPr="0037144D" w:rsidDel="002F75CF" w:rsidRDefault="007D3DE4" w:rsidP="00B940D0">
            <w:pPr>
              <w:jc w:val="right"/>
              <w:rPr>
                <w:del w:id="177" w:author="Yin, Donglei *" w:date="2018-07-13T14:12:00Z"/>
                <w:rFonts w:ascii="Times New Roman" w:eastAsia="Times New Roman" w:hAnsi="Times New Roman" w:cs="Times New Roman"/>
                <w:color w:val="000000"/>
                <w:sz w:val="16"/>
                <w:szCs w:val="16"/>
              </w:rPr>
            </w:pPr>
            <w:del w:id="178" w:author="Yin, Donglei *" w:date="2018-07-13T14:12:00Z">
              <w:r w:rsidRPr="0037144D" w:rsidDel="002F75CF">
                <w:rPr>
                  <w:rFonts w:ascii="Times New Roman" w:eastAsia="Times New Roman" w:hAnsi="Times New Roman" w:cs="Times New Roman"/>
                  <w:color w:val="000000"/>
                  <w:sz w:val="16"/>
                  <w:szCs w:val="16"/>
                </w:rPr>
                <w:delText>1.45</w:delText>
              </w:r>
            </w:del>
          </w:p>
        </w:tc>
        <w:tc>
          <w:tcPr>
            <w:tcW w:w="810" w:type="dxa"/>
            <w:tcBorders>
              <w:top w:val="nil"/>
              <w:left w:val="nil"/>
              <w:bottom w:val="single" w:sz="4" w:space="0" w:color="auto"/>
              <w:right w:val="single" w:sz="4" w:space="0" w:color="auto"/>
            </w:tcBorders>
            <w:shd w:val="clear" w:color="auto" w:fill="auto"/>
            <w:noWrap/>
            <w:vAlign w:val="bottom"/>
            <w:hideMark/>
          </w:tcPr>
          <w:p w14:paraId="2DE0F615" w14:textId="0C804AB6" w:rsidR="007D3DE4" w:rsidRPr="0037144D" w:rsidDel="002F75CF" w:rsidRDefault="007D3DE4" w:rsidP="00B940D0">
            <w:pPr>
              <w:jc w:val="right"/>
              <w:rPr>
                <w:del w:id="179" w:author="Yin, Donglei *" w:date="2018-07-13T14:12:00Z"/>
                <w:rFonts w:ascii="Times New Roman" w:eastAsia="Times New Roman" w:hAnsi="Times New Roman" w:cs="Times New Roman"/>
                <w:color w:val="000000"/>
                <w:sz w:val="16"/>
                <w:szCs w:val="16"/>
              </w:rPr>
            </w:pPr>
            <w:del w:id="180" w:author="Yin, Donglei *" w:date="2018-07-13T14:12:00Z">
              <w:r w:rsidRPr="0037144D" w:rsidDel="002F75CF">
                <w:rPr>
                  <w:rFonts w:ascii="Times New Roman" w:eastAsia="Times New Roman" w:hAnsi="Times New Roman" w:cs="Times New Roman"/>
                  <w:color w:val="000000"/>
                  <w:sz w:val="16"/>
                  <w:szCs w:val="16"/>
                </w:rPr>
                <w:delText>-1.43</w:delText>
              </w:r>
            </w:del>
          </w:p>
        </w:tc>
        <w:tc>
          <w:tcPr>
            <w:tcW w:w="720" w:type="dxa"/>
            <w:tcBorders>
              <w:top w:val="nil"/>
              <w:left w:val="nil"/>
              <w:bottom w:val="single" w:sz="4" w:space="0" w:color="auto"/>
              <w:right w:val="single" w:sz="4" w:space="0" w:color="auto"/>
            </w:tcBorders>
            <w:shd w:val="clear" w:color="auto" w:fill="auto"/>
            <w:noWrap/>
            <w:vAlign w:val="bottom"/>
            <w:hideMark/>
          </w:tcPr>
          <w:p w14:paraId="2A4D41AC" w14:textId="24AD8B62" w:rsidR="007D3DE4" w:rsidRPr="0037144D" w:rsidDel="002F75CF" w:rsidRDefault="007D3DE4" w:rsidP="00B940D0">
            <w:pPr>
              <w:jc w:val="right"/>
              <w:rPr>
                <w:del w:id="181" w:author="Yin, Donglei *" w:date="2018-07-13T14:12:00Z"/>
                <w:rFonts w:ascii="Times New Roman" w:eastAsia="Times New Roman" w:hAnsi="Times New Roman" w:cs="Times New Roman"/>
                <w:color w:val="000000"/>
                <w:sz w:val="16"/>
                <w:szCs w:val="16"/>
              </w:rPr>
            </w:pPr>
            <w:del w:id="182" w:author="Yin, Donglei *" w:date="2018-07-13T14:12:00Z">
              <w:r w:rsidRPr="0037144D" w:rsidDel="002F75CF">
                <w:rPr>
                  <w:rFonts w:ascii="Times New Roman" w:eastAsia="Times New Roman" w:hAnsi="Times New Roman" w:cs="Times New Roman"/>
                  <w:color w:val="000000"/>
                  <w:sz w:val="16"/>
                  <w:szCs w:val="16"/>
                </w:rPr>
                <w:delText>-2.35</w:delText>
              </w:r>
            </w:del>
          </w:p>
        </w:tc>
        <w:tc>
          <w:tcPr>
            <w:tcW w:w="630" w:type="dxa"/>
            <w:tcBorders>
              <w:top w:val="nil"/>
              <w:left w:val="nil"/>
              <w:bottom w:val="single" w:sz="4" w:space="0" w:color="auto"/>
              <w:right w:val="single" w:sz="4" w:space="0" w:color="auto"/>
            </w:tcBorders>
            <w:shd w:val="clear" w:color="auto" w:fill="auto"/>
            <w:noWrap/>
            <w:vAlign w:val="bottom"/>
            <w:hideMark/>
          </w:tcPr>
          <w:p w14:paraId="70DD263E" w14:textId="2AB1D019" w:rsidR="007D3DE4" w:rsidRPr="0037144D" w:rsidDel="002F75CF" w:rsidRDefault="007D3DE4" w:rsidP="00B940D0">
            <w:pPr>
              <w:jc w:val="right"/>
              <w:rPr>
                <w:del w:id="183" w:author="Yin, Donglei *" w:date="2018-07-13T14:12:00Z"/>
                <w:rFonts w:ascii="Times New Roman" w:eastAsia="Times New Roman" w:hAnsi="Times New Roman" w:cs="Times New Roman"/>
                <w:color w:val="000000"/>
                <w:sz w:val="16"/>
                <w:szCs w:val="16"/>
              </w:rPr>
            </w:pPr>
            <w:del w:id="184" w:author="Yin, Donglei *" w:date="2018-07-13T14:12:00Z">
              <w:r w:rsidRPr="0037144D" w:rsidDel="002F75CF">
                <w:rPr>
                  <w:rFonts w:ascii="Times New Roman" w:eastAsia="Times New Roman" w:hAnsi="Times New Roman" w:cs="Times New Roman"/>
                  <w:color w:val="000000"/>
                  <w:sz w:val="16"/>
                  <w:szCs w:val="16"/>
                </w:rPr>
                <w:delText>-6.54</w:delText>
              </w:r>
            </w:del>
          </w:p>
        </w:tc>
      </w:tr>
    </w:tbl>
    <w:p w14:paraId="522EFC89" w14:textId="1664A07B" w:rsidR="00CA210B" w:rsidRPr="00360272" w:rsidDel="00B81914" w:rsidRDefault="00CA210B">
      <w:pPr>
        <w:jc w:val="center"/>
        <w:rPr>
          <w:del w:id="185" w:author="Yin, Donglei *" w:date="2018-07-13T15:44:00Z"/>
          <w:rFonts w:ascii="Times New Roman" w:hAnsi="Times New Roman" w:cs="Times New Roman"/>
          <w:b/>
          <w:sz w:val="24"/>
          <w:szCs w:val="24"/>
          <w:rPrChange w:id="186" w:author="Yin, Donglei *" w:date="2018-07-13T14:32:00Z">
            <w:rPr>
              <w:del w:id="187" w:author="Yin, Donglei *" w:date="2018-07-13T15:44:00Z"/>
            </w:rPr>
          </w:rPrChange>
        </w:rPr>
        <w:pPrChange w:id="188" w:author="Yin, Donglei *" w:date="2018-07-13T14:32:00Z">
          <w:pPr>
            <w:pStyle w:val="Caption"/>
            <w:keepNext/>
            <w:jc w:val="both"/>
          </w:pPr>
        </w:pPrChange>
      </w:pPr>
      <w:del w:id="189" w:author="Yin, Donglei *" w:date="2018-07-13T14:12:00Z">
        <w:r w:rsidDel="002F75CF">
          <w:delText xml:space="preserve">Figure </w:delText>
        </w:r>
        <w:r w:rsidR="00411961" w:rsidDel="002F75CF">
          <w:fldChar w:fldCharType="begin"/>
        </w:r>
        <w:r w:rsidR="00411961" w:rsidDel="002F75CF">
          <w:delInstrText xml:space="preserve"> SEQ Figure \* ARABIC </w:delInstrText>
        </w:r>
        <w:r w:rsidR="00411961" w:rsidDel="002F75CF">
          <w:fldChar w:fldCharType="separate"/>
        </w:r>
        <w:r w:rsidDel="002F75CF">
          <w:rPr>
            <w:noProof/>
          </w:rPr>
          <w:delText>1</w:delText>
        </w:r>
        <w:r w:rsidR="00411961" w:rsidDel="002F75CF">
          <w:rPr>
            <w:noProof/>
          </w:rPr>
          <w:fldChar w:fldCharType="end"/>
        </w:r>
        <w:r w:rsidDel="002F75CF">
          <w:delText>: scatter plot for the data of the example</w:delText>
        </w:r>
      </w:del>
    </w:p>
    <w:p w14:paraId="2260735C" w14:textId="541FAA19" w:rsidR="007D3DE4" w:rsidRPr="00A0104C" w:rsidDel="00B81914" w:rsidRDefault="007D3DE4">
      <w:pPr>
        <w:jc w:val="center"/>
        <w:rPr>
          <w:del w:id="190" w:author="Yin, Donglei *" w:date="2018-07-13T15:44:00Z"/>
          <w:rFonts w:ascii="Times New Roman" w:hAnsi="Times New Roman" w:cs="Times New Roman"/>
          <w:sz w:val="24"/>
          <w:szCs w:val="24"/>
        </w:rPr>
        <w:pPrChange w:id="191" w:author="Yin, Donglei *" w:date="2018-07-13T13:54:00Z">
          <w:pPr>
            <w:jc w:val="both"/>
          </w:pPr>
        </w:pPrChange>
      </w:pPr>
      <w:del w:id="192" w:author="Yin, Donglei *" w:date="2018-07-13T13:53:00Z">
        <w:r w:rsidRPr="00A0104C" w:rsidDel="003D7C8F">
          <w:rPr>
            <w:rFonts w:ascii="Times New Roman" w:hAnsi="Times New Roman" w:cs="Times New Roman"/>
            <w:noProof/>
            <w:sz w:val="24"/>
            <w:szCs w:val="24"/>
          </w:rPr>
          <w:drawing>
            <wp:inline distT="0" distB="0" distL="0" distR="0" wp14:anchorId="3F81FD96" wp14:editId="3D0C421B">
              <wp:extent cx="4000500" cy="2029752"/>
              <wp:effectExtent l="0" t="0" r="0" b="2540"/>
              <wp:docPr id="1" name="Picture 1" descr="C:\Users\jzheng\Desktop\R\simuCI\Rplot_example_scatterplot_0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zheng\Desktop\R\simuCI\Rplot_example_scatterplot_03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1154" cy="2030084"/>
                      </a:xfrm>
                      <a:prstGeom prst="rect">
                        <a:avLst/>
                      </a:prstGeom>
                      <a:noFill/>
                      <a:ln>
                        <a:noFill/>
                      </a:ln>
                    </pic:spPr>
                  </pic:pic>
                </a:graphicData>
              </a:graphic>
            </wp:inline>
          </w:drawing>
        </w:r>
      </w:del>
    </w:p>
    <w:p w14:paraId="7FCBFAE8" w14:textId="689DA187" w:rsidR="007D3DE4" w:rsidRPr="00A0104C" w:rsidDel="00B81914" w:rsidRDefault="007D3DE4" w:rsidP="007D3DE4">
      <w:pPr>
        <w:jc w:val="both"/>
        <w:rPr>
          <w:del w:id="193" w:author="Yin, Donglei *" w:date="2018-07-13T15:44:00Z"/>
          <w:rFonts w:ascii="Times New Roman" w:hAnsi="Times New Roman" w:cs="Times New Roman"/>
          <w:sz w:val="24"/>
          <w:szCs w:val="24"/>
        </w:rPr>
      </w:pPr>
      <w:del w:id="194" w:author="Yin, Donglei *" w:date="2018-07-13T15:44:00Z">
        <w:r w:rsidRPr="00A0104C" w:rsidDel="00B81914">
          <w:rPr>
            <w:rFonts w:ascii="Times New Roman" w:hAnsi="Times New Roman" w:cs="Times New Roman"/>
            <w:sz w:val="24"/>
            <w:szCs w:val="24"/>
          </w:rPr>
          <w:delText>Using the pairwise comparison approach, T v</w:delText>
        </w:r>
        <w:r w:rsidR="007547FC" w:rsidDel="00B81914">
          <w:rPr>
            <w:rFonts w:ascii="Times New Roman" w:hAnsi="Times New Roman" w:cs="Times New Roman"/>
            <w:sz w:val="24"/>
            <w:szCs w:val="24"/>
          </w:rPr>
          <w:delText>ersu</w:delText>
        </w:r>
        <w:r w:rsidRPr="00A0104C" w:rsidDel="00B81914">
          <w:rPr>
            <w:rFonts w:ascii="Times New Roman" w:hAnsi="Times New Roman" w:cs="Times New Roman"/>
            <w:sz w:val="24"/>
            <w:szCs w:val="24"/>
          </w:rPr>
          <w:delText>s US and T v</w:delText>
        </w:r>
        <w:r w:rsidR="007547FC" w:rsidDel="00B81914">
          <w:rPr>
            <w:rFonts w:ascii="Times New Roman" w:hAnsi="Times New Roman" w:cs="Times New Roman"/>
            <w:sz w:val="24"/>
            <w:szCs w:val="24"/>
          </w:rPr>
          <w:delText>ersu</w:delText>
        </w:r>
        <w:r w:rsidRPr="00A0104C" w:rsidDel="00B81914">
          <w:rPr>
            <w:rFonts w:ascii="Times New Roman" w:hAnsi="Times New Roman" w:cs="Times New Roman"/>
            <w:sz w:val="24"/>
            <w:szCs w:val="24"/>
          </w:rPr>
          <w:delText>s EU rejected the null hypothesis that the two drugs ar</w:delText>
        </w:r>
        <w:r w:rsidR="007547FC" w:rsidDel="00B81914">
          <w:rPr>
            <w:rFonts w:ascii="Times New Roman" w:hAnsi="Times New Roman" w:cs="Times New Roman"/>
            <w:sz w:val="24"/>
            <w:szCs w:val="24"/>
          </w:rPr>
          <w:delText>e not similar enough, while EU versu</w:delText>
        </w:r>
        <w:r w:rsidRPr="00A0104C" w:rsidDel="00B81914">
          <w:rPr>
            <w:rFonts w:ascii="Times New Roman" w:hAnsi="Times New Roman" w:cs="Times New Roman"/>
            <w:sz w:val="24"/>
            <w:szCs w:val="24"/>
          </w:rPr>
          <w:delText xml:space="preserve">s US did not reject the null hypothesis. Thus the pairwise comparisons failed to pass all. </w:delText>
        </w:r>
      </w:del>
    </w:p>
    <w:p w14:paraId="0A845868" w14:textId="23C4C927" w:rsidR="00DA4D00" w:rsidRPr="002B5E0A" w:rsidDel="00B81914" w:rsidRDefault="00DA4D00">
      <w:pPr>
        <w:jc w:val="center"/>
        <w:rPr>
          <w:del w:id="195" w:author="Yin, Donglei *" w:date="2018-07-13T15:44:00Z"/>
          <w:rFonts w:ascii="Times New Roman" w:hAnsi="Times New Roman" w:cs="Times New Roman"/>
          <w:b/>
          <w:sz w:val="24"/>
          <w:szCs w:val="24"/>
          <w:rPrChange w:id="196" w:author="Yin, Donglei *" w:date="2018-07-13T14:48:00Z">
            <w:rPr>
              <w:del w:id="197" w:author="Yin, Donglei *" w:date="2018-07-13T15:44:00Z"/>
            </w:rPr>
          </w:rPrChange>
        </w:rPr>
        <w:pPrChange w:id="198" w:author="Yin, Donglei *" w:date="2018-07-13T14:48:00Z">
          <w:pPr>
            <w:pStyle w:val="Caption"/>
            <w:keepNext/>
          </w:pPr>
        </w:pPrChange>
      </w:pPr>
      <w:del w:id="199" w:author="Yin, Donglei *" w:date="2018-07-13T14:48:00Z">
        <w:r w:rsidRPr="002B5E0A" w:rsidDel="002B5E0A">
          <w:rPr>
            <w:rFonts w:ascii="Times New Roman" w:hAnsi="Times New Roman" w:cs="Times New Roman"/>
            <w:b/>
            <w:sz w:val="24"/>
            <w:szCs w:val="24"/>
            <w:rPrChange w:id="200" w:author="Yin, Donglei *" w:date="2018-07-13T14:48:00Z">
              <w:rPr>
                <w:i w:val="0"/>
                <w:iCs w:val="0"/>
              </w:rPr>
            </w:rPrChange>
          </w:rPr>
          <w:delText xml:space="preserve">Table </w:delText>
        </w:r>
        <w:r w:rsidR="00411961" w:rsidRPr="002B5E0A" w:rsidDel="002B5E0A">
          <w:rPr>
            <w:rFonts w:ascii="Times New Roman" w:hAnsi="Times New Roman" w:cs="Times New Roman"/>
            <w:b/>
            <w:sz w:val="24"/>
            <w:szCs w:val="24"/>
            <w:rPrChange w:id="201" w:author="Yin, Donglei *" w:date="2018-07-13T14:48:00Z">
              <w:rPr>
                <w:i w:val="0"/>
                <w:iCs w:val="0"/>
              </w:rPr>
            </w:rPrChange>
          </w:rPr>
          <w:fldChar w:fldCharType="begin"/>
        </w:r>
        <w:r w:rsidR="00411961" w:rsidRPr="002B5E0A" w:rsidDel="002B5E0A">
          <w:rPr>
            <w:rFonts w:ascii="Times New Roman" w:hAnsi="Times New Roman" w:cs="Times New Roman"/>
            <w:b/>
            <w:sz w:val="24"/>
            <w:szCs w:val="24"/>
            <w:rPrChange w:id="202" w:author="Yin, Donglei *" w:date="2018-07-13T14:48:00Z">
              <w:rPr>
                <w:i w:val="0"/>
                <w:iCs w:val="0"/>
              </w:rPr>
            </w:rPrChange>
          </w:rPr>
          <w:delInstrText xml:space="preserve"> SEQ Table \* ARABIC </w:delInstrText>
        </w:r>
        <w:r w:rsidR="00411961" w:rsidRPr="002B5E0A" w:rsidDel="002B5E0A">
          <w:rPr>
            <w:rFonts w:ascii="Times New Roman" w:hAnsi="Times New Roman" w:cs="Times New Roman"/>
            <w:b/>
            <w:sz w:val="24"/>
            <w:szCs w:val="24"/>
            <w:rPrChange w:id="203" w:author="Yin, Donglei *" w:date="2018-07-13T14:48:00Z">
              <w:rPr>
                <w:i w:val="0"/>
                <w:iCs w:val="0"/>
                <w:noProof/>
              </w:rPr>
            </w:rPrChange>
          </w:rPr>
          <w:fldChar w:fldCharType="separate"/>
        </w:r>
        <w:r w:rsidR="00EC7A1B" w:rsidRPr="002B5E0A" w:rsidDel="002B5E0A">
          <w:rPr>
            <w:rFonts w:ascii="Times New Roman" w:hAnsi="Times New Roman" w:cs="Times New Roman"/>
            <w:b/>
            <w:noProof/>
            <w:sz w:val="24"/>
            <w:szCs w:val="24"/>
            <w:rPrChange w:id="204" w:author="Yin, Donglei *" w:date="2018-07-13T14:48:00Z">
              <w:rPr>
                <w:i w:val="0"/>
                <w:iCs w:val="0"/>
                <w:noProof/>
              </w:rPr>
            </w:rPrChange>
          </w:rPr>
          <w:delText>2</w:delText>
        </w:r>
        <w:r w:rsidR="00411961" w:rsidRPr="002B5E0A" w:rsidDel="002B5E0A">
          <w:rPr>
            <w:rFonts w:ascii="Times New Roman" w:hAnsi="Times New Roman" w:cs="Times New Roman"/>
            <w:b/>
            <w:noProof/>
            <w:sz w:val="24"/>
            <w:szCs w:val="24"/>
            <w:rPrChange w:id="205" w:author="Yin, Donglei *" w:date="2018-07-13T14:48:00Z">
              <w:rPr>
                <w:i w:val="0"/>
                <w:iCs w:val="0"/>
                <w:noProof/>
              </w:rPr>
            </w:rPrChange>
          </w:rPr>
          <w:fldChar w:fldCharType="end"/>
        </w:r>
        <w:r w:rsidRPr="002B5E0A" w:rsidDel="002B5E0A">
          <w:rPr>
            <w:rFonts w:ascii="Times New Roman" w:hAnsi="Times New Roman" w:cs="Times New Roman"/>
            <w:b/>
            <w:sz w:val="24"/>
            <w:szCs w:val="24"/>
            <w:rPrChange w:id="206" w:author="Yin, Donglei *" w:date="2018-07-13T14:48:00Z">
              <w:rPr>
                <w:i w:val="0"/>
                <w:iCs w:val="0"/>
              </w:rPr>
            </w:rPrChange>
          </w:rPr>
          <w:delText>: The results of pairwise comparison approach</w:delText>
        </w:r>
      </w:del>
    </w:p>
    <w:p w14:paraId="6E9443BF" w14:textId="555A8BA5" w:rsidR="00FE22F3" w:rsidRPr="00A0104C" w:rsidDel="00B81914" w:rsidRDefault="00FE22F3" w:rsidP="00C74355">
      <w:pPr>
        <w:spacing w:after="0" w:line="240" w:lineRule="auto"/>
        <w:jc w:val="both"/>
        <w:rPr>
          <w:del w:id="207" w:author="Yin, Donglei *" w:date="2018-07-13T15:44:00Z"/>
          <w:rFonts w:ascii="Times New Roman" w:eastAsia="Times New Roman" w:hAnsi="Times New Roman" w:cs="Times New Roman"/>
          <w:color w:val="C00000"/>
          <w:sz w:val="24"/>
          <w:szCs w:val="24"/>
        </w:rPr>
      </w:pPr>
    </w:p>
    <w:p w14:paraId="749F4D27" w14:textId="7607B70A" w:rsidR="00C74355" w:rsidRPr="00A0104C" w:rsidRDefault="00C74355">
      <w:pPr>
        <w:spacing w:after="0" w:line="240" w:lineRule="auto"/>
        <w:jc w:val="center"/>
        <w:rPr>
          <w:rFonts w:ascii="Times New Roman" w:eastAsia="Times New Roman" w:hAnsi="Times New Roman" w:cs="Times New Roman"/>
          <w:b/>
          <w:color w:val="000000"/>
          <w:sz w:val="24"/>
          <w:szCs w:val="24"/>
        </w:rPr>
        <w:pPrChange w:id="208" w:author="Yin, Donglei *" w:date="2018-07-13T14:51:00Z">
          <w:pPr>
            <w:spacing w:after="0" w:line="240" w:lineRule="auto"/>
            <w:jc w:val="both"/>
          </w:pPr>
        </w:pPrChange>
      </w:pPr>
    </w:p>
    <w:p w14:paraId="1E5FC81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5B8B8B4B" w14:textId="76B4C3E6" w:rsidR="00C74355" w:rsidRPr="00C74355" w:rsidRDefault="00C74355" w:rsidP="00C74355">
      <w:pPr>
        <w:spacing w:after="0" w:line="240" w:lineRule="auto"/>
        <w:jc w:val="both"/>
        <w:rPr>
          <w:rFonts w:ascii="Times New Roman" w:eastAsia="Times New Roman" w:hAnsi="Times New Roman" w:cs="Times New Roman"/>
          <w:b/>
          <w:sz w:val="24"/>
          <w:szCs w:val="24"/>
        </w:rPr>
      </w:pPr>
      <w:r w:rsidRPr="00C74355">
        <w:rPr>
          <w:rFonts w:ascii="Times New Roman" w:eastAsia="Times New Roman" w:hAnsi="Times New Roman" w:cs="Times New Roman"/>
          <w:b/>
          <w:sz w:val="24"/>
          <w:szCs w:val="24"/>
        </w:rPr>
        <w:t>3 Simultaneous Confidence Approach</w:t>
      </w:r>
    </w:p>
    <w:p w14:paraId="136BA8E5" w14:textId="77777777" w:rsidR="00C74355" w:rsidRPr="00C74355" w:rsidRDefault="00C74355" w:rsidP="00C74355">
      <w:pPr>
        <w:spacing w:after="0" w:line="240" w:lineRule="auto"/>
        <w:jc w:val="both"/>
        <w:rPr>
          <w:rFonts w:ascii="Times New Roman" w:eastAsia="Times New Roman" w:hAnsi="Times New Roman" w:cs="Times New Roman"/>
          <w:b/>
          <w:sz w:val="24"/>
          <w:szCs w:val="24"/>
        </w:rPr>
      </w:pPr>
    </w:p>
    <w:p w14:paraId="243B1B35" w14:textId="2E132AEB"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As an alternative to the pairwise comparisons approach, the ODAC panel suggested the potential use of simultaneous confidence approach, which allows us to fully utilize all data from the study with single reference product (e.g., the US-licensed product). In this section, we will describe the simultaneous confidence interval method under a parallel-group design for analytical studies.</w:t>
      </w:r>
    </w:p>
    <w:p w14:paraId="0A8F74B5" w14:textId="7777777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p>
    <w:p w14:paraId="3C7CFCED" w14:textId="2B2463BE"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3.1 Assumptions and Statistical Framework</w:t>
      </w:r>
    </w:p>
    <w:p w14:paraId="21FFDA47"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F65A8E3"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lastRenderedPageBreak/>
        <w:t>For illustration of the concept of simultaneous confidence interval and for simplicity, we will consider the case where there are one test product and two reference products, denoted by 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Without loss of generality, let 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be the test (proposed biosimilar) product, the US-licensed product, and the EU-approved product. We further assume that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is the primary reference product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is the secondary reference product for regulatory submission. </w:t>
      </w:r>
    </w:p>
    <w:p w14:paraId="2A0CF72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E72D2E9"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For a given critical quality attribute (CQA), FDA recommends performing a single test on each lot. Let n</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be the samples from the n</w:t>
      </w:r>
      <w:r w:rsidRPr="00C74355">
        <w:rPr>
          <w:rFonts w:ascii="Times New Roman" w:eastAsia="Times New Roman" w:hAnsi="Times New Roman" w:cs="Times New Roman"/>
          <w:color w:val="000000"/>
          <w:sz w:val="24"/>
          <w:szCs w:val="24"/>
          <w:vertAlign w:val="subscript"/>
        </w:rPr>
        <w:t xml:space="preserve">1 </w:t>
      </w:r>
      <w:r w:rsidRPr="00C74355">
        <w:rPr>
          <w:rFonts w:ascii="Times New Roman" w:eastAsia="Times New Roman" w:hAnsi="Times New Roman" w:cs="Times New Roman"/>
          <w:color w:val="000000"/>
          <w:sz w:val="24"/>
          <w:szCs w:val="24"/>
        </w:rPr>
        <w:t>(primary) reference lots and let n</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be the samples from the n</w:t>
      </w:r>
      <w:r w:rsidRPr="00C74355">
        <w:rPr>
          <w:rFonts w:ascii="Times New Roman" w:eastAsia="Times New Roman" w:hAnsi="Times New Roman" w:cs="Times New Roman"/>
          <w:color w:val="000000"/>
          <w:sz w:val="24"/>
          <w:szCs w:val="24"/>
          <w:vertAlign w:val="subscript"/>
        </w:rPr>
        <w:t xml:space="preserve">2 </w:t>
      </w:r>
      <w:r w:rsidRPr="00C74355">
        <w:rPr>
          <w:rFonts w:ascii="Times New Roman" w:eastAsia="Times New Roman" w:hAnsi="Times New Roman" w:cs="Times New Roman"/>
          <w:color w:val="000000"/>
          <w:sz w:val="24"/>
          <w:szCs w:val="24"/>
        </w:rPr>
        <w:t xml:space="preserve">(secondary) reference lots. Test results from these samples are then used to obtain estimates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where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are the standard deviations associated with the primary reference product and secondary reference product, respectively. Furthermore, denote by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the standard deviation associated with the test product. Now suppose there are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lots for the test product, the primary reference product, and the secondary product, respectively. For a given test (primary reference, secondary reference) lot, assume that the test value follows a normal distribution with mean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Ti</m:t>
            </m:r>
          </m:sub>
        </m:sSub>
      </m:oMath>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Sub>
      </m:oMath>
      <w:r w:rsidRPr="00C74355">
        <w:rPr>
          <w:rFonts w:ascii="Times New Roman" w:eastAsia="Times New Roman" w:hAnsi="Times New Roman" w:cs="Times New Roman"/>
          <w:color w:val="000000"/>
          <w:sz w:val="24"/>
          <w:szCs w:val="24"/>
        </w:rPr>
        <w:t xml:space="preserve">) and variance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Ti</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For equivalence test for CQAs in Tier 1, FDA’s recommended approach assumes that</w:t>
      </w:r>
    </w:p>
    <w:p w14:paraId="2612078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CB728C0"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Tj</m:t>
            </m:r>
          </m:sub>
        </m:sSub>
      </m:oMath>
      <w:r w:rsidRPr="00C74355">
        <w:rPr>
          <w:rFonts w:ascii="Times New Roman" w:eastAsia="Times New Roman" w:hAnsi="Times New Roman" w:cs="Times New Roman"/>
          <w:color w:val="000000"/>
          <w:sz w:val="24"/>
          <w:szCs w:val="24"/>
        </w:rPr>
        <w:t xml:space="preserve"> 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Tj</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 for </w:t>
      </w:r>
      <m:oMath>
        <m:r>
          <w:rPr>
            <w:rFonts w:ascii="Cambria Math" w:eastAsia="Times New Roman" w:hAnsi="Cambria Math" w:cs="Times New Roman"/>
            <w:color w:val="000000"/>
            <w:sz w:val="24"/>
            <w:szCs w:val="24"/>
          </w:rPr>
          <m:t>i≠j, i,j=1,…,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oMath>
    </w:p>
    <w:p w14:paraId="39A30067"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D53412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r w:rsidRPr="00C74355">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j</m:t>
            </m:r>
          </m:sub>
        </m:sSub>
      </m:oMath>
      <w:r w:rsidRPr="00C74355">
        <w:rPr>
          <w:rFonts w:ascii="Times New Roman" w:eastAsia="Times New Roman" w:hAnsi="Times New Roman" w:cs="Times New Roman"/>
          <w:color w:val="000000"/>
          <w:sz w:val="24"/>
          <w:szCs w:val="24"/>
        </w:rPr>
        <w:t xml:space="preserve"> 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j</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for </w:t>
      </w:r>
      <m:oMath>
        <m:r>
          <w:rPr>
            <w:rFonts w:ascii="Cambria Math" w:eastAsia="Times New Roman" w:hAnsi="Cambria Math" w:cs="Times New Roman"/>
            <w:color w:val="000000"/>
            <w:sz w:val="24"/>
            <w:szCs w:val="24"/>
          </w:rPr>
          <m:t>i≠j, i,j=1,…,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3DF7C89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5D81F8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and</w:t>
      </w:r>
    </w:p>
    <w:p w14:paraId="2F3D63F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r w:rsidRPr="00C74355">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j</m:t>
            </m:r>
          </m:sub>
        </m:sSub>
      </m:oMath>
      <w:r w:rsidRPr="00C74355">
        <w:rPr>
          <w:rFonts w:ascii="Times New Roman" w:eastAsia="Times New Roman" w:hAnsi="Times New Roman" w:cs="Times New Roman"/>
          <w:color w:val="000000"/>
          <w:sz w:val="24"/>
          <w:szCs w:val="24"/>
        </w:rPr>
        <w:t xml:space="preserve">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j</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for </w:t>
      </w:r>
      <m:oMath>
        <m:r>
          <w:rPr>
            <w:rFonts w:ascii="Cambria Math" w:eastAsia="Times New Roman" w:hAnsi="Cambria Math" w:cs="Times New Roman"/>
            <w:color w:val="000000"/>
            <w:sz w:val="24"/>
            <w:szCs w:val="24"/>
          </w:rPr>
          <m:t>i≠j, i,j=1,…,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6131CFB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EFB0536"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In other words,</w:t>
      </w:r>
    </w:p>
    <w:p w14:paraId="0F03BF03"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DC39A21"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sub>
        </m:sSub>
      </m:oMath>
      <w:r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T1</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73FC94C4"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p>
    <w:p w14:paraId="3BE4068F" w14:textId="77777777" w:rsidR="00C74355" w:rsidRPr="00C74355" w:rsidRDefault="00CA7610"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Sub>
      </m:oMath>
      <w:r w:rsidR="00C74355"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 xml:space="preserve"> </w:t>
      </w:r>
    </w:p>
    <w:p w14:paraId="35DC706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and </w:t>
      </w:r>
    </w:p>
    <w:p w14:paraId="64D0A15D" w14:textId="77777777" w:rsidR="00C74355" w:rsidRPr="00C74355" w:rsidRDefault="00CA7610"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Sub>
      </m:oMath>
      <w:r w:rsidR="00C74355"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up>
            <m:r>
              <w:rPr>
                <w:rFonts w:ascii="Cambria Math" w:eastAsia="Times New Roman" w:hAnsi="Cambria Math" w:cs="Times New Roman"/>
                <w:color w:val="000000"/>
                <w:sz w:val="24"/>
                <w:szCs w:val="24"/>
              </w:rPr>
              <m:t>2</m:t>
            </m:r>
          </m:sup>
        </m:sSubSup>
      </m:oMath>
      <w:r w:rsidR="00C74355" w:rsidRPr="00C74355">
        <w:rPr>
          <w:rFonts w:ascii="Times New Roman" w:eastAsia="Times New Roman" w:hAnsi="Times New Roman" w:cs="Times New Roman"/>
          <w:color w:val="000000"/>
          <w:sz w:val="24"/>
          <w:szCs w:val="24"/>
        </w:rPr>
        <w:t xml:space="preserve">. </w:t>
      </w:r>
    </w:p>
    <w:p w14:paraId="32CB6259"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F88C9F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Thus, </w:t>
      </w:r>
    </w:p>
    <w:p w14:paraId="7DB82C0A" w14:textId="77777777" w:rsidR="00C74355" w:rsidRPr="00C74355" w:rsidRDefault="00CA7610"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oMath>
      </m:oMathPara>
    </w:p>
    <w:p w14:paraId="1D7E87C0"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w:p>
    <w:p w14:paraId="1A2A9E01" w14:textId="77777777" w:rsidR="00C74355" w:rsidRPr="00C74355" w:rsidRDefault="00CA7610"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oMath>
      </m:oMathPara>
    </w:p>
    <w:p w14:paraId="6FFC4A4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and</w:t>
      </w:r>
    </w:p>
    <w:p w14:paraId="3CB97ACD" w14:textId="77777777" w:rsidR="00C74355" w:rsidRPr="00C74355" w:rsidRDefault="00CA7610"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oMath>
      <w:r w:rsidR="00C74355" w:rsidRPr="00C74355">
        <w:rPr>
          <w:rFonts w:ascii="Times New Roman" w:eastAsia="Times New Roman" w:hAnsi="Times New Roman" w:cs="Times New Roman"/>
          <w:color w:val="000000"/>
          <w:sz w:val="24"/>
          <w:szCs w:val="24"/>
        </w:rPr>
        <w:t xml:space="preserve"> </w:t>
      </w:r>
    </w:p>
    <w:p w14:paraId="32A8E69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4A1DEDC" w14:textId="317013BB"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lots are used for testing hypotheses (3)-(5) with estimates (based on the test values)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These estimates are then considered as the true values for obtaining the EAC margins.</w:t>
      </w:r>
    </w:p>
    <w:p w14:paraId="20EF4869"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Following the sampling plan of one sample from each reference lot as recommended by the FDA, the empirical variance estimators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denoted as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respectively, follow the probability distributions below</w:t>
      </w:r>
    </w:p>
    <w:p w14:paraId="16B9974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8EC2114" w14:textId="77777777" w:rsidR="00C74355" w:rsidRPr="00C74355" w:rsidRDefault="00CA7610" w:rsidP="00C74355">
      <w:pPr>
        <w:keepNext/>
        <w:spacing w:after="0" w:line="240" w:lineRule="auto"/>
        <w:ind w:firstLine="720"/>
        <w:rPr>
          <w:rFonts w:ascii="Times New Roman" w:eastAsia="Times New Roman" w:hAnsi="Times New Roman" w:cs="Times New Roman"/>
          <w:vanish/>
          <w:color w:val="000000"/>
          <w:sz w:val="24"/>
          <w:szCs w:val="24"/>
        </w:rPr>
      </w:pP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sSubSup>
              <m:sSubSupPr>
                <m:ctrlPr>
                  <w:rPr>
                    <w:rFonts w:ascii="Cambria Math" w:eastAsia="Times New Roman" w:hAnsi="Cambria Math" w:cs="Times New Roman"/>
                    <w:i/>
                    <w:color w:val="000000"/>
                    <w:sz w:val="24"/>
                    <w:szCs w:val="24"/>
                  </w:rPr>
                </m:ctrlPr>
              </m:sSubSup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num>
          <m:den>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den>
        </m:f>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ab/>
      </w:r>
    </w:p>
    <w:p w14:paraId="45BDEA43" w14:textId="77777777" w:rsidR="00C74355" w:rsidRPr="00C74355" w:rsidRDefault="00C74355" w:rsidP="00C74355">
      <w:pPr>
        <w:spacing w:after="200" w:line="240" w:lineRule="auto"/>
        <w:jc w:val="center"/>
        <w:rPr>
          <w:rFonts w:ascii="Calibri" w:eastAsia="SimSun" w:hAnsi="Calibri" w:cs="Times New Roman"/>
          <w:i/>
          <w:iCs/>
          <w:color w:val="44546A"/>
          <w:sz w:val="18"/>
          <w:szCs w:val="18"/>
        </w:rPr>
      </w:pPr>
      <w:r w:rsidRPr="00C74355">
        <w:rPr>
          <w:rFonts w:ascii="Calibri" w:eastAsia="SimSun" w:hAnsi="Calibri" w:cs="Times New Roman"/>
          <w:i/>
          <w:iCs/>
          <w:color w:val="44546A"/>
          <w:sz w:val="18"/>
          <w:szCs w:val="18"/>
        </w:rPr>
        <w:t xml:space="preserve"> </w:t>
      </w:r>
    </w:p>
    <w:p w14:paraId="21D0D8B2" w14:textId="430FCF09" w:rsidR="00C74355" w:rsidRPr="00C74355" w:rsidRDefault="00CA7610" w:rsidP="00C74355">
      <w:pPr>
        <w:keepNext/>
        <w:spacing w:after="0" w:line="240" w:lineRule="auto"/>
        <w:ind w:firstLine="720"/>
        <w:rPr>
          <w:rFonts w:ascii="Times New Roman" w:eastAsia="Times New Roman" w:hAnsi="Times New Roman" w:cs="Times New Roman"/>
          <w:color w:val="000000"/>
          <w:sz w:val="24"/>
          <w:szCs w:val="24"/>
        </w:rPr>
      </w:pP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sSubSup>
              <m:sSubSupPr>
                <m:ctrlPr>
                  <w:rPr>
                    <w:rFonts w:ascii="Cambria Math" w:eastAsia="Times New Roman" w:hAnsi="Cambria Math" w:cs="Times New Roman"/>
                    <w:i/>
                    <w:color w:val="000000"/>
                    <w:sz w:val="24"/>
                    <w:szCs w:val="24"/>
                  </w:rPr>
                </m:ctrlPr>
              </m:sSubSup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up>
                <m:r>
                  <w:rPr>
                    <w:rFonts w:ascii="Cambria Math" w:eastAsia="Times New Roman" w:hAnsi="Cambria Math" w:cs="Times New Roman"/>
                    <w:color w:val="000000"/>
                    <w:sz w:val="24"/>
                    <w:szCs w:val="24"/>
                  </w:rPr>
                  <m:t>2</m:t>
                </m:r>
              </m:sup>
            </m:sSubSup>
          </m:num>
          <m:den>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up>
                <m:r>
                  <w:rPr>
                    <w:rFonts w:ascii="Cambria Math" w:eastAsia="Times New Roman" w:hAnsi="Cambria Math" w:cs="Times New Roman"/>
                    <w:color w:val="000000"/>
                    <w:sz w:val="24"/>
                    <w:szCs w:val="24"/>
                  </w:rPr>
                  <m:t>2</m:t>
                </m:r>
              </m:sup>
            </m:sSubSup>
          </m:den>
        </m:f>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ab/>
        <w:t xml:space="preserve">                                                                                        (6)</w:t>
      </w:r>
    </w:p>
    <w:p w14:paraId="6415DBA9" w14:textId="77777777" w:rsidR="00C74355" w:rsidRPr="00C74355" w:rsidRDefault="00C74355" w:rsidP="00C74355">
      <w:pPr>
        <w:keepNext/>
        <w:spacing w:after="0" w:line="240" w:lineRule="auto"/>
        <w:ind w:firstLine="720"/>
        <w:rPr>
          <w:rFonts w:ascii="Times New Roman" w:eastAsia="Times New Roman" w:hAnsi="Times New Roman" w:cs="Times New Roman"/>
          <w:vanish/>
          <w:color w:val="000000"/>
          <w:sz w:val="24"/>
          <w:szCs w:val="24"/>
        </w:rPr>
      </w:pPr>
    </w:p>
    <w:p w14:paraId="3598C8AC" w14:textId="77777777" w:rsidR="00C74355" w:rsidRPr="00C74355" w:rsidRDefault="00C74355" w:rsidP="00C74355">
      <w:pPr>
        <w:keepNext/>
        <w:spacing w:after="0" w:line="240" w:lineRule="auto"/>
        <w:ind w:firstLine="720"/>
        <w:rPr>
          <w:rFonts w:ascii="Times New Roman" w:eastAsia="Times New Roman" w:hAnsi="Times New Roman" w:cs="Times New Roman"/>
          <w:vanish/>
          <w:color w:val="000000"/>
          <w:sz w:val="24"/>
          <w:szCs w:val="24"/>
        </w:rPr>
      </w:pPr>
      <w:r w:rsidRPr="00C74355">
        <w:rPr>
          <w:rFonts w:ascii="Times New Roman" w:eastAsia="Times New Roman" w:hAnsi="Times New Roman" w:cs="Times New Roman"/>
          <w:vanish/>
          <w:color w:val="000000"/>
          <w:sz w:val="24"/>
          <w:szCs w:val="24"/>
        </w:rPr>
        <w:t>(8.6</w:t>
      </w:r>
    </w:p>
    <w:p w14:paraId="41574600" w14:textId="77777777" w:rsidR="00C74355" w:rsidRPr="00C74355" w:rsidRDefault="00C74355" w:rsidP="00C74355">
      <w:pPr>
        <w:keepNext/>
        <w:spacing w:after="0" w:line="240" w:lineRule="auto"/>
        <w:ind w:firstLine="720"/>
        <w:rPr>
          <w:rFonts w:ascii="Calibri" w:eastAsia="SimSun" w:hAnsi="Calibri" w:cs="Times New Roman"/>
          <w:i/>
          <w:iCs/>
          <w:color w:val="44546A"/>
          <w:sz w:val="18"/>
          <w:szCs w:val="18"/>
        </w:rPr>
      </w:pPr>
    </w:p>
    <w:p w14:paraId="4C254DD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where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 and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 are Chi-square distributions with the degree of freedom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 respectively. For testing hypotheses with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obtained, denote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iT</m:t>
            </m:r>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Sub>
      </m:oMath>
      <w:r w:rsidRPr="00C74355">
        <w:rPr>
          <w:rFonts w:ascii="Times New Roman" w:eastAsia="Times New Roman" w:hAnsi="Times New Roman" w:cs="Times New Roman"/>
          <w:color w:val="000000"/>
          <w:sz w:val="24"/>
          <w:szCs w:val="24"/>
        </w:rPr>
        <w:t xml:space="preserve">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Sub>
      </m:oMath>
      <w:r w:rsidRPr="00C74355">
        <w:rPr>
          <w:rFonts w:ascii="Times New Roman" w:eastAsia="Times New Roman" w:hAnsi="Times New Roman" w:cs="Times New Roman"/>
          <w:color w:val="000000"/>
          <w:sz w:val="24"/>
          <w:szCs w:val="24"/>
        </w:rPr>
        <w:t xml:space="preserve">as the observations (test results) of the CQA in Tier 1 of the test arm, the primary reference arm and secondary reference arm, respectively. </w:t>
      </w:r>
    </w:p>
    <w:p w14:paraId="4E27CA6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78DC6EF" w14:textId="17F3E89B"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To propose the simultaneous confidence interval methods under the framework described above, Zheng and Chow (2018) considered the scenarios of (</w:t>
      </w:r>
      <w:r>
        <w:rPr>
          <w:rFonts w:ascii="Times New Roman" w:eastAsia="Times New Roman" w:hAnsi="Times New Roman" w:cs="Times New Roman"/>
          <w:color w:val="000000"/>
          <w:sz w:val="24"/>
          <w:szCs w:val="24"/>
        </w:rPr>
        <w:t>i</w:t>
      </w:r>
      <w:r w:rsidRPr="00C74355">
        <w:rPr>
          <w:rFonts w:ascii="Times New Roman" w:eastAsia="Times New Roman" w:hAnsi="Times New Roman" w:cs="Times New Roman"/>
          <w:color w:val="000000"/>
          <w:sz w:val="24"/>
          <w:szCs w:val="24"/>
        </w:rPr>
        <w:t xml:space="preserve">) under the assumption that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ii</w:t>
      </w:r>
      <w:r w:rsidRPr="00C74355">
        <w:rPr>
          <w:rFonts w:ascii="Times New Roman" w:eastAsia="Times New Roman" w:hAnsi="Times New Roman" w:cs="Times New Roman"/>
          <w:color w:val="000000"/>
          <w:sz w:val="24"/>
          <w:szCs w:val="24"/>
        </w:rPr>
        <w:t xml:space="preserve">) without the assumption that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which are briefly described below.</w:t>
      </w:r>
      <w:r w:rsidR="00C221E2">
        <w:rPr>
          <w:rFonts w:ascii="Times New Roman" w:eastAsia="Times New Roman" w:hAnsi="Times New Roman" w:cs="Times New Roman"/>
          <w:color w:val="000000"/>
          <w:sz w:val="24"/>
          <w:szCs w:val="24"/>
        </w:rPr>
        <w:t xml:space="preserve"> Those proposed methods are al</w:t>
      </w:r>
      <w:r w:rsidR="00407799">
        <w:rPr>
          <w:rFonts w:ascii="Times New Roman" w:eastAsia="Times New Roman" w:hAnsi="Times New Roman" w:cs="Times New Roman"/>
          <w:color w:val="000000"/>
          <w:sz w:val="24"/>
          <w:szCs w:val="24"/>
        </w:rPr>
        <w:t>l based on fiducial inference [</w:t>
      </w:r>
      <w:r w:rsidR="00984D34">
        <w:rPr>
          <w:rFonts w:ascii="Times New Roman" w:eastAsia="Times New Roman" w:hAnsi="Times New Roman" w:cs="Times New Roman"/>
          <w:color w:val="000000"/>
          <w:sz w:val="24"/>
          <w:szCs w:val="24"/>
        </w:rPr>
        <w:t>Fisher, 1935; J Zheng et al. 2017</w:t>
      </w:r>
      <w:r w:rsidR="00407799">
        <w:rPr>
          <w:rFonts w:ascii="Times New Roman" w:eastAsia="Times New Roman" w:hAnsi="Times New Roman" w:cs="Times New Roman"/>
          <w:color w:val="000000"/>
          <w:sz w:val="24"/>
          <w:szCs w:val="24"/>
        </w:rPr>
        <w:t>]</w:t>
      </w:r>
      <w:r w:rsidR="00C221E2">
        <w:rPr>
          <w:rFonts w:ascii="Times New Roman" w:eastAsia="Times New Roman" w:hAnsi="Times New Roman" w:cs="Times New Roman"/>
          <w:color w:val="000000"/>
          <w:sz w:val="24"/>
          <w:szCs w:val="24"/>
        </w:rPr>
        <w:t xml:space="preserve"> by calculating corresponding fiducial probabilities.</w:t>
      </w:r>
      <w:r w:rsidR="00560CE0">
        <w:rPr>
          <w:rFonts w:ascii="Times New Roman" w:eastAsia="Times New Roman" w:hAnsi="Times New Roman" w:cs="Times New Roman"/>
          <w:color w:val="000000"/>
          <w:sz w:val="24"/>
          <w:szCs w:val="24"/>
        </w:rPr>
        <w:t xml:space="preserve"> </w:t>
      </w:r>
    </w:p>
    <w:p w14:paraId="4515AB0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B4EC3BE" w14:textId="1FEE4AD5"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 xml:space="preserve">3.2 Simultaneous Confidence Interval </w:t>
      </w:r>
      <w:ins w:id="209" w:author="Donglei Yin" w:date="2018-07-15T18:59:00Z">
        <w:r w:rsidR="009B1C66">
          <w:rPr>
            <w:rFonts w:ascii="Times New Roman" w:eastAsia="Times New Roman" w:hAnsi="Times New Roman" w:cs="Times New Roman"/>
            <w:b/>
            <w:color w:val="000000"/>
            <w:sz w:val="24"/>
            <w:szCs w:val="24"/>
          </w:rPr>
          <w:t>w</w:t>
        </w:r>
      </w:ins>
      <w:del w:id="210" w:author="Donglei Yin" w:date="2018-07-15T18:59:00Z">
        <w:r w:rsidRPr="00C74355" w:rsidDel="009B1C66">
          <w:rPr>
            <w:rFonts w:ascii="Times New Roman" w:eastAsia="Times New Roman" w:hAnsi="Times New Roman" w:cs="Times New Roman" w:hint="eastAsia"/>
            <w:b/>
            <w:color w:val="000000"/>
            <w:sz w:val="24"/>
            <w:szCs w:val="24"/>
          </w:rPr>
          <w:delText>W</w:delText>
        </w:r>
      </w:del>
      <w:r w:rsidRPr="00C74355">
        <w:rPr>
          <w:rFonts w:ascii="Times New Roman" w:eastAsia="Times New Roman" w:hAnsi="Times New Roman" w:cs="Times New Roman" w:hint="eastAsia"/>
          <w:b/>
          <w:color w:val="000000"/>
          <w:sz w:val="24"/>
          <w:szCs w:val="24"/>
        </w:rPr>
        <w:t>ith</w:t>
      </w:r>
      <w:r w:rsidRPr="00C74355">
        <w:rPr>
          <w:rFonts w:ascii="Times New Roman" w:eastAsia="Times New Roman" w:hAnsi="Times New Roman" w:cs="Times New Roman"/>
          <w:b/>
          <w:color w:val="000000"/>
          <w:sz w:val="24"/>
          <w:szCs w:val="24"/>
        </w:rPr>
        <w:t xml:space="preserve"> the Assumption that </w:t>
      </w:r>
      <m:oMath>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σ</m:t>
            </m:r>
          </m:e>
          <m:sub>
            <m:r>
              <m:rPr>
                <m:sty m:val="bi"/>
              </m:rPr>
              <w:rPr>
                <w:rFonts w:ascii="Cambria Math" w:eastAsia="Times New Roman" w:hAnsi="Cambria Math" w:cs="Times New Roman"/>
                <w:color w:val="000000"/>
                <w:sz w:val="24"/>
                <w:szCs w:val="24"/>
              </w:rPr>
              <m:t>T</m:t>
            </m:r>
          </m:sub>
        </m:sSub>
        <m:r>
          <m:rPr>
            <m:sty m:val="bi"/>
          </m:rPr>
          <w:rPr>
            <w:rFonts w:ascii="Cambria Math" w:eastAsia="Times New Roman" w:hAnsi="Cambria Math" w:cs="Times New Roman"/>
            <w:color w:val="000000"/>
            <w:sz w:val="24"/>
            <w:szCs w:val="24"/>
          </w:rPr>
          <m:t>=</m:t>
        </m:r>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R</m:t>
                </m:r>
              </m:e>
              <m:sub>
                <m:r>
                  <m:rPr>
                    <m:sty m:val="bi"/>
                  </m:rPr>
                  <w:rPr>
                    <w:rFonts w:ascii="Cambria Math" w:eastAsia="Times New Roman" w:hAnsi="Cambria Math" w:cs="Times New Roman"/>
                    <w:color w:val="000000"/>
                    <w:sz w:val="24"/>
                    <w:szCs w:val="24"/>
                  </w:rPr>
                  <m:t>1</m:t>
                </m:r>
              </m:sub>
            </m:sSub>
          </m:sub>
        </m:sSub>
        <m:r>
          <m:rPr>
            <m:sty m:val="bi"/>
          </m:rPr>
          <w:rPr>
            <w:rFonts w:ascii="Cambria Math" w:eastAsia="Times New Roman" w:hAnsi="Cambria Math" w:cs="Times New Roman"/>
            <w:color w:val="000000"/>
            <w:sz w:val="24"/>
            <w:szCs w:val="24"/>
          </w:rPr>
          <m:t>=</m:t>
        </m:r>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R</m:t>
                </m:r>
              </m:e>
              <m:sub>
                <m:r>
                  <m:rPr>
                    <m:sty m:val="bi"/>
                  </m:rPr>
                  <w:rPr>
                    <w:rFonts w:ascii="Cambria Math" w:eastAsia="Times New Roman" w:hAnsi="Cambria Math" w:cs="Times New Roman"/>
                    <w:color w:val="000000"/>
                    <w:sz w:val="24"/>
                    <w:szCs w:val="24"/>
                  </w:rPr>
                  <m:t>2</m:t>
                </m:r>
              </m:sub>
            </m:sSub>
          </m:sub>
        </m:sSub>
      </m:oMath>
    </w:p>
    <w:p w14:paraId="47B8439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0304C8C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Assume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and samples for each arm are independent and identical distributed. Denote</w:t>
      </w:r>
    </w:p>
    <w:p w14:paraId="699634A1" w14:textId="77777777" w:rsidR="00C74355" w:rsidRPr="00C74355" w:rsidRDefault="00CA7610"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iT</m:t>
                </m:r>
              </m:sub>
            </m:sSub>
          </m:e>
        </m:nary>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oMath>
      <w:r w:rsidR="00C74355" w:rsidRPr="00C74355">
        <w:rPr>
          <w:rFonts w:ascii="Times New Roman" w:eastAsia="Times New Roman" w:hAnsi="Times New Roman" w:cs="Times New Roman"/>
          <w:color w:val="000000"/>
          <w:sz w:val="24"/>
          <w:szCs w:val="24"/>
        </w:rPr>
        <w:t xml:space="preserve">, </w:t>
      </w:r>
    </w:p>
    <w:p w14:paraId="426DFE40"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p>
    <w:p w14:paraId="10BFAE1A" w14:textId="6340372F" w:rsidR="00C74355" w:rsidRPr="00C74355" w:rsidRDefault="00CA7610"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nary>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 xml:space="preserve"> </w:t>
      </w:r>
    </w:p>
    <w:p w14:paraId="2486CE8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and </w:t>
      </w:r>
    </w:p>
    <w:p w14:paraId="62AEA60D" w14:textId="77777777" w:rsidR="00C74355" w:rsidRPr="00C74355" w:rsidRDefault="00CA7610"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e>
        </m:nary>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00C74355" w:rsidRPr="00C74355">
        <w:rPr>
          <w:rFonts w:ascii="Times New Roman" w:eastAsia="Times New Roman" w:hAnsi="Times New Roman" w:cs="Times New Roman"/>
          <w:color w:val="000000"/>
          <w:sz w:val="24"/>
          <w:szCs w:val="24"/>
        </w:rPr>
        <w:t>.</w:t>
      </w:r>
    </w:p>
    <w:p w14:paraId="61252EB7"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p>
    <w:p w14:paraId="6A7E153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We have</w:t>
      </w:r>
    </w:p>
    <w:p w14:paraId="01FFFC87"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548786F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E513C8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Follow similar idea of fiducial inference theory, the marginal fiducial distributions of the three location parameters can be obtained as follows:</w:t>
      </w:r>
    </w:p>
    <w:p w14:paraId="3D8BB127"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318024E" w14:textId="77777777" w:rsidR="00C74355" w:rsidRPr="00C74355" w:rsidRDefault="00CA7610"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m:t>
          </m:r>
        </m:oMath>
      </m:oMathPara>
    </w:p>
    <w:p w14:paraId="3B1D3BB5"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w:p>
    <w:p w14:paraId="6B8872A2" w14:textId="77777777" w:rsidR="00C74355" w:rsidRPr="00C74355" w:rsidRDefault="00CA7610"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m:t>
          </m:r>
        </m:oMath>
      </m:oMathPara>
    </w:p>
    <w:p w14:paraId="6CA28F8F"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w:p>
    <w:p w14:paraId="336A5191" w14:textId="77777777" w:rsidR="00C74355" w:rsidRPr="00C74355" w:rsidRDefault="00CA7610"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m:t>
          </m:r>
        </m:oMath>
      </m:oMathPara>
    </w:p>
    <w:p w14:paraId="10C801D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3FA761B"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Denote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2</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3</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z</m:t>
            </m:r>
          </m:e>
        </m:d>
      </m:oMath>
      <w:r w:rsidRPr="00C74355">
        <w:rPr>
          <w:rFonts w:ascii="Times New Roman" w:eastAsia="Times New Roman" w:hAnsi="Times New Roman" w:cs="Times New Roman"/>
          <w:color w:val="000000"/>
          <w:sz w:val="24"/>
          <w:szCs w:val="24"/>
        </w:rPr>
        <w:t xml:space="preserve"> as the probability density functions of the above three normal distributions, respectively. Since the three groups of samples, </w:t>
      </w:r>
    </w:p>
    <w:p w14:paraId="1A91D91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b/>
      </w:r>
      <w:r w:rsidRPr="00C74355">
        <w:rPr>
          <w:rFonts w:ascii="Times New Roman" w:eastAsia="Times New Roman" w:hAnsi="Times New Roman" w:cs="Times New Roman"/>
          <w:color w:val="000000"/>
          <w:sz w:val="24"/>
          <w:szCs w:val="24"/>
        </w:rPr>
        <w:tab/>
      </w:r>
      <w:r w:rsidRPr="00C74355">
        <w:rPr>
          <w:rFonts w:ascii="Times New Roman" w:eastAsia="Times New Roman" w:hAnsi="Times New Roman" w:cs="Times New Roman"/>
          <w:color w:val="000000"/>
          <w:sz w:val="24"/>
          <w:szCs w:val="24"/>
        </w:rPr>
        <w:tab/>
      </w:r>
    </w:p>
    <w:p w14:paraId="6841A3FD" w14:textId="77777777" w:rsidR="00C74355" w:rsidRPr="00C74355" w:rsidRDefault="00CA7610"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iT</m:t>
                  </m:r>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e>
          </m:d>
          <m:r>
            <w:rPr>
              <w:rFonts w:ascii="Cambria Math" w:eastAsia="Times New Roman" w:hAnsi="Cambria Math" w:cs="Times New Roman"/>
              <w:color w:val="000000"/>
              <w:sz w:val="24"/>
              <w:szCs w:val="24"/>
            </w:rPr>
            <m:t xml:space="preserve">, </m:t>
          </m:r>
        </m:oMath>
      </m:oMathPara>
    </w:p>
    <w:p w14:paraId="393D04F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74F357D5"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Sub>
          <m:r>
            <w:rPr>
              <w:rFonts w:ascii="Cambria Math" w:eastAsia="Times New Roman" w:hAnsi="Cambria Math" w:cs="Times New Roman"/>
              <w:color w:val="000000"/>
              <w:sz w:val="24"/>
              <w:szCs w:val="24"/>
            </w:rPr>
            <m:t>}</m:t>
          </m:r>
        </m:oMath>
      </m:oMathPara>
    </w:p>
    <w:p w14:paraId="367D6EC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and </w:t>
      </w:r>
    </w:p>
    <w:p w14:paraId="050EBD01"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21758F8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60F0DE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are statistically independent between each other, the joint fiducial probability density function of </w:t>
      </w: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can be express as </w:t>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x,y,z</m:t>
            </m:r>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2</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3</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z</m:t>
            </m:r>
          </m:e>
        </m:d>
      </m:oMath>
      <w:r w:rsidRPr="00C74355">
        <w:rPr>
          <w:rFonts w:ascii="Times New Roman" w:eastAsia="Times New Roman" w:hAnsi="Times New Roman" w:cs="Times New Roman"/>
          <w:color w:val="000000"/>
          <w:sz w:val="24"/>
          <w:szCs w:val="24"/>
        </w:rPr>
        <w:t>. Now we define the first version of fiducial probability.</w:t>
      </w:r>
    </w:p>
    <w:p w14:paraId="7A95EA3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446B411" w14:textId="77777777" w:rsidR="00C74355" w:rsidRPr="00C74355" w:rsidRDefault="00CA7610" w:rsidP="00C74355">
      <w:pPr>
        <w:keepNext/>
        <w:spacing w:after="0" w:line="240" w:lineRule="auto"/>
        <w:ind w:left="720" w:firstLine="720"/>
        <w:jc w:val="center"/>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FP</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e>
          </m:d>
        </m:oMath>
      </m:oMathPara>
    </w:p>
    <w:p w14:paraId="0776CEAA" w14:textId="77777777" w:rsidR="00C74355" w:rsidRPr="00C74355" w:rsidRDefault="00C74355" w:rsidP="00C74355">
      <w:pPr>
        <w:keepNext/>
        <w:spacing w:after="0" w:line="240" w:lineRule="auto"/>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r w:rsidRPr="00C74355">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=pr</m:t>
        </m:r>
        <m:d>
          <m:dPr>
            <m:begChr m:val="{"/>
            <m:endChr m:val="}"/>
            <m:ctrlPr>
              <w:rPr>
                <w:rFonts w:ascii="Cambria Math" w:eastAsia="Times New Roman" w:hAnsi="Cambria Math" w:cs="Times New Roman"/>
                <w:i/>
                <w:color w:val="000000"/>
                <w:sz w:val="24"/>
                <w:szCs w:val="24"/>
              </w:rPr>
            </m:ctrlPr>
          </m:d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,f</m:t>
            </m:r>
          </m:e>
        </m:d>
      </m:oMath>
    </w:p>
    <w:p w14:paraId="73E3051B" w14:textId="4DB8D8D5" w:rsidR="00C74355" w:rsidRPr="00C74355" w:rsidRDefault="00C74355" w:rsidP="00C74355">
      <w:pPr>
        <w:keepNext/>
        <w:spacing w:after="0" w:line="240" w:lineRule="auto"/>
        <w:ind w:firstLine="720"/>
        <w:rPr>
          <w:rFonts w:ascii="Times New Roman" w:eastAsia="Times New Roman" w:hAnsi="Times New Roman" w:cs="Times New Roman"/>
          <w:vanish/>
          <w:color w:val="000000"/>
          <w:sz w:val="24"/>
          <w:szCs w:val="24"/>
        </w:rPr>
      </w:pPr>
      <m:oMath>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color w:val="000000"/>
                <w:sz w:val="24"/>
                <w:szCs w:val="24"/>
              </w:rPr>
            </m:ctrlPr>
          </m:naryPr>
          <m:sub>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m:t>
                </m:r>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x-z</m:t>
                </m:r>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y-z</m:t>
                </m:r>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up/>
          <m:e>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x,y,z</m:t>
                </m:r>
              </m:e>
            </m:d>
          </m:e>
        </m:nary>
        <m:r>
          <w:rPr>
            <w:rFonts w:ascii="Cambria Math" w:eastAsia="Times New Roman" w:hAnsi="Cambria Math" w:cs="Times New Roman"/>
            <w:color w:val="000000"/>
            <w:sz w:val="24"/>
            <w:szCs w:val="24"/>
          </w:rPr>
          <m:t>dxdydz.</m:t>
        </m:r>
      </m:oMath>
      <w:r w:rsidRPr="00C74355">
        <w:rPr>
          <w:rFonts w:ascii="Times New Roman" w:eastAsia="Times New Roman" w:hAnsi="Times New Roman" w:cs="Times New Roman"/>
          <w:color w:val="000000"/>
          <w:sz w:val="24"/>
          <w:szCs w:val="24"/>
        </w:rPr>
        <w:t xml:space="preserve">                                          (7)</w:t>
      </w:r>
    </w:p>
    <w:p w14:paraId="6747C33C" w14:textId="77777777" w:rsidR="00C74355" w:rsidRPr="00C74355" w:rsidRDefault="00C74355" w:rsidP="00C74355">
      <w:pPr>
        <w:spacing w:after="200" w:line="240" w:lineRule="auto"/>
        <w:jc w:val="center"/>
        <w:rPr>
          <w:rFonts w:ascii="Calibri" w:eastAsia="SimSun" w:hAnsi="Calibri" w:cs="Times New Roman"/>
          <w:i/>
          <w:iCs/>
          <w:color w:val="44546A"/>
          <w:sz w:val="18"/>
          <w:szCs w:val="18"/>
        </w:rPr>
      </w:pPr>
      <w:r w:rsidRPr="00C74355">
        <w:rPr>
          <w:rFonts w:ascii="Calibri" w:eastAsia="SimSun" w:hAnsi="Calibri" w:cs="Times New Roman"/>
          <w:i/>
          <w:iCs/>
          <w:color w:val="44546A"/>
          <w:sz w:val="18"/>
          <w:szCs w:val="18"/>
        </w:rPr>
        <w:t xml:space="preserve"> </w:t>
      </w:r>
    </w:p>
    <w:p w14:paraId="4719BA53" w14:textId="48A5B72F"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If the above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FP</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e>
        </m:d>
        <m:r>
          <w:rPr>
            <w:rFonts w:ascii="Cambria Math" w:eastAsia="Times New Roman" w:hAnsi="Cambria Math" w:cs="Times New Roman"/>
            <w:color w:val="000000"/>
            <w:sz w:val="24"/>
            <w:szCs w:val="24"/>
          </w:rPr>
          <m:t>≥1-α</m:t>
        </m:r>
      </m:oMath>
      <w:r w:rsidRPr="00C74355">
        <w:rPr>
          <w:rFonts w:ascii="Times New Roman" w:eastAsia="Times New Roman" w:hAnsi="Times New Roman" w:cs="Times New Roman"/>
          <w:color w:val="000000"/>
          <w:sz w:val="24"/>
          <w:szCs w:val="24"/>
        </w:rPr>
        <w:t xml:space="preserve">, where </w:t>
      </w:r>
      <m:oMath>
        <m:r>
          <w:rPr>
            <w:rFonts w:ascii="Cambria Math" w:eastAsia="Times New Roman" w:hAnsi="Cambria Math" w:cs="Times New Roman"/>
            <w:color w:val="000000"/>
            <w:sz w:val="24"/>
            <w:szCs w:val="24"/>
          </w:rPr>
          <m:t>1-α</m:t>
        </m:r>
      </m:oMath>
      <w:r w:rsidRPr="00C74355">
        <w:rPr>
          <w:rFonts w:ascii="Times New Roman" w:eastAsia="Times New Roman" w:hAnsi="Times New Roman" w:cs="Times New Roman"/>
          <w:color w:val="000000"/>
          <w:sz w:val="24"/>
          <w:szCs w:val="24"/>
        </w:rPr>
        <w:t xml:space="preserve"> is the pre-specified confidence level, the null hypothesis of (3) is rejected and analytical similarity between T and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is concluded. </w:t>
      </w:r>
    </w:p>
    <w:p w14:paraId="410DE0B6"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C7288CC" w14:textId="37D48751"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As indicated earlier, two one-sided tests procedure is operationally equivalent to the confidence interval approach in many cases. Under (7), </w:t>
      </w:r>
      <w:r>
        <w:rPr>
          <w:rFonts w:ascii="Times New Roman" w:eastAsia="Times New Roman" w:hAnsi="Times New Roman" w:cs="Times New Roman"/>
          <w:sz w:val="24"/>
          <w:szCs w:val="24"/>
        </w:rPr>
        <w:t>we</w:t>
      </w:r>
      <w:r w:rsidRPr="00C74355">
        <w:rPr>
          <w:rFonts w:ascii="Times New Roman" w:eastAsia="Times New Roman" w:hAnsi="Times New Roman" w:cs="Times New Roman"/>
          <w:sz w:val="24"/>
          <w:szCs w:val="24"/>
        </w:rPr>
        <w:t xml:space="preserve"> propose the following two types of simultaneous confidence interval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namely type I restricted simultaneous confidence interval (RSCI I) and type II restricted simultaneous confidence interval (RSCI II), which are briefly outlined below</w:t>
      </w:r>
    </w:p>
    <w:p w14:paraId="60F6DC6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A8D9E69" w14:textId="244C0154" w:rsidR="00C74355" w:rsidRPr="00D26C4A" w:rsidRDefault="00955803" w:rsidP="00C7435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I</w:t>
      </w:r>
      <w:r w:rsidR="00C74355" w:rsidRPr="00C74355">
        <w:rPr>
          <w:rFonts w:ascii="Times New Roman" w:eastAsia="Times New Roman" w:hAnsi="Times New Roman" w:cs="Times New Roman"/>
          <w:b/>
          <w:sz w:val="24"/>
          <w:szCs w:val="24"/>
        </w:rPr>
        <w:t xml:space="preserve"> Restricted Simultaneous Confidence Interval (RSCI I) </w:t>
      </w:r>
      <w:r w:rsidR="00C74355" w:rsidRPr="00C74355">
        <w:rPr>
          <w:rFonts w:ascii="Times New Roman" w:eastAsia="Times New Roman" w:hAnsi="Times New Roman" w:cs="Times New Roman"/>
          <w:sz w:val="24"/>
          <w:szCs w:val="24"/>
        </w:rPr>
        <w:t xml:space="preserve">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C74355" w:rsidRPr="00C74355">
        <w:rPr>
          <w:rFonts w:ascii="Times New Roman" w:eastAsia="Times New Roman" w:hAnsi="Times New Roman" w:cs="Times New Roman"/>
          <w:sz w:val="24"/>
          <w:szCs w:val="24"/>
        </w:rPr>
        <w:t xml:space="preserve">, we first calculate the following fiducial probability based on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4602ED86"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95EFD2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m:t>
          </m:r>
        </m:oMath>
      </m:oMathPara>
    </w:p>
    <w:p w14:paraId="4C239CD6"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D44906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which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we then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that satisfies</w:t>
      </w:r>
    </w:p>
    <w:p w14:paraId="1A640D3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0B5BDC5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≥q.</m:t>
          </m:r>
        </m:oMath>
      </m:oMathPara>
    </w:p>
    <w:p w14:paraId="5E21860B"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7203EEB" w14:textId="55BE4AE3"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1</m:t>
            </m:r>
          </m:sup>
        </m:sSubSup>
      </m:oMath>
      <w:r w:rsidR="00B96A63">
        <w:rPr>
          <w:rFonts w:ascii="Times New Roman" w:eastAsia="Times New Roman" w:hAnsi="Times New Roman" w:cs="Times New Roman"/>
          <w:sz w:val="24"/>
          <w:szCs w:val="24"/>
        </w:rPr>
        <w:t xml:space="preserve"> if it exists. Then the type I</w:t>
      </w:r>
      <w:r w:rsidRPr="00C74355">
        <w:rPr>
          <w:rFonts w:ascii="Times New Roman" w:eastAsia="Times New Roman" w:hAnsi="Times New Roman" w:cs="Times New Roman"/>
          <w:sz w:val="24"/>
          <w:szCs w:val="24"/>
        </w:rPr>
        <w:t xml:space="preserve"> restricted simultaneous confidence interval (RSCI I)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can be obtained as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other words, in this case, we have </w:t>
      </w:r>
    </w:p>
    <w:p w14:paraId="3B1A9EE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74FD6F9" w14:textId="77777777"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1CF6BF0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39DE855C" w14:textId="77C6835B" w:rsidR="00C74355" w:rsidRPr="00D26C4A" w:rsidRDefault="00724217" w:rsidP="00C7435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II</w:t>
      </w:r>
      <w:r w:rsidR="00C74355" w:rsidRPr="00C74355">
        <w:rPr>
          <w:rFonts w:ascii="Times New Roman" w:eastAsia="Times New Roman" w:hAnsi="Times New Roman" w:cs="Times New Roman"/>
          <w:b/>
          <w:sz w:val="24"/>
          <w:szCs w:val="24"/>
        </w:rPr>
        <w:t xml:space="preserve"> restricted simultaneous confidence interval (RSCI II) </w:t>
      </w:r>
      <w:r w:rsidR="00C74355" w:rsidRPr="00C74355">
        <w:rPr>
          <w:rFonts w:ascii="Times New Roman" w:eastAsia="Times New Roman" w:hAnsi="Times New Roman" w:cs="Times New Roman"/>
          <w:sz w:val="24"/>
          <w:szCs w:val="24"/>
        </w:rPr>
        <w:t xml:space="preserve">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B96A63">
        <w:rPr>
          <w:rFonts w:ascii="Times New Roman" w:eastAsia="Times New Roman" w:hAnsi="Times New Roman" w:cs="Times New Roman"/>
          <w:sz w:val="24"/>
          <w:szCs w:val="24"/>
        </w:rPr>
        <w:t>, the type II</w:t>
      </w:r>
      <w:r w:rsidR="00C74355" w:rsidRPr="00C74355">
        <w:rPr>
          <w:rFonts w:ascii="Times New Roman" w:eastAsia="Times New Roman" w:hAnsi="Times New Roman" w:cs="Times New Roman"/>
          <w:sz w:val="24"/>
          <w:szCs w:val="24"/>
        </w:rPr>
        <w:t xml:space="preserve"> restricted simultaneous confidence interval (RSCI II) can be obtained similarly. We first calculate the follows fiducial probability based on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28AEFC6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5C16D1E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m:t>
          </m:r>
        </m:oMath>
      </m:oMathPara>
    </w:p>
    <w:p w14:paraId="727FE28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F237F0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which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satisfying</w:t>
      </w:r>
    </w:p>
    <w:p w14:paraId="7FCC61B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5ECCA7B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≥q.</m:t>
          </m:r>
        </m:oMath>
      </m:oMathPara>
    </w:p>
    <w:p w14:paraId="6C4A8D8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323D4B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if it exists. The RSCI II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can be obtained as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this case, we have </w:t>
      </w:r>
    </w:p>
    <w:p w14:paraId="10A49A0C"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5B673DD" w14:textId="77777777"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1387A3E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55A88F3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Note that in practice, the true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is often unknown. In this case, we can simply replace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by its estimate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in all of expressions above and obtained estimates for the fiducial probability in (8.7), i.e.,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and the two restricted simultaneous confidence intervals. (i.e.,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In practice, if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is a good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it is expected that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would perform similarly as compared with the RSCI assuming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 xml:space="preserve">1 </m:t>
                </m:r>
              </m:sub>
            </m:sSub>
          </m:sub>
        </m:sSub>
      </m:oMath>
      <w:r w:rsidRPr="00C74355">
        <w:rPr>
          <w:rFonts w:ascii="Times New Roman" w:eastAsia="Times New Roman" w:hAnsi="Times New Roman" w:cs="Times New Roman"/>
          <w:sz w:val="24"/>
          <w:szCs w:val="24"/>
        </w:rPr>
        <w:t xml:space="preserve">is known. </w:t>
      </w:r>
    </w:p>
    <w:p w14:paraId="3E8C16B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F4F3DA0" w14:textId="29574188"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It can be easily verified that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00B96A63">
        <w:rPr>
          <w:rFonts w:ascii="Times New Roman" w:eastAsia="Times New Roman" w:hAnsi="Times New Roman" w:cs="Times New Roman"/>
          <w:sz w:val="24"/>
          <w:szCs w:val="24"/>
        </w:rPr>
        <w:t xml:space="preserve">. Thus, RSCI II </w:t>
      </w:r>
      <w:r w:rsidRPr="00C74355">
        <w:rPr>
          <w:rFonts w:ascii="Times New Roman" w:eastAsia="Times New Roman" w:hAnsi="Times New Roman" w:cs="Times New Roman"/>
          <w:sz w:val="24"/>
          <w:szCs w:val="24"/>
        </w:rPr>
        <w:t>confidence interval approach is more conservative than RSCI I confidence interval approach. In other words, RSCI I confidence interval tends to, more favorably, conclude the rejection of all of the hypotheses as compared to that of RSCI II confidence interval.</w:t>
      </w:r>
    </w:p>
    <w:p w14:paraId="3DFBD4E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1228699" w14:textId="11115A13" w:rsidR="00C74355" w:rsidRPr="00C74355" w:rsidRDefault="00557DE5" w:rsidP="00C74355">
      <w:pPr>
        <w:spacing w:after="0" w:line="240" w:lineRule="auto"/>
        <w:jc w:val="both"/>
        <w:rPr>
          <w:rFonts w:ascii="Times New Roman" w:eastAsia="Times New Roman" w:hAnsi="Times New Roman" w:cs="Times New Roman"/>
          <w:b/>
          <w:color w:val="C00000"/>
          <w:sz w:val="24"/>
          <w:szCs w:val="24"/>
        </w:rPr>
      </w:pPr>
      <w:r w:rsidRPr="00C74355">
        <w:rPr>
          <w:rFonts w:ascii="Times New Roman" w:eastAsia="Times New Roman" w:hAnsi="Times New Roman" w:cs="Times New Roman"/>
          <w:b/>
          <w:sz w:val="24"/>
          <w:szCs w:val="24"/>
        </w:rPr>
        <w:t>Modified</w:t>
      </w:r>
      <w:r>
        <w:rPr>
          <w:rFonts w:ascii="Times New Roman" w:eastAsia="Times New Roman" w:hAnsi="Times New Roman" w:cs="Times New Roman"/>
          <w:b/>
          <w:sz w:val="24"/>
          <w:szCs w:val="24"/>
        </w:rPr>
        <w:t xml:space="preserve"> </w:t>
      </w:r>
      <w:r w:rsidRPr="00C74355">
        <w:rPr>
          <w:rFonts w:ascii="Times New Roman" w:eastAsia="Times New Roman" w:hAnsi="Times New Roman" w:cs="Times New Roman"/>
          <w:b/>
          <w:sz w:val="24"/>
          <w:szCs w:val="24"/>
        </w:rPr>
        <w:t>RSCI</w:t>
      </w:r>
      <w:r w:rsidR="00C74355" w:rsidRPr="00C74355">
        <w:rPr>
          <w:rFonts w:ascii="Times New Roman" w:eastAsia="Times New Roman" w:hAnsi="Times New Roman" w:cs="Times New Roman"/>
          <w:b/>
          <w:sz w:val="24"/>
          <w:szCs w:val="24"/>
        </w:rPr>
        <w:t xml:space="preserve"> I and RSCI II Confidence Intervals</w:t>
      </w:r>
    </w:p>
    <w:p w14:paraId="24923A4E"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18D387F3" w14:textId="5E899D4C"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As discussed in the previous section,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is considered</w:t>
      </w:r>
      <w:r w:rsidR="00CA1B77">
        <w:rPr>
          <w:rFonts w:ascii="Times New Roman" w:eastAsia="Times New Roman" w:hAnsi="Times New Roman" w:cs="Times New Roman"/>
          <w:sz w:val="24"/>
          <w:szCs w:val="24"/>
        </w:rPr>
        <w:t xml:space="preserve"> as</w:t>
      </w:r>
      <w:r w:rsidRPr="00C74355">
        <w:rPr>
          <w:rFonts w:ascii="Times New Roman" w:eastAsia="Times New Roman" w:hAnsi="Times New Roman" w:cs="Times New Roman"/>
          <w:sz w:val="24"/>
          <w:szCs w:val="24"/>
        </w:rPr>
        <w:t xml:space="preserve"> know (its estimate is fixed as the true value). However, in real world,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is often unknown and there exists variability associated with the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To take this variability into consideration, Zheng and Chow (2018) also proposed two modified simultaneous confidence intervals based on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One is referred to as the integrated version and the other is known as the least favorable version. Both modified simultaneous confidence intervals are derived based on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given in (6). As it can be seen from (6),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can be expressed as</w:t>
      </w:r>
    </w:p>
    <w:p w14:paraId="06132A7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84FF2E1" w14:textId="77777777" w:rsidR="00C74355" w:rsidRPr="00C74355" w:rsidRDefault="00C74355" w:rsidP="00C74355">
      <w:pPr>
        <w:spacing w:after="0" w:line="240" w:lineRule="auto"/>
        <w:ind w:firstLine="720"/>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oMath>
      <w:r w:rsidRPr="00C74355">
        <w:rPr>
          <w:rFonts w:ascii="Times New Roman" w:eastAsia="Times New Roman" w:hAnsi="Times New Roman" w:cs="Times New Roman"/>
          <w:sz w:val="24"/>
          <w:szCs w:val="24"/>
        </w:rPr>
        <w:t xml:space="preserve">, </w:t>
      </w:r>
    </w:p>
    <w:p w14:paraId="1E2557F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9ABDBE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where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is considered as fixed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C74355">
        <w:rPr>
          <w:rFonts w:ascii="Times New Roman" w:eastAsia="Times New Roman" w:hAnsi="Times New Roman" w:cs="Times New Roman"/>
          <w:sz w:val="24"/>
          <w:szCs w:val="24"/>
        </w:rPr>
        <w:t xml:space="preserve"> is Chi-square distribution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C74355">
        <w:rPr>
          <w:rFonts w:ascii="Times New Roman" w:eastAsia="Times New Roman" w:hAnsi="Times New Roman" w:cs="Times New Roman"/>
          <w:sz w:val="24"/>
          <w:szCs w:val="24"/>
        </w:rPr>
        <w:t>. Denote the probability density function of this fiducial distribution as e</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w:t>
      </w:r>
    </w:p>
    <w:p w14:paraId="7121291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0314D1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i/>
          <w:sz w:val="24"/>
          <w:szCs w:val="24"/>
        </w:rPr>
        <w:t>The integrated version</w:t>
      </w:r>
      <w:r w:rsidRPr="00C74355">
        <w:rPr>
          <w:rFonts w:ascii="Times New Roman" w:eastAsia="Times New Roman" w:hAnsi="Times New Roman" w:cs="Times New Roman"/>
          <w:sz w:val="24"/>
          <w:szCs w:val="24"/>
        </w:rPr>
        <w:t xml:space="preserve"> The integrated fiducial probability (IFP) can be expressed as</w:t>
      </w:r>
    </w:p>
    <w:p w14:paraId="1E66B6A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57B16D0" w14:textId="77B1C150" w:rsidR="00C74355" w:rsidRPr="00C74355" w:rsidRDefault="00CA7610" w:rsidP="00C74355">
      <w:pPr>
        <w:keepNext/>
        <w:spacing w:after="0" w:line="240" w:lineRule="auto"/>
        <w:ind w:firstLine="720"/>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ary>
          <m:naryPr>
            <m:limLoc m:val="undOvr"/>
            <m:subHide m:val="1"/>
            <m:supHide m:val="1"/>
            <m:ctrlPr>
              <w:rPr>
                <w:rFonts w:ascii="Cambria Math" w:eastAsia="Times New Roman" w:hAnsi="Cambria Math" w:cs="Times New Roman"/>
                <w:i/>
                <w:sz w:val="24"/>
                <w:szCs w:val="24"/>
              </w:rPr>
            </m:ctrlPr>
          </m:naryP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w:r w:rsidR="00C74355" w:rsidRPr="00C74355">
        <w:rPr>
          <w:rFonts w:ascii="Times New Roman" w:eastAsia="Times New Roman" w:hAnsi="Times New Roman" w:cs="Times New Roman"/>
          <w:sz w:val="24"/>
          <w:szCs w:val="24"/>
        </w:rPr>
        <w:tab/>
        <w:t xml:space="preserve">                                                                                        (8)</w:t>
      </w:r>
    </w:p>
    <w:p w14:paraId="3E270F17" w14:textId="77777777" w:rsidR="00C74355" w:rsidRPr="00C74355" w:rsidRDefault="00C74355" w:rsidP="00C74355">
      <w:pPr>
        <w:keepNext/>
        <w:spacing w:after="0" w:line="240" w:lineRule="auto"/>
        <w:ind w:firstLine="720"/>
        <w:rPr>
          <w:rFonts w:ascii="Calibri" w:eastAsia="SimSun" w:hAnsi="Calibri" w:cs="Times New Roman"/>
          <w:i/>
          <w:iCs/>
          <w:sz w:val="18"/>
          <w:szCs w:val="18"/>
        </w:rPr>
      </w:pPr>
    </w:p>
    <w:p w14:paraId="7B7AC3E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Similarly, replace </w:t>
      </w:r>
    </w:p>
    <w:p w14:paraId="2FBACAB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BFEA452"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oMath>
      </m:oMathPara>
    </w:p>
    <w:p w14:paraId="62F2A43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and </w:t>
      </w:r>
    </w:p>
    <w:p w14:paraId="1192EEA9"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oMath>
      </m:oMathPara>
    </w:p>
    <w:p w14:paraId="4CDA759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3DE753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simply by their integrated versions</w:t>
      </w:r>
    </w:p>
    <w:p w14:paraId="38441B9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7E2804A" w14:textId="24B7F9F4" w:rsidR="00C74355" w:rsidRPr="00C74355" w:rsidRDefault="00CA7610"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≤1.5u|u,f</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37605EF7"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and </w:t>
      </w:r>
    </w:p>
    <w:p w14:paraId="0727F988" w14:textId="19EADBED" w:rsidR="00C74355" w:rsidRPr="00C74355" w:rsidRDefault="00CA7610" w:rsidP="00C74355">
      <w:pPr>
        <w:spacing w:after="0" w:line="240" w:lineRule="auto"/>
        <w:ind w:left="720" w:firstLine="720"/>
        <w:jc w:val="center"/>
        <w:rPr>
          <w:rFonts w:ascii="Times New Roman" w:eastAsia="Times New Roman" w:hAnsi="Times New Roman" w:cs="Times New Roman"/>
          <w:sz w:val="24"/>
          <w:szCs w:val="24"/>
        </w:rPr>
      </w:pPr>
      <m:oMathPara>
        <m:oMathParaPr>
          <m:jc m:val="left"/>
        </m:oMathParaPr>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Δ*u|u</m:t>
                  </m:r>
                  <m:r>
                    <w:rPr>
                      <w:rFonts w:ascii="Cambria Math" w:eastAsia="Times New Roman" w:hAnsi="Cambria Math" w:cs="Times New Roman"/>
                      <w:sz w:val="24"/>
                      <w:szCs w:val="24"/>
                    </w:rPr>
                    <m:t>,f</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239C9B0B"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9F4B728" w14:textId="640504B5"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in the expressions above. Then with the same derivatio</w:t>
      </w:r>
      <w:r w:rsidR="006F5BA5">
        <w:rPr>
          <w:rFonts w:ascii="Times New Roman" w:eastAsia="Times New Roman" w:hAnsi="Times New Roman" w:cs="Times New Roman"/>
          <w:sz w:val="24"/>
          <w:szCs w:val="24"/>
        </w:rPr>
        <w:t>n, we have the type I</w:t>
      </w:r>
      <w:r w:rsidRPr="00C74355">
        <w:rPr>
          <w:rFonts w:ascii="Times New Roman" w:eastAsia="Times New Roman" w:hAnsi="Times New Roman" w:cs="Times New Roman"/>
          <w:sz w:val="24"/>
          <w:szCs w:val="24"/>
        </w:rPr>
        <w:t xml:space="preserve"> integrated restricted simultaneous confidence interval (IRSCI 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I,1-α</m:t>
            </m:r>
          </m:sub>
          <m:sup>
            <m:r>
              <w:rPr>
                <w:rFonts w:ascii="Cambria Math" w:eastAsia="Times New Roman" w:hAnsi="Cambria Math" w:cs="Times New Roman"/>
                <w:sz w:val="24"/>
                <w:szCs w:val="24"/>
              </w:rPr>
              <m:t>1</m:t>
            </m:r>
          </m:sup>
        </m:sSubSup>
      </m:oMath>
      <w:r w:rsidR="006F5BA5">
        <w:rPr>
          <w:rFonts w:ascii="Times New Roman" w:eastAsia="Times New Roman" w:hAnsi="Times New Roman" w:cs="Times New Roman"/>
          <w:sz w:val="24"/>
          <w:szCs w:val="24"/>
        </w:rPr>
        <w:t xml:space="preserve"> </w:t>
      </w:r>
      <w:r w:rsidR="006B5DCC">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6F5BA5">
        <w:rPr>
          <w:rFonts w:ascii="Times New Roman" w:eastAsia="Times New Roman" w:hAnsi="Times New Roman" w:cs="Times New Roman"/>
          <w:sz w:val="24"/>
          <w:szCs w:val="24"/>
        </w:rPr>
        <w:t>and the type II</w:t>
      </w:r>
      <w:r w:rsidRPr="00C74355">
        <w:rPr>
          <w:rFonts w:ascii="Times New Roman" w:eastAsia="Times New Roman" w:hAnsi="Times New Roman" w:cs="Times New Roman"/>
          <w:sz w:val="24"/>
          <w:szCs w:val="24"/>
        </w:rPr>
        <w:t xml:space="preserve"> integrated restricted simultaneous confidence interval (IRSCI 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I,1-α</m:t>
            </m:r>
          </m:sub>
          <m:sup>
            <m:r>
              <w:rPr>
                <w:rFonts w:ascii="Cambria Math" w:eastAsia="Times New Roman" w:hAnsi="Cambria Math" w:cs="Times New Roman"/>
                <w:sz w:val="24"/>
                <w:szCs w:val="24"/>
              </w:rPr>
              <m:t>2</m:t>
            </m:r>
          </m:sup>
        </m:sSubSup>
      </m:oMath>
      <w:r w:rsidR="000F35CF">
        <w:rPr>
          <w:rFonts w:ascii="Times New Roman" w:eastAsia="Times New Roman" w:hAnsi="Times New Roman" w:cs="Times New Roman"/>
          <w:sz w:val="24"/>
          <w:szCs w:val="24"/>
        </w:rPr>
        <w:t xml:space="preserve"> 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0F35CF">
        <w:rPr>
          <w:rFonts w:ascii="Times New Roman" w:eastAsia="Times New Roman" w:hAnsi="Times New Roman" w:cs="Times New Roman"/>
          <w:sz w:val="24"/>
          <w:szCs w:val="24"/>
        </w:rPr>
        <w:t>.</w:t>
      </w:r>
      <w:r w:rsidR="006120F7">
        <w:rPr>
          <w:rFonts w:ascii="Times New Roman" w:eastAsia="Times New Roman" w:hAnsi="Times New Roman" w:cs="Times New Roman"/>
          <w:sz w:val="24"/>
          <w:szCs w:val="24"/>
        </w:rPr>
        <w:t xml:space="preserve"> </w:t>
      </w:r>
    </w:p>
    <w:p w14:paraId="4C23624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47E3B7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i/>
          <w:sz w:val="24"/>
          <w:szCs w:val="24"/>
        </w:rPr>
        <w:t>The least favorable version</w:t>
      </w:r>
      <w:r w:rsidRPr="00C74355">
        <w:rPr>
          <w:rFonts w:ascii="Times New Roman" w:eastAsia="Times New Roman" w:hAnsi="Times New Roman" w:cs="Times New Roman"/>
          <w:sz w:val="24"/>
          <w:szCs w:val="24"/>
        </w:rPr>
        <w:t xml:space="preserve"> it would be more conservative when the used value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is smaller, i.e., it’s hard to reject all three hypotheses with smaller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Thus, we suggest another version using the </w:t>
      </w:r>
      <m:oMath>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 xml:space="preserve"> lower fiducial confidence bound to estimate the least favorable values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i.e.,</w:t>
      </w:r>
    </w:p>
    <w:p w14:paraId="79BB75B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79F6CCF" w14:textId="77777777" w:rsidR="00C74355" w:rsidRPr="00C74355" w:rsidRDefault="00CA7610"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r>
            <w:rPr>
              <w:rFonts w:ascii="Cambria Math" w:eastAsia="Times New Roman" w:hAnsi="Cambria Math" w:cs="Times New Roman"/>
              <w:sz w:val="24"/>
              <w:szCs w:val="24"/>
            </w:rPr>
            <m:t>,</m:t>
          </m:r>
        </m:oMath>
      </m:oMathPara>
    </w:p>
    <w:p w14:paraId="2A1E02C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5C5CCA34" w14:textId="127E0AFF" w:rsid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where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oMath>
      <w:r w:rsidRPr="00C74355">
        <w:rPr>
          <w:rFonts w:ascii="Times New Roman" w:eastAsia="Times New Roman" w:hAnsi="Times New Roman" w:cs="Times New Roman"/>
          <w:sz w:val="24"/>
          <w:szCs w:val="24"/>
        </w:rPr>
        <w:t xml:space="preserve"> is the </w:t>
      </w:r>
      <m:oMath>
        <m:r>
          <w:rPr>
            <w:rFonts w:ascii="Cambria Math" w:eastAsia="Times New Roman" w:hAnsi="Cambria Math" w:cs="Times New Roman"/>
            <w:sz w:val="24"/>
            <w:szCs w:val="24"/>
          </w:rPr>
          <m:t>1-α/2</m:t>
        </m:r>
      </m:oMath>
      <w:r w:rsidRPr="00C74355">
        <w:rPr>
          <w:rFonts w:ascii="Times New Roman" w:eastAsia="Times New Roman" w:hAnsi="Times New Roman" w:cs="Times New Roman"/>
          <w:sz w:val="24"/>
          <w:szCs w:val="24"/>
        </w:rPr>
        <w:t xml:space="preserve"> quantile of Chi-square distribution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C74355">
        <w:rPr>
          <w:rFonts w:ascii="Times New Roman" w:eastAsia="Times New Roman" w:hAnsi="Times New Roman" w:cs="Times New Roman"/>
          <w:sz w:val="24"/>
          <w:szCs w:val="24"/>
        </w:rPr>
        <w:t xml:space="preserve">. This leads to the least favorable fiducial probability (LFFP) </w:t>
      </w: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LFFP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e>
        </m:d>
      </m:oMath>
      <w:r w:rsidR="00737331">
        <w:rPr>
          <w:rFonts w:ascii="Times New Roman" w:eastAsia="Times New Roman" w:hAnsi="Times New Roman" w:cs="Times New Roman"/>
          <w:sz w:val="24"/>
          <w:szCs w:val="24"/>
        </w:rPr>
        <w:t>, the type I</w:t>
      </w:r>
      <w:r w:rsidRPr="00C74355">
        <w:rPr>
          <w:rFonts w:ascii="Times New Roman" w:eastAsia="Times New Roman" w:hAnsi="Times New Roman" w:cs="Times New Roman"/>
          <w:sz w:val="24"/>
          <w:szCs w:val="24"/>
        </w:rPr>
        <w:t xml:space="preserve"> least favorable restricted simultaneous confidence interval (LFRSCI 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1</m:t>
            </m:r>
          </m:sup>
        </m:sSubSup>
      </m:oMath>
      <w:r w:rsidR="00737331">
        <w:rPr>
          <w:rFonts w:ascii="Times New Roman" w:eastAsia="Times New Roman" w:hAnsi="Times New Roman" w:cs="Times New Roman"/>
          <w:sz w:val="24"/>
          <w:szCs w:val="24"/>
        </w:rPr>
        <w:t xml:space="preserve"> </w:t>
      </w:r>
      <w:r w:rsidR="006B5DCC">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737331">
        <w:rPr>
          <w:rFonts w:ascii="Times New Roman" w:eastAsia="Times New Roman" w:hAnsi="Times New Roman" w:cs="Times New Roman"/>
          <w:sz w:val="24"/>
          <w:szCs w:val="24"/>
        </w:rPr>
        <w:t>and the type II</w:t>
      </w:r>
      <w:r w:rsidRPr="00C74355">
        <w:rPr>
          <w:rFonts w:ascii="Times New Roman" w:eastAsia="Times New Roman" w:hAnsi="Times New Roman" w:cs="Times New Roman"/>
          <w:sz w:val="24"/>
          <w:szCs w:val="24"/>
        </w:rPr>
        <w:t xml:space="preserve"> least favorable restricted simultaneous confidence interval (LFRSCI 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2</m:t>
            </m:r>
          </m:sup>
        </m:sSubSup>
      </m:oMath>
      <w:r w:rsidR="006B5DCC" w:rsidRPr="006B5DCC">
        <w:rPr>
          <w:rFonts w:ascii="Times New Roman" w:eastAsia="Times New Roman" w:hAnsi="Times New Roman" w:cs="Times New Roman"/>
          <w:sz w:val="24"/>
          <w:szCs w:val="24"/>
        </w:rPr>
        <w:t xml:space="preserve"> </w:t>
      </w:r>
      <w:r w:rsidR="006B5DCC">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w:t>
      </w:r>
    </w:p>
    <w:p w14:paraId="4A6359F9" w14:textId="77777777" w:rsidR="00D227C4" w:rsidRDefault="00D227C4" w:rsidP="00C74355">
      <w:pPr>
        <w:spacing w:after="0" w:line="240" w:lineRule="auto"/>
        <w:jc w:val="both"/>
        <w:rPr>
          <w:rFonts w:ascii="Times New Roman" w:eastAsia="Times New Roman" w:hAnsi="Times New Roman" w:cs="Times New Roman"/>
          <w:sz w:val="24"/>
          <w:szCs w:val="24"/>
        </w:rPr>
      </w:pPr>
    </w:p>
    <w:p w14:paraId="6EC62526" w14:textId="77777777" w:rsidR="00C74355" w:rsidRPr="00C74355" w:rsidRDefault="00C74355" w:rsidP="00C74355">
      <w:pPr>
        <w:spacing w:after="0" w:line="240" w:lineRule="auto"/>
        <w:jc w:val="both"/>
        <w:rPr>
          <w:rFonts w:ascii="Times New Roman" w:eastAsia="Times New Roman" w:hAnsi="Times New Roman" w:cs="Times New Roman"/>
          <w:b/>
          <w:sz w:val="24"/>
          <w:szCs w:val="24"/>
        </w:rPr>
      </w:pPr>
    </w:p>
    <w:p w14:paraId="428C1119" w14:textId="7F7D8D83"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sz w:val="24"/>
          <w:szCs w:val="24"/>
        </w:rPr>
        <w:t>3</w:t>
      </w:r>
      <w:r w:rsidRPr="00C74355">
        <w:rPr>
          <w:rFonts w:ascii="Times New Roman" w:eastAsia="Times New Roman" w:hAnsi="Times New Roman" w:cs="Times New Roman" w:hint="eastAsia"/>
          <w:b/>
          <w:sz w:val="24"/>
          <w:szCs w:val="24"/>
        </w:rPr>
        <w:t>.</w:t>
      </w:r>
      <w:r w:rsidRPr="00C74355">
        <w:rPr>
          <w:rFonts w:ascii="Times New Roman" w:eastAsia="Times New Roman" w:hAnsi="Times New Roman" w:cs="Times New Roman"/>
          <w:b/>
          <w:sz w:val="24"/>
          <w:szCs w:val="24"/>
        </w:rPr>
        <w:t>3</w:t>
      </w:r>
      <w:r w:rsidRPr="00C74355">
        <w:rPr>
          <w:rFonts w:ascii="Times New Roman" w:eastAsia="Times New Roman" w:hAnsi="Times New Roman" w:cs="Times New Roman" w:hint="eastAsia"/>
          <w:b/>
          <w:sz w:val="24"/>
          <w:szCs w:val="24"/>
        </w:rPr>
        <w:t xml:space="preserve"> </w:t>
      </w:r>
      <w:r w:rsidRPr="00C74355">
        <w:rPr>
          <w:rFonts w:ascii="Times New Roman" w:eastAsia="Times New Roman" w:hAnsi="Times New Roman" w:cs="Times New Roman"/>
          <w:b/>
          <w:sz w:val="24"/>
          <w:szCs w:val="24"/>
        </w:rPr>
        <w:t>Si</w:t>
      </w:r>
      <w:r w:rsidR="00F24998">
        <w:rPr>
          <w:rFonts w:ascii="Times New Roman" w:eastAsia="Times New Roman" w:hAnsi="Times New Roman" w:cs="Times New Roman"/>
          <w:b/>
          <w:sz w:val="24"/>
          <w:szCs w:val="24"/>
        </w:rPr>
        <w:t xml:space="preserve">multaneous Confidence Interval </w:t>
      </w:r>
      <w:r w:rsidRPr="00C74355">
        <w:rPr>
          <w:rFonts w:ascii="Times New Roman" w:eastAsia="Times New Roman" w:hAnsi="Times New Roman" w:cs="Times New Roman"/>
          <w:b/>
          <w:sz w:val="24"/>
          <w:szCs w:val="24"/>
        </w:rPr>
        <w:t>w</w:t>
      </w:r>
      <w:r w:rsidRPr="00C74355">
        <w:rPr>
          <w:rFonts w:ascii="Times New Roman" w:eastAsia="Times New Roman" w:hAnsi="Times New Roman" w:cs="Times New Roman" w:hint="eastAsia"/>
          <w:b/>
          <w:sz w:val="24"/>
          <w:szCs w:val="24"/>
        </w:rPr>
        <w:t>ith</w:t>
      </w:r>
      <w:r w:rsidRPr="00C74355">
        <w:rPr>
          <w:rFonts w:ascii="Times New Roman" w:eastAsia="Times New Roman" w:hAnsi="Times New Roman" w:cs="Times New Roman"/>
          <w:b/>
          <w:sz w:val="24"/>
          <w:szCs w:val="24"/>
        </w:rPr>
        <w:t xml:space="preserve">out the Assumption of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σ</m:t>
            </m:r>
          </m:e>
          <m:sub>
            <m:r>
              <m:rPr>
                <m:sty m:val="bi"/>
              </m:rPr>
              <w:rPr>
                <w:rFonts w:ascii="Cambria Math" w:eastAsia="Times New Roman" w:hAnsi="Cambria Math" w:cs="Times New Roman"/>
                <w:sz w:val="24"/>
                <w:szCs w:val="24"/>
              </w:rPr>
              <m:t>T</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σ</m:t>
            </m:r>
          </m:e>
          <m:sub>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R</m:t>
                </m:r>
              </m:e>
              <m:sub>
                <m:r>
                  <m:rPr>
                    <m:sty m:val="bi"/>
                  </m:rPr>
                  <w:rPr>
                    <w:rFonts w:ascii="Cambria Math" w:eastAsia="Times New Roman" w:hAnsi="Cambria Math" w:cs="Times New Roman"/>
                    <w:sz w:val="24"/>
                    <w:szCs w:val="24"/>
                  </w:rPr>
                  <m:t>1</m:t>
                </m:r>
              </m:sub>
            </m:sSub>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σ</m:t>
            </m:r>
          </m:e>
          <m:sub>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R</m:t>
                </m:r>
              </m:e>
              <m:sub>
                <m:r>
                  <m:rPr>
                    <m:sty m:val="bi"/>
                  </m:rPr>
                  <w:rPr>
                    <w:rFonts w:ascii="Cambria Math" w:eastAsia="Times New Roman" w:hAnsi="Cambria Math" w:cs="Times New Roman"/>
                    <w:sz w:val="24"/>
                    <w:szCs w:val="24"/>
                  </w:rPr>
                  <m:t>2</m:t>
                </m:r>
              </m:sub>
            </m:sSub>
          </m:sub>
        </m:sSub>
      </m:oMath>
      <w:r w:rsidRPr="00C74355">
        <w:rPr>
          <w:rFonts w:ascii="Times New Roman" w:eastAsia="Times New Roman" w:hAnsi="Times New Roman" w:cs="Times New Roman"/>
          <w:sz w:val="24"/>
          <w:szCs w:val="24"/>
        </w:rPr>
        <w:tab/>
      </w:r>
    </w:p>
    <w:p w14:paraId="1278D44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5ECF7009" w14:textId="04CCAC67" w:rsidR="007D47C4" w:rsidRDefault="00C74355" w:rsidP="0010128F">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Now we do not assume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C74355">
        <w:rPr>
          <w:rFonts w:ascii="Times New Roman" w:eastAsia="Times New Roman" w:hAnsi="Times New Roman" w:cs="Times New Roman"/>
          <w:sz w:val="24"/>
          <w:szCs w:val="24"/>
        </w:rPr>
        <w:t xml:space="preserve"> but still assume that samples for each arm are independent an</w:t>
      </w:r>
      <w:r w:rsidR="00EB63DE">
        <w:rPr>
          <w:rFonts w:ascii="Times New Roman" w:eastAsia="Times New Roman" w:hAnsi="Times New Roman" w:cs="Times New Roman"/>
          <w:sz w:val="24"/>
          <w:szCs w:val="24"/>
        </w:rPr>
        <w:t xml:space="preserve">d identical distributed. </w:t>
      </w:r>
      <w:r w:rsidR="007D47C4">
        <w:rPr>
          <w:rFonts w:ascii="Times New Roman" w:eastAsia="Times New Roman" w:hAnsi="Times New Roman" w:cs="Times New Roman"/>
          <w:sz w:val="24"/>
          <w:szCs w:val="24"/>
        </w:rPr>
        <w:t>Two sets of methods are proposed: one uses only one reference (i.e., R</w:t>
      </w:r>
      <w:r w:rsidR="007D47C4">
        <w:rPr>
          <w:rFonts w:ascii="Times New Roman" w:eastAsia="Times New Roman" w:hAnsi="Times New Roman" w:cs="Times New Roman"/>
          <w:sz w:val="24"/>
          <w:szCs w:val="24"/>
          <w:vertAlign w:val="subscript"/>
        </w:rPr>
        <w:t>1</w:t>
      </w:r>
      <w:r w:rsidR="007D47C4">
        <w:rPr>
          <w:rFonts w:ascii="Times New Roman" w:eastAsia="Times New Roman" w:hAnsi="Times New Roman" w:cs="Times New Roman"/>
          <w:sz w:val="24"/>
          <w:szCs w:val="24"/>
        </w:rPr>
        <w:t>)</w:t>
      </w:r>
      <w:r w:rsidR="00BB4EDD">
        <w:rPr>
          <w:rFonts w:ascii="Times New Roman" w:eastAsia="Times New Roman" w:hAnsi="Times New Roman" w:cs="Times New Roman"/>
          <w:sz w:val="24"/>
          <w:szCs w:val="24"/>
        </w:rPr>
        <w:t>; the other uses two references (i.e., R</w:t>
      </w:r>
      <w:r w:rsidR="00BB4EDD">
        <w:rPr>
          <w:rFonts w:ascii="Times New Roman" w:eastAsia="Times New Roman" w:hAnsi="Times New Roman" w:cs="Times New Roman"/>
          <w:sz w:val="24"/>
          <w:szCs w:val="24"/>
          <w:vertAlign w:val="subscript"/>
        </w:rPr>
        <w:t>1</w:t>
      </w:r>
      <w:r w:rsidR="00BB4EDD">
        <w:rPr>
          <w:rFonts w:ascii="Times New Roman" w:eastAsia="Times New Roman" w:hAnsi="Times New Roman" w:cs="Times New Roman"/>
          <w:sz w:val="24"/>
          <w:szCs w:val="24"/>
        </w:rPr>
        <w:t xml:space="preserve"> and R</w:t>
      </w:r>
      <w:r w:rsidR="00BB4EDD">
        <w:rPr>
          <w:rFonts w:ascii="Times New Roman" w:eastAsia="Times New Roman" w:hAnsi="Times New Roman" w:cs="Times New Roman"/>
          <w:sz w:val="24"/>
          <w:szCs w:val="24"/>
          <w:vertAlign w:val="subscript"/>
        </w:rPr>
        <w:t>2</w:t>
      </w:r>
      <w:r w:rsidR="00BB4EDD">
        <w:rPr>
          <w:rFonts w:ascii="Times New Roman" w:eastAsia="Times New Roman" w:hAnsi="Times New Roman" w:cs="Times New Roman"/>
          <w:sz w:val="24"/>
          <w:szCs w:val="24"/>
        </w:rPr>
        <w:t>).</w:t>
      </w:r>
    </w:p>
    <w:p w14:paraId="25107E5E" w14:textId="77777777" w:rsidR="00BB4EDD" w:rsidRDefault="00BB4EDD" w:rsidP="0010128F">
      <w:pPr>
        <w:spacing w:after="0" w:line="240" w:lineRule="auto"/>
        <w:jc w:val="both"/>
        <w:rPr>
          <w:rFonts w:ascii="Times New Roman" w:eastAsia="Times New Roman" w:hAnsi="Times New Roman" w:cs="Times New Roman"/>
          <w:sz w:val="24"/>
          <w:szCs w:val="24"/>
        </w:rPr>
      </w:pPr>
    </w:p>
    <w:p w14:paraId="3AFE8D23" w14:textId="52794783" w:rsidR="00BB4EDD" w:rsidRPr="00BB4EDD" w:rsidRDefault="00BB4EDD" w:rsidP="0010128F">
      <w:pPr>
        <w:spacing w:after="0" w:line="240" w:lineRule="auto"/>
        <w:jc w:val="both"/>
        <w:rPr>
          <w:rFonts w:ascii="Times New Roman" w:eastAsia="Times New Roman" w:hAnsi="Times New Roman" w:cs="Times New Roman"/>
          <w:b/>
          <w:sz w:val="24"/>
          <w:szCs w:val="24"/>
        </w:rPr>
      </w:pPr>
      <w:r w:rsidRPr="00BB4EDD">
        <w:rPr>
          <w:rFonts w:ascii="Times New Roman" w:eastAsia="Times New Roman" w:hAnsi="Times New Roman" w:cs="Times New Roman"/>
          <w:b/>
          <w:sz w:val="24"/>
          <w:szCs w:val="24"/>
        </w:rPr>
        <w:t>3.3.1 The Case of One Reference</w:t>
      </w:r>
    </w:p>
    <w:p w14:paraId="31B396D6" w14:textId="77777777" w:rsidR="007D47C4" w:rsidRDefault="007D47C4" w:rsidP="0010128F">
      <w:pPr>
        <w:spacing w:after="0" w:line="240" w:lineRule="auto"/>
        <w:jc w:val="both"/>
        <w:rPr>
          <w:rFonts w:ascii="Times New Roman" w:eastAsia="Times New Roman" w:hAnsi="Times New Roman" w:cs="Times New Roman"/>
          <w:sz w:val="24"/>
          <w:szCs w:val="24"/>
        </w:rPr>
      </w:pPr>
    </w:p>
    <w:p w14:paraId="4B987430" w14:textId="5709E56E" w:rsidR="00C74355" w:rsidRPr="00C74355" w:rsidRDefault="00EB63DE" w:rsidP="0010128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Denote</w:t>
      </w:r>
    </w:p>
    <w:p w14:paraId="32AE3DD0" w14:textId="77777777" w:rsidR="00C74355" w:rsidRPr="00C74355" w:rsidRDefault="00CA7610"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e>
                  <m:sup>
                    <m:r>
                      <w:rPr>
                        <w:rFonts w:ascii="Cambria Math" w:eastAsia="Times New Roman" w:hAnsi="Cambria Math" w:cs="Times New Roman"/>
                        <w:sz w:val="24"/>
                        <w:szCs w:val="24"/>
                      </w:rPr>
                      <m:t>2</m:t>
                    </m:r>
                  </m:sup>
                </m:sSup>
              </m:e>
            </m:nary>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e>
        </m:rad>
      </m:oMath>
      <w:r w:rsidR="00C74355" w:rsidRPr="00C74355">
        <w:rPr>
          <w:rFonts w:ascii="Times New Roman" w:eastAsia="Times New Roman" w:hAnsi="Times New Roman" w:cs="Times New Roman"/>
          <w:sz w:val="24"/>
          <w:szCs w:val="24"/>
        </w:rPr>
        <w:t xml:space="preserve"> </w:t>
      </w:r>
    </w:p>
    <w:p w14:paraId="61862F6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and </w:t>
      </w:r>
    </w:p>
    <w:p w14:paraId="33DD6753" w14:textId="61765E34" w:rsidR="00C74355" w:rsidRPr="00C74355" w:rsidRDefault="00CA7610" w:rsidP="0010128F">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e>
                  <m:sup>
                    <m:r>
                      <w:rPr>
                        <w:rFonts w:ascii="Cambria Math" w:eastAsia="Times New Roman" w:hAnsi="Cambria Math" w:cs="Times New Roman"/>
                        <w:sz w:val="24"/>
                        <w:szCs w:val="24"/>
                      </w:rPr>
                      <m:t>2</m:t>
                    </m:r>
                  </m:sup>
                </m:sSup>
              </m:e>
            </m:nary>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-1)</m:t>
            </m:r>
          </m:e>
        </m:rad>
      </m:oMath>
      <w:r w:rsidR="00C74355" w:rsidRPr="00C74355">
        <w:rPr>
          <w:rFonts w:ascii="Times New Roman" w:eastAsia="Times New Roman" w:hAnsi="Times New Roman" w:cs="Times New Roman"/>
          <w:sz w:val="24"/>
          <w:szCs w:val="24"/>
        </w:rPr>
        <w:t xml:space="preserve">. </w:t>
      </w:r>
    </w:p>
    <w:p w14:paraId="2DCAA2B8" w14:textId="6AEB5705" w:rsidR="00C74355" w:rsidRPr="00C74355" w:rsidRDefault="00C74355" w:rsidP="0010128F">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We have </w:t>
      </w:r>
    </w:p>
    <w:p w14:paraId="51D13B98" w14:textId="77777777" w:rsidR="00C74355" w:rsidRPr="00C74355" w:rsidRDefault="00CA7610"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ra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oMath>
      <w:r w:rsidR="00C74355" w:rsidRPr="00C74355">
        <w:rPr>
          <w:rFonts w:ascii="Times New Roman" w:eastAsia="Times New Roman" w:hAnsi="Times New Roman" w:cs="Times New Roman"/>
          <w:sz w:val="24"/>
          <w:szCs w:val="24"/>
        </w:rPr>
        <w:t xml:space="preserve">, </w:t>
      </w:r>
    </w:p>
    <w:p w14:paraId="62E80C6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and </w:t>
      </w:r>
    </w:p>
    <w:p w14:paraId="7B300774" w14:textId="77777777" w:rsidR="00C74355" w:rsidRPr="00C74355" w:rsidRDefault="00CA7610"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ra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-1)</m:t>
        </m:r>
      </m:oMath>
      <w:r w:rsidR="00C74355" w:rsidRPr="00C74355">
        <w:rPr>
          <w:rFonts w:ascii="Times New Roman" w:eastAsia="Times New Roman" w:hAnsi="Times New Roman" w:cs="Times New Roman"/>
          <w:sz w:val="24"/>
          <w:szCs w:val="24"/>
        </w:rPr>
        <w:t xml:space="preserve">, </w:t>
      </w:r>
    </w:p>
    <w:p w14:paraId="7C9AF70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002E9F5" w14:textId="21E0C521"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t(n-1)</m:t>
        </m:r>
      </m:oMath>
      <w:r w:rsidRPr="00C74355">
        <w:rPr>
          <w:rFonts w:ascii="Times New Roman" w:eastAsia="Times New Roman" w:hAnsi="Times New Roman" w:cs="Times New Roman"/>
          <w:sz w:val="24"/>
          <w:szCs w:val="24"/>
        </w:rPr>
        <w:t xml:space="preserve"> is the t distribution with degree of freedom n-1. Follow similar idea of fiducial inference theory, the marginal fid</w:t>
      </w:r>
      <w:r w:rsidR="000D2D76">
        <w:rPr>
          <w:rFonts w:ascii="Times New Roman" w:eastAsia="Times New Roman" w:hAnsi="Times New Roman" w:cs="Times New Roman"/>
          <w:sz w:val="24"/>
          <w:szCs w:val="24"/>
        </w:rPr>
        <w:t>ucial distributions of the two</w:t>
      </w:r>
      <w:r w:rsidRPr="00C74355">
        <w:rPr>
          <w:rFonts w:ascii="Times New Roman" w:eastAsia="Times New Roman" w:hAnsi="Times New Roman" w:cs="Times New Roman"/>
          <w:sz w:val="24"/>
          <w:szCs w:val="24"/>
        </w:rPr>
        <w:t xml:space="preserve"> location parameters can be obtained as follows:</w:t>
      </w:r>
    </w:p>
    <w:p w14:paraId="0CA16C30" w14:textId="77777777" w:rsidR="00C74355" w:rsidRPr="00C74355" w:rsidRDefault="00C74355" w:rsidP="000D2D76">
      <w:pPr>
        <w:spacing w:after="0" w:line="240" w:lineRule="auto"/>
        <w:jc w:val="both"/>
        <w:rPr>
          <w:rFonts w:ascii="Times New Roman" w:eastAsia="Times New Roman" w:hAnsi="Times New Roman" w:cs="Times New Roman"/>
          <w:sz w:val="24"/>
          <w:szCs w:val="24"/>
        </w:rPr>
      </w:pPr>
    </w:p>
    <w:p w14:paraId="27C0165A" w14:textId="77777777" w:rsidR="00C74355" w:rsidRPr="00C74355" w:rsidRDefault="00CA7610"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num>
            <m:den>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rad>
            </m:den>
          </m:f>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m:t>
          </m:r>
        </m:oMath>
      </m:oMathPara>
    </w:p>
    <w:p w14:paraId="0F2634EB"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w:p>
    <w:p w14:paraId="47C8D404" w14:textId="77777777" w:rsidR="00C74355" w:rsidRPr="00C74355" w:rsidRDefault="00CA7610"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num>
            <m:den>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rad>
            </m:den>
          </m:f>
          <m:r>
            <m:rPr>
              <m:sty m:val="p"/>
            </m:rPr>
            <w:rPr>
              <w:rFonts w:ascii="Cambria Math" w:eastAsia="Times New Roman" w:hAnsi="Cambria Math" w:cs="Times New Roman"/>
              <w:sz w:val="24"/>
              <w:szCs w:val="24"/>
            </w:rPr>
            <m:t>.</m:t>
          </m:r>
        </m:oMath>
      </m:oMathPara>
    </w:p>
    <w:p w14:paraId="7E7A8394"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w:p>
    <w:p w14:paraId="3D16B4B6" w14:textId="333D50FA"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oMath>
      <w:r w:rsidRPr="00C74355">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oMath>
      <w:r w:rsidRPr="00C74355">
        <w:rPr>
          <w:rFonts w:ascii="Times New Roman" w:eastAsia="Times New Roman" w:hAnsi="Times New Roman" w:cs="Times New Roman"/>
          <w:sz w:val="24"/>
          <w:szCs w:val="24"/>
        </w:rPr>
        <w:t xml:space="preserve"> as the probability dens</w:t>
      </w:r>
      <w:r w:rsidR="00B005FF">
        <w:rPr>
          <w:rFonts w:ascii="Times New Roman" w:eastAsia="Times New Roman" w:hAnsi="Times New Roman" w:cs="Times New Roman"/>
          <w:sz w:val="24"/>
          <w:szCs w:val="24"/>
        </w:rPr>
        <w:t>ity functions of the above two</w:t>
      </w:r>
      <w:r w:rsidRPr="00C74355">
        <w:rPr>
          <w:rFonts w:ascii="Times New Roman" w:eastAsia="Times New Roman" w:hAnsi="Times New Roman" w:cs="Times New Roman"/>
          <w:sz w:val="24"/>
          <w:szCs w:val="24"/>
        </w:rPr>
        <w:t xml:space="preserve"> fiducial distributions, respectively. Since the three groups of samples, </w:t>
      </w:r>
    </w:p>
    <w:p w14:paraId="2B1F6BFB"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F7E490F" w14:textId="77777777" w:rsidR="00C74355" w:rsidRPr="00C74355" w:rsidRDefault="00CA7610"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iT</m:t>
                  </m:r>
                </m:sub>
              </m:sSub>
              <m:r>
                <w:rPr>
                  <w:rFonts w:ascii="Cambria Math" w:eastAsia="Times New Roman" w:hAnsi="Cambria Math" w:cs="Times New Roman"/>
                  <w:sz w:val="24"/>
                  <w:szCs w:val="24"/>
                </w:rPr>
                <m:t>, i=1,…,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T</m:t>
                  </m:r>
                </m:sub>
              </m:sSub>
            </m:e>
          </m:d>
          <m:r>
            <w:rPr>
              <w:rFonts w:ascii="Cambria Math" w:eastAsia="Times New Roman" w:hAnsi="Cambria Math" w:cs="Times New Roman"/>
              <w:sz w:val="24"/>
              <w:szCs w:val="24"/>
            </w:rPr>
            <m:t>,</m:t>
          </m:r>
        </m:oMath>
      </m:oMathPara>
    </w:p>
    <w:p w14:paraId="5AC5AC39"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w:p>
    <w:p w14:paraId="6C6CF693" w14:textId="77777777" w:rsidR="00C74355" w:rsidRPr="00C74355" w:rsidRDefault="00CA7610"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i=1,…,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b>
              </m:sSub>
            </m:e>
          </m:d>
        </m:oMath>
      </m:oMathPara>
    </w:p>
    <w:p w14:paraId="2B3C468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and </w:t>
      </w:r>
    </w:p>
    <w:p w14:paraId="4269D2A7" w14:textId="77777777" w:rsidR="00C74355" w:rsidRPr="00C74355" w:rsidRDefault="00C74355" w:rsidP="00C74355">
      <w:pPr>
        <w:spacing w:after="0" w:line="240" w:lineRule="auto"/>
        <w:ind w:firstLine="720"/>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 i=1,…,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sub>
        </m:sSub>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t>
      </w:r>
    </w:p>
    <w:p w14:paraId="70C319F2" w14:textId="77777777" w:rsidR="00C74355" w:rsidRPr="00C74355" w:rsidRDefault="00C74355" w:rsidP="00C74355">
      <w:pPr>
        <w:spacing w:after="0" w:line="240" w:lineRule="auto"/>
        <w:ind w:firstLine="720"/>
        <w:jc w:val="both"/>
        <w:rPr>
          <w:rFonts w:ascii="Times New Roman" w:eastAsia="Times New Roman" w:hAnsi="Times New Roman" w:cs="Times New Roman"/>
          <w:sz w:val="24"/>
          <w:szCs w:val="24"/>
        </w:rPr>
      </w:pPr>
    </w:p>
    <w:p w14:paraId="07C74B7C" w14:textId="7F5AEB2A"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are statistically independent between each other, the joint fiducial probability density function of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can be express as </w:t>
      </w:r>
      <m:oMath>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oMath>
      <w:r w:rsidRPr="00C74355">
        <w:rPr>
          <w:rFonts w:ascii="Times New Roman" w:eastAsia="Times New Roman" w:hAnsi="Times New Roman" w:cs="Times New Roman"/>
          <w:sz w:val="24"/>
          <w:szCs w:val="24"/>
        </w:rPr>
        <w:t>. Now we define the second version of fiducial probability.</w:t>
      </w:r>
    </w:p>
    <w:p w14:paraId="03A77D3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B7A4333" w14:textId="77777777" w:rsidR="00C74355" w:rsidRPr="00C74355" w:rsidRDefault="00CA7610"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m:oMathPara>
    </w:p>
    <w:p w14:paraId="2C70CE2D" w14:textId="77777777" w:rsidR="00C74355" w:rsidRPr="00C74355" w:rsidRDefault="00C74355"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oMath>
      </m:oMathPara>
    </w:p>
    <w:p w14:paraId="7EA2553B" w14:textId="1A38E947" w:rsidR="00C74355" w:rsidRPr="00C74355" w:rsidRDefault="00C74355" w:rsidP="00C74355">
      <w:pPr>
        <w:keepNext/>
        <w:spacing w:after="0" w:line="240" w:lineRule="auto"/>
        <w:ind w:firstLine="720"/>
        <w:rPr>
          <w:rFonts w:ascii="Calibri" w:eastAsia="SimSun" w:hAnsi="Calibri" w:cs="Times New Roman"/>
          <w:i/>
          <w:iCs/>
          <w:sz w:val="18"/>
          <w:szCs w:val="18"/>
        </w:rPr>
      </w:pPr>
      <m:oMath>
        <m:r>
          <w:rPr>
            <w:rFonts w:ascii="Cambria Math" w:eastAsia="Times New Roman" w:hAnsi="Cambria Math" w:cs="Times New Roman"/>
            <w:sz w:val="24"/>
            <w:szCs w:val="24"/>
          </w:rPr>
          <m:t>=</m:t>
        </m:r>
        <m:nary>
          <m:naryPr>
            <m:chr m:val="∭"/>
            <m:limLoc m:val="subSup"/>
            <m:ctrlPr>
              <w:rPr>
                <w:rFonts w:ascii="Cambria Math" w:eastAsia="Times New Roman" w:hAnsi="Cambria Math" w:cs="Times New Roman"/>
                <w:i/>
                <w:sz w:val="24"/>
                <w:szCs w:val="24"/>
              </w:rPr>
            </m:ctrlPr>
          </m:naryPr>
          <m:sub>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b>
          <m:sup/>
          <m:e>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e>
        </m:nary>
        <m:r>
          <w:rPr>
            <w:rFonts w:ascii="Cambria Math" w:eastAsia="Times New Roman" w:hAnsi="Cambria Math" w:cs="Times New Roman"/>
            <w:sz w:val="24"/>
            <w:szCs w:val="24"/>
          </w:rPr>
          <m:t>dxdydz.</m:t>
        </m:r>
      </m:oMath>
      <w:r w:rsidRPr="00C74355">
        <w:rPr>
          <w:rFonts w:ascii="Times New Roman" w:eastAsia="Times New Roman" w:hAnsi="Times New Roman" w:cs="Times New Roman"/>
          <w:sz w:val="24"/>
          <w:szCs w:val="24"/>
        </w:rPr>
        <w:tab/>
        <w:t xml:space="preserve">                                        (9)</w:t>
      </w:r>
    </w:p>
    <w:p w14:paraId="34ACC42D"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62EEC30B" w14:textId="5C2CA95B"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 xml:space="preserve"> is the pre-specified confidence level, all hypotheses in (3) are rejected and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w:t>
      </w:r>
    </w:p>
    <w:p w14:paraId="7CBD6EE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A53D7E7" w14:textId="3374A59F"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lastRenderedPageBreak/>
        <w:t xml:space="preserve">Based on (9), the following two types of simultaneous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namely type III restricted simultaneous confidence interval (RSCI III) and type IV restricted simultaneous confidence interval (RSCI IV) can be </w:t>
      </w:r>
      <w:r w:rsidR="00EB63DE">
        <w:rPr>
          <w:rFonts w:ascii="Times New Roman" w:eastAsia="Times New Roman" w:hAnsi="Times New Roman" w:cs="Times New Roman"/>
          <w:sz w:val="24"/>
          <w:szCs w:val="24"/>
        </w:rPr>
        <w:t xml:space="preserve">similarly </w:t>
      </w:r>
      <w:r w:rsidRPr="00C74355">
        <w:rPr>
          <w:rFonts w:ascii="Times New Roman" w:eastAsia="Times New Roman" w:hAnsi="Times New Roman" w:cs="Times New Roman"/>
          <w:sz w:val="24"/>
          <w:szCs w:val="24"/>
        </w:rPr>
        <w:t>derived</w:t>
      </w:r>
      <w:r w:rsidR="00EB63DE">
        <w:rPr>
          <w:rFonts w:ascii="Times New Roman" w:eastAsia="Times New Roman" w:hAnsi="Times New Roman" w:cs="Times New Roman"/>
          <w:sz w:val="24"/>
          <w:szCs w:val="24"/>
        </w:rPr>
        <w:t>.</w:t>
      </w:r>
    </w:p>
    <w:p w14:paraId="4D8E7FE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B64B65F" w14:textId="171986D6" w:rsidR="00C74355" w:rsidRPr="0076764C" w:rsidRDefault="00C74355" w:rsidP="00C74355">
      <w:pPr>
        <w:spacing w:after="0" w:line="240" w:lineRule="auto"/>
        <w:jc w:val="both"/>
        <w:rPr>
          <w:rFonts w:ascii="Times New Roman" w:eastAsia="Times New Roman" w:hAnsi="Times New Roman" w:cs="Times New Roman"/>
          <w:b/>
          <w:sz w:val="24"/>
          <w:szCs w:val="24"/>
        </w:rPr>
      </w:pPr>
      <w:r w:rsidRPr="00C74355">
        <w:rPr>
          <w:rFonts w:ascii="Times New Roman" w:eastAsia="Times New Roman" w:hAnsi="Times New Roman" w:cs="Times New Roman"/>
          <w:b/>
          <w:sz w:val="24"/>
          <w:szCs w:val="24"/>
        </w:rPr>
        <w:t xml:space="preserve">Type III Restricted Simultaneous Confidence Interval (RSCI III) </w:t>
      </w:r>
      <w:r w:rsidRPr="00C74355">
        <w:rPr>
          <w:rFonts w:ascii="Times New Roman" w:eastAsia="Times New Roman" w:hAnsi="Times New Roman" w:cs="Times New Roman"/>
          <w:sz w:val="24"/>
          <w:szCs w:val="24"/>
        </w:rPr>
        <w:t xml:space="preserve">Similarly,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we calculate the following fiducial probability based on </w:t>
      </w:r>
      <m:oMath>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31B50BF7"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998D814"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m:t>
          </m:r>
        </m:oMath>
      </m:oMathPara>
    </w:p>
    <w:p w14:paraId="47A6267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C1EB41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which is denoted by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Note that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that satisfies </w:t>
      </w:r>
    </w:p>
    <w:p w14:paraId="50EECE4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46CA5C0"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≥q.</m:t>
          </m:r>
        </m:oMath>
      </m:oMathPara>
    </w:p>
    <w:p w14:paraId="071FB1C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5F4296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if it exists. Then the type III restricted simultaneous confidence interval (RSCI III)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denoted by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3</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3</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can be obtained.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this case, we have </w:t>
      </w:r>
    </w:p>
    <w:p w14:paraId="62E48BBC"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4D1A427" w14:textId="77777777"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29936BD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1EF600A" w14:textId="386751BB"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sz w:val="24"/>
          <w:szCs w:val="24"/>
        </w:rPr>
        <w:t>Type IV Restricted Simultaneous Confidence Interval (RSCI IV)</w:t>
      </w:r>
      <w:r w:rsidRPr="00C74355">
        <w:rPr>
          <w:rFonts w:ascii="Times New Roman" w:eastAsia="Times New Roman" w:hAnsi="Times New Roman" w:cs="Times New Roman"/>
          <w:sz w:val="24"/>
          <w:szCs w:val="24"/>
        </w:rPr>
        <w:t xml:space="preserve"> To obtain a type IV restricted simultaneous confidence interval (RSCI IV), similarly,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calculate the fiducial probability based on </w:t>
      </w:r>
      <m:oMath>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57441DAC"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B33389C" w14:textId="5F4B452F"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m:t>
          </m:r>
        </m:oMath>
      </m:oMathPara>
    </w:p>
    <w:p w14:paraId="270FA37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DFE201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which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then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satisfying </w:t>
      </w:r>
    </w:p>
    <w:p w14:paraId="3922A7E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18FA7E1" w14:textId="65A9FF94"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≥q.</m:t>
          </m:r>
        </m:oMath>
      </m:oMathPara>
    </w:p>
    <w:p w14:paraId="7F28123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3F50B48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if it exists. Then we RSCI IV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denoted by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can be obtained. Thus,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other words, we have</w:t>
      </w:r>
    </w:p>
    <w:p w14:paraId="1629B87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599693E2" w14:textId="45BEB2FF"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00B4191A"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18339F5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Similarly, we can replace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by its estimate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in all expressions and obtain estimated versions of the fiducial probability and the two restricted simultaneous confidence intervals, which are denoted by</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respectively. Note that if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is a good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it is expected that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would perform similarly as compared with the RSCI assuming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 xml:space="preserve">1 </m:t>
                </m:r>
              </m:sub>
            </m:sSub>
          </m:sub>
        </m:sSub>
      </m:oMath>
      <w:r w:rsidRPr="00C74355">
        <w:rPr>
          <w:rFonts w:ascii="Times New Roman" w:eastAsia="Times New Roman" w:hAnsi="Times New Roman" w:cs="Times New Roman"/>
          <w:sz w:val="24"/>
          <w:szCs w:val="24"/>
        </w:rPr>
        <w:t xml:space="preserve">is known. </w:t>
      </w:r>
    </w:p>
    <w:p w14:paraId="0F7381A1"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5D40B9F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It can be easily verified that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Thus, RSCI IV confidence interval is considered more conservative than RSCI III confidence interval. </w:t>
      </w:r>
    </w:p>
    <w:p w14:paraId="172C25D2" w14:textId="77777777" w:rsidR="00C74355" w:rsidRDefault="00C74355" w:rsidP="00C74355">
      <w:pPr>
        <w:spacing w:after="0" w:line="240" w:lineRule="auto"/>
        <w:jc w:val="both"/>
        <w:rPr>
          <w:rFonts w:ascii="Times New Roman" w:eastAsia="Times New Roman" w:hAnsi="Times New Roman" w:cs="Times New Roman"/>
          <w:color w:val="C00000"/>
          <w:sz w:val="24"/>
          <w:szCs w:val="24"/>
        </w:rPr>
      </w:pPr>
    </w:p>
    <w:p w14:paraId="1B5E6024" w14:textId="5CA3A5AA" w:rsidR="007B1F30" w:rsidRDefault="007B1F30" w:rsidP="00C74355">
      <w:pPr>
        <w:spacing w:after="0" w:line="240" w:lineRule="auto"/>
        <w:jc w:val="both"/>
        <w:rPr>
          <w:rFonts w:ascii="Times New Roman" w:eastAsia="Times New Roman" w:hAnsi="Times New Roman" w:cs="Times New Roman"/>
          <w:color w:val="C00000"/>
          <w:sz w:val="24"/>
          <w:szCs w:val="24"/>
        </w:rPr>
      </w:pPr>
      <w:r w:rsidRPr="00C74355">
        <w:rPr>
          <w:rFonts w:ascii="Times New Roman" w:eastAsia="Times New Roman" w:hAnsi="Times New Roman" w:cs="Times New Roman"/>
          <w:b/>
          <w:sz w:val="24"/>
          <w:szCs w:val="24"/>
        </w:rPr>
        <w:t>Modified</w:t>
      </w:r>
      <w:r>
        <w:rPr>
          <w:rFonts w:ascii="Times New Roman" w:eastAsia="Times New Roman" w:hAnsi="Times New Roman" w:cs="Times New Roman"/>
          <w:b/>
          <w:sz w:val="24"/>
          <w:szCs w:val="24"/>
        </w:rPr>
        <w:t xml:space="preserve"> </w:t>
      </w:r>
      <w:r w:rsidRPr="00C74355">
        <w:rPr>
          <w:rFonts w:ascii="Times New Roman" w:eastAsia="Times New Roman" w:hAnsi="Times New Roman" w:cs="Times New Roman"/>
          <w:b/>
          <w:sz w:val="24"/>
          <w:szCs w:val="24"/>
        </w:rPr>
        <w:t>RSCI I</w:t>
      </w:r>
      <w:r>
        <w:rPr>
          <w:rFonts w:ascii="Times New Roman" w:eastAsia="Times New Roman" w:hAnsi="Times New Roman" w:cs="Times New Roman"/>
          <w:b/>
          <w:sz w:val="24"/>
          <w:szCs w:val="24"/>
        </w:rPr>
        <w:t>II and RSCI IV</w:t>
      </w:r>
      <w:r w:rsidRPr="00C74355">
        <w:rPr>
          <w:rFonts w:ascii="Times New Roman" w:eastAsia="Times New Roman" w:hAnsi="Times New Roman" w:cs="Times New Roman"/>
          <w:b/>
          <w:sz w:val="24"/>
          <w:szCs w:val="24"/>
        </w:rPr>
        <w:t xml:space="preserve"> Confidence Intervals</w:t>
      </w:r>
    </w:p>
    <w:p w14:paraId="0E9AF689" w14:textId="77777777" w:rsidR="007B1F30" w:rsidRPr="00C74355" w:rsidRDefault="007B1F30" w:rsidP="00C74355">
      <w:pPr>
        <w:spacing w:after="0" w:line="240" w:lineRule="auto"/>
        <w:jc w:val="both"/>
        <w:rPr>
          <w:rFonts w:ascii="Times New Roman" w:eastAsia="Times New Roman" w:hAnsi="Times New Roman" w:cs="Times New Roman"/>
          <w:color w:val="C00000"/>
          <w:sz w:val="24"/>
          <w:szCs w:val="24"/>
        </w:rPr>
      </w:pPr>
    </w:p>
    <w:p w14:paraId="13B3B1AC"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To take the variability associated with the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into consideration, two modified versions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EB63DE">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EB63DE">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EB63DE">
        <w:rPr>
          <w:rFonts w:ascii="Times New Roman" w:eastAsia="Times New Roman" w:hAnsi="Times New Roman" w:cs="Times New Roman"/>
          <w:sz w:val="24"/>
          <w:szCs w:val="24"/>
        </w:rPr>
        <w:t xml:space="preserve"> can be similarly derived. One is the integrated version and the other is the least favorable version. Both are based on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in (4).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can be expressed as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oMath>
      <w:r w:rsidRPr="00EB63DE">
        <w:rPr>
          <w:rFonts w:ascii="Times New Roman" w:eastAsia="Times New Roman" w:hAnsi="Times New Roman" w:cs="Times New Roman"/>
          <w:sz w:val="24"/>
          <w:szCs w:val="24"/>
        </w:rPr>
        <w:t xml:space="preserve">, where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oMath>
      <w:r w:rsidRPr="00EB63DE">
        <w:rPr>
          <w:rFonts w:ascii="Times New Roman" w:eastAsia="Times New Roman" w:hAnsi="Times New Roman" w:cs="Times New Roman"/>
          <w:sz w:val="24"/>
          <w:szCs w:val="24"/>
        </w:rPr>
        <w:t xml:space="preserve">is considered as fixed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EB63DE">
        <w:rPr>
          <w:rFonts w:ascii="Times New Roman" w:eastAsia="Times New Roman" w:hAnsi="Times New Roman" w:cs="Times New Roman"/>
          <w:sz w:val="24"/>
          <w:szCs w:val="24"/>
        </w:rPr>
        <w:t xml:space="preserve"> is Chi-square distribution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EB63DE">
        <w:rPr>
          <w:rFonts w:ascii="Times New Roman" w:eastAsia="Times New Roman" w:hAnsi="Times New Roman" w:cs="Times New Roman"/>
          <w:sz w:val="24"/>
          <w:szCs w:val="24"/>
        </w:rPr>
        <w:t>. Denote the probability density function of this fiducial distribution as e</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w:t>
      </w:r>
    </w:p>
    <w:p w14:paraId="6FB3D8CA"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190BE42"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C112C1">
        <w:rPr>
          <w:rFonts w:ascii="Times New Roman" w:eastAsia="Times New Roman" w:hAnsi="Times New Roman" w:cs="Times New Roman"/>
          <w:b/>
          <w:i/>
          <w:sz w:val="24"/>
          <w:szCs w:val="24"/>
        </w:rPr>
        <w:t>The integrated version</w:t>
      </w:r>
      <w:r w:rsidRPr="00EB63DE">
        <w:rPr>
          <w:rFonts w:ascii="Times New Roman" w:eastAsia="Times New Roman" w:hAnsi="Times New Roman" w:cs="Times New Roman"/>
          <w:sz w:val="24"/>
          <w:szCs w:val="24"/>
        </w:rPr>
        <w:t xml:space="preserve"> The integrated fiducial probability (IFP) can be expressed as</w:t>
      </w:r>
    </w:p>
    <w:p w14:paraId="08DFD40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DD4DEAB" w14:textId="77777777" w:rsidR="00C74355" w:rsidRPr="00EB63DE" w:rsidRDefault="00CA7610" w:rsidP="00C74355">
      <w:pPr>
        <w:keepNext/>
        <w:spacing w:after="0" w:line="240" w:lineRule="auto"/>
        <w:ind w:firstLine="720"/>
        <w:rPr>
          <w:rFonts w:ascii="Times New Roman" w:eastAsia="Times New Roman" w:hAnsi="Times New Roman" w:cs="Times New Roman"/>
          <w:vanish/>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nary>
          <m:naryPr>
            <m:limLoc m:val="undOvr"/>
            <m:subHide m:val="1"/>
            <m:supHide m:val="1"/>
            <m:ctrlPr>
              <w:rPr>
                <w:rFonts w:ascii="Cambria Math" w:eastAsia="Times New Roman" w:hAnsi="Cambria Math" w:cs="Times New Roman"/>
                <w:i/>
                <w:sz w:val="24"/>
                <w:szCs w:val="24"/>
              </w:rPr>
            </m:ctrlPr>
          </m:naryP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w:r w:rsidR="00C74355" w:rsidRPr="00EB63DE">
        <w:rPr>
          <w:rFonts w:ascii="Times New Roman" w:eastAsia="Times New Roman" w:hAnsi="Times New Roman" w:cs="Times New Roman"/>
          <w:sz w:val="24"/>
          <w:szCs w:val="24"/>
        </w:rPr>
        <w:tab/>
      </w:r>
    </w:p>
    <w:p w14:paraId="3A6EF15B" w14:textId="77777777" w:rsidR="00C74355" w:rsidRPr="00EB63DE" w:rsidRDefault="00C74355" w:rsidP="00C74355">
      <w:pPr>
        <w:spacing w:after="200" w:line="240" w:lineRule="auto"/>
        <w:jc w:val="center"/>
        <w:rPr>
          <w:rFonts w:ascii="Calibri" w:eastAsia="SimSun" w:hAnsi="Calibri" w:cs="Times New Roman"/>
          <w:i/>
          <w:iCs/>
          <w:sz w:val="18"/>
          <w:szCs w:val="18"/>
        </w:rPr>
      </w:pPr>
      <w:r w:rsidRPr="00EB63DE">
        <w:rPr>
          <w:rFonts w:ascii="Calibri" w:eastAsia="SimSun" w:hAnsi="Calibri" w:cs="Times New Roman"/>
          <w:i/>
          <w:iCs/>
          <w:sz w:val="18"/>
          <w:szCs w:val="18"/>
        </w:rPr>
        <w:t xml:space="preserve"> (8)</w:t>
      </w:r>
    </w:p>
    <w:p w14:paraId="4D2E027B"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Similarly, simply replace</w:t>
      </w:r>
    </w:p>
    <w:p w14:paraId="7921FB0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 </w:t>
      </w:r>
    </w:p>
    <w:p w14:paraId="27A82D49" w14:textId="77777777" w:rsidR="00C74355" w:rsidRPr="00402B2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oMath>
      </m:oMathPara>
    </w:p>
    <w:p w14:paraId="239353B6" w14:textId="77777777" w:rsidR="00402B25" w:rsidRPr="00EB63DE" w:rsidRDefault="00402B25" w:rsidP="00C74355">
      <w:pPr>
        <w:spacing w:after="0" w:line="240" w:lineRule="auto"/>
        <w:ind w:left="720" w:firstLine="720"/>
        <w:jc w:val="both"/>
        <w:rPr>
          <w:rFonts w:ascii="Times New Roman" w:eastAsia="Times New Roman" w:hAnsi="Times New Roman" w:cs="Times New Roman"/>
          <w:sz w:val="24"/>
          <w:szCs w:val="24"/>
        </w:rPr>
      </w:pPr>
    </w:p>
    <w:p w14:paraId="79DE192A" w14:textId="7F27D98A" w:rsidR="00C74355" w:rsidRDefault="00402B2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200CBBF4" w14:textId="77777777" w:rsidR="00402B25" w:rsidRDefault="00402B25" w:rsidP="00C74355">
      <w:pPr>
        <w:spacing w:after="0" w:line="240" w:lineRule="auto"/>
        <w:jc w:val="both"/>
        <w:rPr>
          <w:rFonts w:ascii="Times New Roman" w:eastAsia="Times New Roman" w:hAnsi="Times New Roman" w:cs="Times New Roman"/>
          <w:sz w:val="24"/>
          <w:szCs w:val="24"/>
        </w:rPr>
      </w:pPr>
    </w:p>
    <w:p w14:paraId="36D18CA1" w14:textId="48540014" w:rsidR="00402B25" w:rsidRPr="00EB63DE" w:rsidRDefault="00402B25" w:rsidP="00402B2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oMath>
      </m:oMathPara>
    </w:p>
    <w:p w14:paraId="36F564C6" w14:textId="77777777" w:rsidR="00402B25" w:rsidRPr="00EB63DE" w:rsidRDefault="00402B25" w:rsidP="00C74355">
      <w:pPr>
        <w:spacing w:after="0" w:line="240" w:lineRule="auto"/>
        <w:jc w:val="both"/>
        <w:rPr>
          <w:rFonts w:ascii="Times New Roman" w:eastAsia="Times New Roman" w:hAnsi="Times New Roman" w:cs="Times New Roman"/>
          <w:sz w:val="24"/>
          <w:szCs w:val="24"/>
        </w:rPr>
      </w:pPr>
    </w:p>
    <w:p w14:paraId="587863AE" w14:textId="49EF9EF6" w:rsidR="00C74355" w:rsidRPr="00EB63DE" w:rsidRDefault="00ED00C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their</w:t>
      </w:r>
      <w:r w:rsidR="00C74355" w:rsidRPr="00EB63DE">
        <w:rPr>
          <w:rFonts w:ascii="Times New Roman" w:eastAsia="Times New Roman" w:hAnsi="Times New Roman" w:cs="Times New Roman"/>
          <w:sz w:val="24"/>
          <w:szCs w:val="24"/>
        </w:rPr>
        <w:t xml:space="preserve"> integrated version</w:t>
      </w:r>
      <w:r w:rsidR="002C4CC1">
        <w:rPr>
          <w:rFonts w:ascii="Times New Roman" w:eastAsia="Times New Roman" w:hAnsi="Times New Roman" w:cs="Times New Roman"/>
          <w:sz w:val="24"/>
          <w:szCs w:val="24"/>
        </w:rPr>
        <w:t>s</w:t>
      </w:r>
    </w:p>
    <w:p w14:paraId="1D94FB2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7772F08F" w14:textId="03B82B94" w:rsidR="00C74355" w:rsidRPr="00EB63DE" w:rsidRDefault="00CA7610"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≤1.5u|u,g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0F839A69" w14:textId="77777777" w:rsidR="00C74355" w:rsidRDefault="00C74355" w:rsidP="00C74355">
      <w:pPr>
        <w:spacing w:after="0" w:line="240" w:lineRule="auto"/>
        <w:jc w:val="both"/>
        <w:rPr>
          <w:rFonts w:ascii="Times New Roman" w:eastAsia="Times New Roman" w:hAnsi="Times New Roman" w:cs="Times New Roman"/>
          <w:sz w:val="24"/>
          <w:szCs w:val="24"/>
        </w:rPr>
      </w:pPr>
    </w:p>
    <w:p w14:paraId="1EE992EF" w14:textId="34359AB8" w:rsidR="004D1BEA" w:rsidRDefault="004D1BEA"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5712E863" w14:textId="2A7BEE0B" w:rsidR="004D1BEA" w:rsidRPr="00EB63DE" w:rsidRDefault="00CA7610" w:rsidP="00C74355">
      <w:pPr>
        <w:spacing w:after="0" w:line="240" w:lineRule="auto"/>
        <w:jc w:val="both"/>
        <w:rPr>
          <w:rFonts w:ascii="Times New Roman" w:eastAsia="Times New Roman" w:hAnsi="Times New Roman" w:cs="Times New Roman"/>
          <w:sz w:val="24"/>
          <w:szCs w:val="24"/>
        </w:rPr>
      </w:pPr>
      <m:oMathPara>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|u,g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46C75662" w14:textId="077C798B"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in the expressions above. Then with the same derivation, we have the type </w:t>
      </w:r>
      <w:r w:rsidR="00A33C82">
        <w:rPr>
          <w:rFonts w:ascii="Times New Roman" w:eastAsia="Times New Roman" w:hAnsi="Times New Roman" w:cs="Times New Roman"/>
          <w:sz w:val="24"/>
          <w:szCs w:val="24"/>
        </w:rPr>
        <w:t>III</w:t>
      </w:r>
      <w:r w:rsidRPr="00EB63DE">
        <w:rPr>
          <w:rFonts w:ascii="Times New Roman" w:eastAsia="Times New Roman" w:hAnsi="Times New Roman" w:cs="Times New Roman"/>
          <w:sz w:val="24"/>
          <w:szCs w:val="24"/>
        </w:rPr>
        <w:t xml:space="preserve"> integrated restricted simultaneous confidence interval (IRSCI III)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I,1-α</m:t>
            </m:r>
          </m:sub>
          <m:sup>
            <m:r>
              <w:rPr>
                <w:rFonts w:ascii="Cambria Math" w:eastAsia="Times New Roman" w:hAnsi="Cambria Math" w:cs="Times New Roman"/>
                <w:sz w:val="24"/>
                <w:szCs w:val="24"/>
              </w:rPr>
              <m:t>3</m:t>
            </m:r>
          </m:sup>
        </m:sSubSup>
      </m:oMath>
      <w:r w:rsidR="001B0842">
        <w:rPr>
          <w:rFonts w:ascii="Times New Roman" w:eastAsia="Times New Roman" w:hAnsi="Times New Roman" w:cs="Times New Roman"/>
          <w:sz w:val="24"/>
          <w:szCs w:val="24"/>
        </w:rPr>
        <w:t xml:space="preserve"> </w:t>
      </w:r>
      <w:r w:rsidR="007979A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A33C82">
        <w:rPr>
          <w:rFonts w:ascii="Times New Roman" w:eastAsia="Times New Roman" w:hAnsi="Times New Roman" w:cs="Times New Roman"/>
          <w:sz w:val="24"/>
          <w:szCs w:val="24"/>
        </w:rPr>
        <w:t>and the type IV</w:t>
      </w:r>
      <w:r w:rsidR="006C5115" w:rsidRPr="00C74355">
        <w:rPr>
          <w:rFonts w:ascii="Times New Roman" w:eastAsia="Times New Roman" w:hAnsi="Times New Roman" w:cs="Times New Roman"/>
          <w:sz w:val="24"/>
          <w:szCs w:val="24"/>
        </w:rPr>
        <w:t xml:space="preserve"> integrated restricted simultaneo</w:t>
      </w:r>
      <w:r w:rsidR="00B96934">
        <w:rPr>
          <w:rFonts w:ascii="Times New Roman" w:eastAsia="Times New Roman" w:hAnsi="Times New Roman" w:cs="Times New Roman"/>
          <w:sz w:val="24"/>
          <w:szCs w:val="24"/>
        </w:rPr>
        <w:t>us confidence interval (IRSCI IV</w:t>
      </w:r>
      <w:r w:rsidR="006C5115"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I,1-α</m:t>
            </m:r>
          </m:sub>
          <m:sup>
            <m:r>
              <w:rPr>
                <w:rFonts w:ascii="Cambria Math" w:eastAsia="Times New Roman" w:hAnsi="Cambria Math" w:cs="Times New Roman"/>
                <w:sz w:val="24"/>
                <w:szCs w:val="24"/>
              </w:rPr>
              <m:t>4</m:t>
            </m:r>
          </m:sup>
        </m:sSubSup>
      </m:oMath>
      <w:r w:rsidR="006C5115">
        <w:rPr>
          <w:rFonts w:ascii="Times New Roman" w:eastAsia="Times New Roman" w:hAnsi="Times New Roman" w:cs="Times New Roman"/>
          <w:sz w:val="24"/>
          <w:szCs w:val="24"/>
        </w:rPr>
        <w:t xml:space="preserve"> </w:t>
      </w:r>
      <w:r w:rsidR="001B0842">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w:t>
      </w:r>
    </w:p>
    <w:p w14:paraId="6849B5D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ED18A1D"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C112C1">
        <w:rPr>
          <w:rFonts w:ascii="Times New Roman" w:eastAsia="Times New Roman" w:hAnsi="Times New Roman" w:cs="Times New Roman"/>
          <w:b/>
          <w:i/>
          <w:sz w:val="24"/>
          <w:szCs w:val="24"/>
        </w:rPr>
        <w:t>The least favorable version</w:t>
      </w:r>
      <w:r w:rsidRPr="00EB63DE">
        <w:rPr>
          <w:rFonts w:ascii="Times New Roman" w:eastAsia="Times New Roman" w:hAnsi="Times New Roman" w:cs="Times New Roman"/>
          <w:sz w:val="24"/>
          <w:szCs w:val="24"/>
        </w:rPr>
        <w:t xml:space="preserve"> it would be more conservative when the used value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is smaller, i.e., it’s hard to reject all three hypotheses with smaller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Thus, we suggest another version using the </w:t>
      </w:r>
      <m:oMath>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 xml:space="preserve"> lower fiducial confidence bound to estimate the least favorable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i.e.,</w:t>
      </w:r>
    </w:p>
    <w:p w14:paraId="77AC5D4A" w14:textId="77777777" w:rsidR="00C74355" w:rsidRPr="00EB63DE" w:rsidRDefault="00CA7610"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r>
            <w:rPr>
              <w:rFonts w:ascii="Cambria Math" w:eastAsia="Times New Roman" w:hAnsi="Cambria Math" w:cs="Times New Roman"/>
              <w:sz w:val="24"/>
              <w:szCs w:val="24"/>
            </w:rPr>
            <m:t>,</m:t>
          </m:r>
        </m:oMath>
      </m:oMathPara>
    </w:p>
    <w:p w14:paraId="2A83C94F"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CCEA50E" w14:textId="2D6AB40D"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where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oMath>
      <w:r w:rsidRPr="00EB63DE">
        <w:rPr>
          <w:rFonts w:ascii="Times New Roman" w:eastAsia="Times New Roman" w:hAnsi="Times New Roman" w:cs="Times New Roman"/>
          <w:sz w:val="24"/>
          <w:szCs w:val="24"/>
        </w:rPr>
        <w:t xml:space="preserve"> is the </w:t>
      </w:r>
      <m:oMath>
        <m:r>
          <w:rPr>
            <w:rFonts w:ascii="Cambria Math" w:eastAsia="Times New Roman" w:hAnsi="Cambria Math" w:cs="Times New Roman"/>
            <w:sz w:val="24"/>
            <w:szCs w:val="24"/>
          </w:rPr>
          <m:t>1-α/2</m:t>
        </m:r>
      </m:oMath>
      <w:r w:rsidRPr="00EB63DE">
        <w:rPr>
          <w:rFonts w:ascii="Times New Roman" w:eastAsia="Times New Roman" w:hAnsi="Times New Roman" w:cs="Times New Roman"/>
          <w:sz w:val="24"/>
          <w:szCs w:val="24"/>
        </w:rPr>
        <w:t xml:space="preserve"> quantile of Chi-square distribution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EB63DE">
        <w:rPr>
          <w:rFonts w:ascii="Times New Roman" w:eastAsia="Times New Roman" w:hAnsi="Times New Roman" w:cs="Times New Roman"/>
          <w:sz w:val="24"/>
          <w:szCs w:val="24"/>
        </w:rPr>
        <w:t xml:space="preserve">. This leads to the least favorable fiducial probability (LFFP) </w:t>
      </w: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LFFP</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e>
        </m:d>
      </m:oMath>
      <w:r w:rsidR="00C31689">
        <w:rPr>
          <w:rFonts w:ascii="Times New Roman" w:eastAsia="Times New Roman" w:hAnsi="Times New Roman" w:cs="Times New Roman"/>
          <w:sz w:val="24"/>
          <w:szCs w:val="24"/>
        </w:rPr>
        <w:t>, the type III</w:t>
      </w:r>
      <w:r w:rsidRPr="00EB63DE">
        <w:rPr>
          <w:rFonts w:ascii="Times New Roman" w:eastAsia="Times New Roman" w:hAnsi="Times New Roman" w:cs="Times New Roman"/>
          <w:sz w:val="24"/>
          <w:szCs w:val="24"/>
        </w:rPr>
        <w:t xml:space="preserve"> least favorable restricted simultaneous confidence interval (LFRSCI III)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3</m:t>
            </m:r>
          </m:sup>
        </m:sSubSup>
      </m:oMath>
      <w:r w:rsidR="00345014">
        <w:rPr>
          <w:rFonts w:ascii="Times New Roman" w:eastAsia="Times New Roman" w:hAnsi="Times New Roman" w:cs="Times New Roman"/>
          <w:sz w:val="24"/>
          <w:szCs w:val="24"/>
        </w:rPr>
        <w:t xml:space="preserve"> </w:t>
      </w:r>
      <w:r w:rsidR="00B2390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345014">
        <w:rPr>
          <w:rFonts w:ascii="Times New Roman" w:eastAsia="Times New Roman" w:hAnsi="Times New Roman" w:cs="Times New Roman"/>
          <w:sz w:val="24"/>
          <w:szCs w:val="24"/>
        </w:rPr>
        <w:t>and the type IV</w:t>
      </w:r>
      <w:r w:rsidR="00BE5334" w:rsidRPr="00C74355">
        <w:rPr>
          <w:rFonts w:ascii="Times New Roman" w:eastAsia="Times New Roman" w:hAnsi="Times New Roman" w:cs="Times New Roman"/>
          <w:sz w:val="24"/>
          <w:szCs w:val="24"/>
        </w:rPr>
        <w:t xml:space="preserve"> </w:t>
      </w:r>
      <w:r w:rsidR="00BE5334" w:rsidRPr="00EB63DE">
        <w:rPr>
          <w:rFonts w:ascii="Times New Roman" w:eastAsia="Times New Roman" w:hAnsi="Times New Roman" w:cs="Times New Roman"/>
          <w:sz w:val="24"/>
          <w:szCs w:val="24"/>
        </w:rPr>
        <w:t xml:space="preserve">least favorable </w:t>
      </w:r>
      <w:r w:rsidR="00BE5334" w:rsidRPr="00C74355">
        <w:rPr>
          <w:rFonts w:ascii="Times New Roman" w:eastAsia="Times New Roman" w:hAnsi="Times New Roman" w:cs="Times New Roman"/>
          <w:sz w:val="24"/>
          <w:szCs w:val="24"/>
        </w:rPr>
        <w:t>restricted simultaneo</w:t>
      </w:r>
      <w:r w:rsidR="00BE5334">
        <w:rPr>
          <w:rFonts w:ascii="Times New Roman" w:eastAsia="Times New Roman" w:hAnsi="Times New Roman" w:cs="Times New Roman"/>
          <w:sz w:val="24"/>
          <w:szCs w:val="24"/>
        </w:rPr>
        <w:t>us confidence interval (LFRSCI IV</w:t>
      </w:r>
      <w:r w:rsidR="00BE5334"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4</m:t>
            </m:r>
          </m:sup>
        </m:sSubSup>
      </m:oMath>
      <w:r w:rsidR="00B23905" w:rsidRPr="00B23905">
        <w:rPr>
          <w:rFonts w:ascii="Times New Roman" w:eastAsia="Times New Roman" w:hAnsi="Times New Roman" w:cs="Times New Roman"/>
          <w:sz w:val="24"/>
          <w:szCs w:val="24"/>
        </w:rPr>
        <w:t xml:space="preserve"> </w:t>
      </w:r>
      <w:r w:rsidR="00B2390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EB63DE">
        <w:rPr>
          <w:rFonts w:ascii="Times New Roman" w:eastAsia="Times New Roman" w:hAnsi="Times New Roman" w:cs="Times New Roman"/>
          <w:sz w:val="24"/>
          <w:szCs w:val="24"/>
        </w:rPr>
        <w:t>.</w:t>
      </w:r>
    </w:p>
    <w:p w14:paraId="3E9EDD42" w14:textId="77777777" w:rsidR="00C74355" w:rsidRDefault="00C74355" w:rsidP="00C74355">
      <w:pPr>
        <w:spacing w:after="0" w:line="240" w:lineRule="auto"/>
        <w:jc w:val="both"/>
        <w:rPr>
          <w:rFonts w:ascii="Times New Roman" w:eastAsia="Times New Roman" w:hAnsi="Times New Roman" w:cs="Times New Roman"/>
          <w:sz w:val="24"/>
          <w:szCs w:val="24"/>
        </w:rPr>
      </w:pPr>
    </w:p>
    <w:p w14:paraId="15BF4A2F" w14:textId="19C4574B" w:rsidR="00BB4EDD" w:rsidRPr="00BB4EDD" w:rsidRDefault="00BB4EDD" w:rsidP="00C74355">
      <w:pPr>
        <w:spacing w:after="0" w:line="240" w:lineRule="auto"/>
        <w:jc w:val="both"/>
        <w:rPr>
          <w:rFonts w:ascii="Times New Roman" w:eastAsia="Times New Roman" w:hAnsi="Times New Roman" w:cs="Times New Roman"/>
          <w:b/>
          <w:sz w:val="24"/>
          <w:szCs w:val="24"/>
        </w:rPr>
      </w:pPr>
      <w:r w:rsidRPr="00BB4EDD">
        <w:rPr>
          <w:rFonts w:ascii="Times New Roman" w:eastAsia="Times New Roman" w:hAnsi="Times New Roman" w:cs="Times New Roman"/>
          <w:b/>
          <w:sz w:val="24"/>
          <w:szCs w:val="24"/>
        </w:rPr>
        <w:t>3.3.2 The Case of Two References</w:t>
      </w:r>
    </w:p>
    <w:p w14:paraId="668DB800" w14:textId="77777777" w:rsidR="00BB4EDD" w:rsidRPr="00EB63DE" w:rsidRDefault="00BB4EDD" w:rsidP="00C74355">
      <w:pPr>
        <w:spacing w:after="0" w:line="240" w:lineRule="auto"/>
        <w:jc w:val="both"/>
        <w:rPr>
          <w:rFonts w:ascii="Times New Roman" w:eastAsia="Times New Roman" w:hAnsi="Times New Roman" w:cs="Times New Roman"/>
          <w:sz w:val="24"/>
          <w:szCs w:val="24"/>
        </w:rPr>
      </w:pPr>
    </w:p>
    <w:p w14:paraId="6F9AF847" w14:textId="4102F060"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The </w:t>
      </w:r>
      <w:r w:rsidR="0083233F" w:rsidRPr="00EB63DE">
        <w:rPr>
          <w:rFonts w:ascii="Times New Roman" w:eastAsia="Times New Roman" w:hAnsi="Times New Roman" w:cs="Times New Roman"/>
          <w:sz w:val="24"/>
          <w:szCs w:val="24"/>
        </w:rPr>
        <w:t>above</w:t>
      </w:r>
      <w:r w:rsidR="0083233F">
        <w:rPr>
          <w:rFonts w:ascii="Times New Roman" w:eastAsia="Times New Roman" w:hAnsi="Times New Roman" w:cs="Times New Roman"/>
          <w:sz w:val="24"/>
          <w:szCs w:val="24"/>
        </w:rPr>
        <w:t>-proposed</w:t>
      </w:r>
      <w:r w:rsidRPr="00EB63DE">
        <w:rPr>
          <w:rFonts w:ascii="Times New Roman" w:eastAsia="Times New Roman" w:hAnsi="Times New Roman" w:cs="Times New Roman"/>
          <w:sz w:val="24"/>
          <w:szCs w:val="24"/>
        </w:rPr>
        <w:t xml:space="preserve"> methods all use single variance reference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for EAC. For one of the three hypotheses,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02</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 xml:space="preserve">≤-δ or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≥δ</m:t>
        </m:r>
      </m:oMath>
      <w:r w:rsidRPr="00EB63DE">
        <w:rPr>
          <w:rFonts w:ascii="Times New Roman" w:eastAsia="Times New Roman" w:hAnsi="Times New Roman" w:cs="Times New Roman"/>
          <w:sz w:val="24"/>
          <w:szCs w:val="24"/>
        </w:rPr>
        <w:t xml:space="preserve">, it may also be reasonable to use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for EAC. To accommodate it, we propose another version of fiducial probabilities and the corresponding sim</w:t>
      </w:r>
      <w:r w:rsidR="001D399C">
        <w:rPr>
          <w:rFonts w:ascii="Times New Roman" w:eastAsia="Times New Roman" w:hAnsi="Times New Roman" w:cs="Times New Roman"/>
          <w:sz w:val="24"/>
          <w:szCs w:val="24"/>
        </w:rPr>
        <w:t xml:space="preserve">ultaneous confidence intervals with the fiducial density function </w:t>
      </w:r>
      <m:oMath>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oMath>
      <w:r w:rsidR="001D399C">
        <w:rPr>
          <w:rFonts w:ascii="Times New Roman" w:eastAsia="Times New Roman" w:hAnsi="Times New Roman" w:cs="Times New Roman"/>
          <w:sz w:val="24"/>
          <w:szCs w:val="24"/>
        </w:rPr>
        <w:t>.</w:t>
      </w:r>
    </w:p>
    <w:p w14:paraId="2733AAB0"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427F530" w14:textId="77777777" w:rsidR="00C74355" w:rsidRPr="00EB63DE" w:rsidRDefault="00CA7610"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oMath>
      </m:oMathPara>
    </w:p>
    <w:p w14:paraId="0BF5DE59" w14:textId="3BF4988C" w:rsidR="00C74355" w:rsidRPr="00EB63DE" w:rsidRDefault="00C74355"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oMath>
      </m:oMathPara>
    </w:p>
    <w:p w14:paraId="725FC0BD" w14:textId="0E3FE227" w:rsidR="00C74355" w:rsidRPr="00EB63DE" w:rsidRDefault="00C74355" w:rsidP="00C74355">
      <w:pPr>
        <w:keepNext/>
        <w:spacing w:after="0" w:line="240" w:lineRule="auto"/>
        <w:ind w:firstLine="720"/>
        <w:rPr>
          <w:rFonts w:ascii="Times New Roman" w:eastAsia="Times New Roman" w:hAnsi="Times New Roman" w:cs="Times New Roman"/>
          <w:vanish/>
          <w:sz w:val="24"/>
          <w:szCs w:val="24"/>
        </w:rPr>
      </w:pPr>
      <m:oMath>
        <m:r>
          <w:rPr>
            <w:rFonts w:ascii="Cambria Math" w:eastAsia="Times New Roman" w:hAnsi="Cambria Math" w:cs="Times New Roman"/>
            <w:sz w:val="24"/>
            <w:szCs w:val="24"/>
          </w:rPr>
          <m:t>=</m:t>
        </m:r>
        <m:nary>
          <m:naryPr>
            <m:chr m:val="∭"/>
            <m:limLoc m:val="subSup"/>
            <m:ctrlPr>
              <w:rPr>
                <w:rFonts w:ascii="Cambria Math" w:eastAsia="Times New Roman" w:hAnsi="Cambria Math" w:cs="Times New Roman"/>
                <w:i/>
                <w:sz w:val="24"/>
                <w:szCs w:val="24"/>
              </w:rPr>
            </m:ctrlPr>
          </m:naryPr>
          <m:sub>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b>
          <m:sup/>
          <m:e>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e>
        </m:nary>
        <m:r>
          <w:rPr>
            <w:rFonts w:ascii="Cambria Math" w:eastAsia="Times New Roman" w:hAnsi="Cambria Math" w:cs="Times New Roman"/>
            <w:sz w:val="24"/>
            <w:szCs w:val="24"/>
          </w:rPr>
          <m:t>dxdydz.</m:t>
        </m:r>
      </m:oMath>
      <w:r w:rsidRPr="00EB63DE">
        <w:rPr>
          <w:rFonts w:ascii="Times New Roman" w:eastAsia="Times New Roman" w:hAnsi="Times New Roman" w:cs="Times New Roman"/>
          <w:sz w:val="24"/>
          <w:szCs w:val="24"/>
        </w:rPr>
        <w:tab/>
      </w:r>
    </w:p>
    <w:p w14:paraId="5E720CA4" w14:textId="77777777" w:rsidR="00C74355" w:rsidRPr="00EB63DE" w:rsidRDefault="00C74355" w:rsidP="00C74355">
      <w:pPr>
        <w:spacing w:after="200" w:line="240" w:lineRule="auto"/>
        <w:jc w:val="center"/>
        <w:rPr>
          <w:rFonts w:ascii="Calibri" w:eastAsia="SimSun" w:hAnsi="Calibri" w:cs="Times New Roman"/>
          <w:i/>
          <w:iCs/>
          <w:sz w:val="18"/>
          <w:szCs w:val="18"/>
        </w:rPr>
      </w:pPr>
      <w:r w:rsidRPr="00EB63DE">
        <w:rPr>
          <w:rFonts w:ascii="Calibri" w:eastAsia="SimSun" w:hAnsi="Calibri" w:cs="Times New Roman"/>
          <w:i/>
          <w:iCs/>
          <w:sz w:val="18"/>
          <w:szCs w:val="18"/>
        </w:rPr>
        <w:t xml:space="preserve"> (9)</w:t>
      </w:r>
    </w:p>
    <w:p w14:paraId="585BE4B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If the above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 xml:space="preserve"> is the pre-specified confidence level, all hypotheses in (3) are rejected and analytical similarity between T and R</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 xml:space="preserve"> is concluded. </w:t>
      </w:r>
    </w:p>
    <w:p w14:paraId="5861307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238D411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In addition, we provide two types of simultaneous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as follows. </w:t>
      </w:r>
    </w:p>
    <w:p w14:paraId="7D06CC7E"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8E0065F" w14:textId="6F6952E8" w:rsidR="00C74355" w:rsidRPr="00EB63DE" w:rsidRDefault="006223F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Type V</w:t>
      </w:r>
      <w:r w:rsidR="00C74355" w:rsidRPr="00B47136">
        <w:rPr>
          <w:rFonts w:ascii="Times New Roman" w:eastAsia="Times New Roman" w:hAnsi="Times New Roman" w:cs="Times New Roman"/>
          <w:b/>
          <w:i/>
          <w:sz w:val="24"/>
          <w:szCs w:val="24"/>
        </w:rPr>
        <w:t xml:space="preserve"> restricted simultaneous confidence interval (RSCI V)</w:t>
      </w:r>
      <w:r w:rsidR="00C74355" w:rsidRPr="00EB63DE">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C74355" w:rsidRPr="00EB63DE">
        <w:rPr>
          <w:rFonts w:ascii="Times New Roman" w:eastAsia="Times New Roman" w:hAnsi="Times New Roman" w:cs="Times New Roman"/>
          <w:sz w:val="24"/>
          <w:szCs w:val="24"/>
        </w:rPr>
        <w:t xml:space="preserve">, calculate the follows fiducial probability based on </w:t>
      </w:r>
      <m:oMath>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 y, z</m:t>
            </m:r>
          </m:e>
        </m:d>
      </m:oMath>
    </w:p>
    <w:p w14:paraId="1561231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4A8BBBCA" w14:textId="276318B5" w:rsidR="00C74355" w:rsidRPr="00EB63DE"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m:t>
          </m:r>
        </m:oMath>
      </m:oMathPara>
    </w:p>
    <w:p w14:paraId="6DB0021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44CC75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EB63DE">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EB63DE">
        <w:rPr>
          <w:rFonts w:ascii="Times New Roman" w:eastAsia="Times New Roman" w:hAnsi="Times New Roman" w:cs="Times New Roman"/>
          <w:sz w:val="24"/>
          <w:szCs w:val="24"/>
        </w:rPr>
        <w:t xml:space="preserve">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oMath>
      <w:r w:rsidRPr="00EB63DE">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EB63DE">
        <w:rPr>
          <w:rFonts w:ascii="Times New Roman" w:eastAsia="Times New Roman" w:hAnsi="Times New Roman" w:cs="Times New Roman"/>
          <w:sz w:val="24"/>
          <w:szCs w:val="24"/>
        </w:rPr>
        <w:t xml:space="preserve">, look for the minimal </w:t>
      </w:r>
      <m:oMath>
        <m:r>
          <m:rPr>
            <m:sty m:val="p"/>
          </m:rPr>
          <w:rPr>
            <w:rFonts w:ascii="Cambria Math" w:eastAsia="Times New Roman" w:hAnsi="Cambria Math" w:cs="Times New Roman"/>
            <w:sz w:val="24"/>
            <w:szCs w:val="24"/>
          </w:rPr>
          <m:t>Δ</m:t>
        </m:r>
      </m:oMath>
      <w:r w:rsidRPr="00EB63DE">
        <w:rPr>
          <w:rFonts w:ascii="Times New Roman" w:eastAsia="Times New Roman" w:hAnsi="Times New Roman" w:cs="Times New Roman"/>
          <w:sz w:val="24"/>
          <w:szCs w:val="24"/>
        </w:rPr>
        <w:t xml:space="preserve"> satisfying </w:t>
      </w:r>
    </w:p>
    <w:p w14:paraId="6087CA5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46A49DD" w14:textId="0F3085B5" w:rsidR="00C74355" w:rsidRPr="00EB63DE"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≥q.</m:t>
          </m:r>
        </m:oMath>
      </m:oMathPara>
    </w:p>
    <w:p w14:paraId="0CA0907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6D2A4EF" w14:textId="0878A218"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EB63DE">
        <w:rPr>
          <w:rFonts w:ascii="Times New Roman" w:eastAsia="Times New Roman" w:hAnsi="Times New Roman" w:cs="Times New Roman"/>
          <w:sz w:val="24"/>
          <w:szCs w:val="24"/>
        </w:rPr>
        <w:t xml:space="preserve">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5</m:t>
            </m:r>
          </m:sup>
        </m:sSubSup>
      </m:oMath>
      <w:r w:rsidRPr="00EB63DE">
        <w:rPr>
          <w:rFonts w:ascii="Times New Roman" w:eastAsia="Times New Roman" w:hAnsi="Times New Roman" w:cs="Times New Roman"/>
          <w:sz w:val="24"/>
          <w:szCs w:val="24"/>
        </w:rPr>
        <w:t xml:space="preserve"> if i</w:t>
      </w:r>
      <w:r w:rsidR="00A10908">
        <w:rPr>
          <w:rFonts w:ascii="Times New Roman" w:eastAsia="Times New Roman" w:hAnsi="Times New Roman" w:cs="Times New Roman"/>
          <w:sz w:val="24"/>
          <w:szCs w:val="24"/>
        </w:rPr>
        <w:t>t exists. Then we get the type V</w:t>
      </w:r>
      <w:r w:rsidRPr="00EB63DE">
        <w:rPr>
          <w:rFonts w:ascii="Times New Roman" w:eastAsia="Times New Roman" w:hAnsi="Times New Roman" w:cs="Times New Roman"/>
          <w:sz w:val="24"/>
          <w:szCs w:val="24"/>
        </w:rPr>
        <w:t xml:space="preserve"> restricted simultaneous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as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5</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5</m:t>
            </m:r>
          </m:sup>
        </m:sSubSup>
        <m:r>
          <w:rPr>
            <w:rFonts w:ascii="Cambria Math" w:eastAsia="Times New Roman" w:hAnsi="Cambria Math" w:cs="Times New Roman"/>
            <w:sz w:val="24"/>
            <w:szCs w:val="24"/>
          </w:rPr>
          <m:t>)</m:t>
        </m:r>
      </m:oMath>
      <w:r w:rsidRPr="00EB63DE">
        <w:rPr>
          <w:rFonts w:ascii="Times New Roman" w:eastAsia="Times New Roman" w:hAnsi="Times New Roman" w:cs="Times New Roman"/>
          <w:sz w:val="24"/>
          <w:szCs w:val="24"/>
        </w:rPr>
        <w:t xml:space="preserve">, with the confidence level of q.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EB63DE">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the analytical similarity between T and R</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 xml:space="preserve"> is concluded. In other words, in this case, we have </w:t>
      </w:r>
    </w:p>
    <w:p w14:paraId="5A0E22CA"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B598189" w14:textId="64B5A55B" w:rsidR="00C74355" w:rsidRPr="00EB63DE"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w:t>
      </w:r>
    </w:p>
    <w:p w14:paraId="63CB630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3637FF8C" w14:textId="77777777" w:rsidR="00BE689E" w:rsidRDefault="00BE689E" w:rsidP="00C74355">
      <w:pPr>
        <w:spacing w:after="0" w:line="240" w:lineRule="auto"/>
        <w:jc w:val="both"/>
        <w:rPr>
          <w:rFonts w:ascii="Times New Roman" w:eastAsia="Times New Roman" w:hAnsi="Times New Roman" w:cs="Times New Roman"/>
          <w:sz w:val="24"/>
          <w:szCs w:val="24"/>
        </w:rPr>
      </w:pPr>
    </w:p>
    <w:p w14:paraId="0A004257" w14:textId="4214D138" w:rsidR="00724217" w:rsidRPr="00C74355" w:rsidRDefault="00B268C9" w:rsidP="0072421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Type VI</w:t>
      </w:r>
      <w:r w:rsidRPr="00B47136">
        <w:rPr>
          <w:rFonts w:ascii="Times New Roman" w:eastAsia="Times New Roman" w:hAnsi="Times New Roman" w:cs="Times New Roman"/>
          <w:b/>
          <w:i/>
          <w:sz w:val="24"/>
          <w:szCs w:val="24"/>
        </w:rPr>
        <w:t xml:space="preserve"> restricted simultaneous confidence interval (RSCI V</w:t>
      </w:r>
      <w:r>
        <w:rPr>
          <w:rFonts w:ascii="Times New Roman" w:eastAsia="Times New Roman" w:hAnsi="Times New Roman" w:cs="Times New Roman"/>
          <w:b/>
          <w:i/>
          <w:sz w:val="24"/>
          <w:szCs w:val="24"/>
        </w:rPr>
        <w:t>I</w:t>
      </w:r>
      <w:r w:rsidRPr="00B47136">
        <w:rPr>
          <w:rFonts w:ascii="Times New Roman" w:eastAsia="Times New Roman" w:hAnsi="Times New Roman" w:cs="Times New Roman"/>
          <w:b/>
          <w:i/>
          <w:sz w:val="24"/>
          <w:szCs w:val="24"/>
        </w:rPr>
        <w:t>)</w:t>
      </w:r>
      <w:r w:rsidRPr="00EB63DE">
        <w:rPr>
          <w:rFonts w:ascii="Times New Roman" w:eastAsia="Times New Roman" w:hAnsi="Times New Roman" w:cs="Times New Roman"/>
          <w:sz w:val="24"/>
          <w:szCs w:val="24"/>
        </w:rPr>
        <w:t xml:space="preserve"> </w:t>
      </w:r>
      <w:r w:rsidR="00724217" w:rsidRPr="00C74355">
        <w:rPr>
          <w:rFonts w:ascii="Times New Roman" w:eastAsia="Times New Roman" w:hAnsi="Times New Roman" w:cs="Times New Roman"/>
          <w:sz w:val="24"/>
          <w:szCs w:val="24"/>
        </w:rPr>
        <w:t>To o</w:t>
      </w:r>
      <w:r w:rsidR="000740FB">
        <w:rPr>
          <w:rFonts w:ascii="Times New Roman" w:eastAsia="Times New Roman" w:hAnsi="Times New Roman" w:cs="Times New Roman"/>
          <w:sz w:val="24"/>
          <w:szCs w:val="24"/>
        </w:rPr>
        <w:t xml:space="preserve">btain a type </w:t>
      </w:r>
      <w:r w:rsidR="00724217" w:rsidRPr="00C74355">
        <w:rPr>
          <w:rFonts w:ascii="Times New Roman" w:eastAsia="Times New Roman" w:hAnsi="Times New Roman" w:cs="Times New Roman"/>
          <w:sz w:val="24"/>
          <w:szCs w:val="24"/>
        </w:rPr>
        <w:t>V</w:t>
      </w:r>
      <w:r w:rsidR="000740FB">
        <w:rPr>
          <w:rFonts w:ascii="Times New Roman" w:eastAsia="Times New Roman" w:hAnsi="Times New Roman" w:cs="Times New Roman"/>
          <w:sz w:val="24"/>
          <w:szCs w:val="24"/>
        </w:rPr>
        <w:t>I</w:t>
      </w:r>
      <w:r w:rsidR="00724217" w:rsidRPr="00C74355">
        <w:rPr>
          <w:rFonts w:ascii="Times New Roman" w:eastAsia="Times New Roman" w:hAnsi="Times New Roman" w:cs="Times New Roman"/>
          <w:sz w:val="24"/>
          <w:szCs w:val="24"/>
        </w:rPr>
        <w:t xml:space="preserve"> restricted simultan</w:t>
      </w:r>
      <w:r w:rsidR="000740FB">
        <w:rPr>
          <w:rFonts w:ascii="Times New Roman" w:eastAsia="Times New Roman" w:hAnsi="Times New Roman" w:cs="Times New Roman"/>
          <w:sz w:val="24"/>
          <w:szCs w:val="24"/>
        </w:rPr>
        <w:t xml:space="preserve">eous confidence interval (RSCI </w:t>
      </w:r>
      <w:r w:rsidR="00724217" w:rsidRPr="00C74355">
        <w:rPr>
          <w:rFonts w:ascii="Times New Roman" w:eastAsia="Times New Roman" w:hAnsi="Times New Roman" w:cs="Times New Roman"/>
          <w:sz w:val="24"/>
          <w:szCs w:val="24"/>
        </w:rPr>
        <w:t>V</w:t>
      </w:r>
      <w:r w:rsidR="000740FB">
        <w:rPr>
          <w:rFonts w:ascii="Times New Roman" w:eastAsia="Times New Roman" w:hAnsi="Times New Roman" w:cs="Times New Roman"/>
          <w:sz w:val="24"/>
          <w:szCs w:val="24"/>
        </w:rPr>
        <w:t>I</w:t>
      </w:r>
      <w:r w:rsidR="00724217" w:rsidRPr="00C74355">
        <w:rPr>
          <w:rFonts w:ascii="Times New Roman" w:eastAsia="Times New Roman" w:hAnsi="Times New Roman" w:cs="Times New Roman"/>
          <w:sz w:val="24"/>
          <w:szCs w:val="24"/>
        </w:rPr>
        <w:t xml:space="preserve">), similarly,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724217" w:rsidRPr="00C74355">
        <w:rPr>
          <w:rFonts w:ascii="Times New Roman" w:eastAsia="Times New Roman" w:hAnsi="Times New Roman" w:cs="Times New Roman"/>
          <w:sz w:val="24"/>
          <w:szCs w:val="24"/>
        </w:rPr>
        <w:t xml:space="preserve">, calculate the fiducial probability based on </w:t>
      </w:r>
      <m:oMath>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46FDCC10"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118A4E18" w14:textId="3470B10C" w:rsidR="00724217" w:rsidRPr="00C74355" w:rsidRDefault="00724217" w:rsidP="00724217">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m:t>
          </m:r>
        </m:oMath>
      </m:oMathPara>
    </w:p>
    <w:p w14:paraId="01E29EC0"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6DF0EFC8" w14:textId="3CDB322B" w:rsidR="00724217" w:rsidRPr="00C74355" w:rsidRDefault="00724217" w:rsidP="00724217">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which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then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satisfying </w:t>
      </w:r>
    </w:p>
    <w:p w14:paraId="4F2BC92A"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5DD12440" w14:textId="34E9ADF7" w:rsidR="00724217" w:rsidRPr="00374D4B" w:rsidRDefault="00103498" w:rsidP="00724217">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≥q.</m:t>
          </m:r>
        </m:oMath>
      </m:oMathPara>
    </w:p>
    <w:p w14:paraId="3B689CD8"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3755CC08" w14:textId="77B4E50E" w:rsidR="00724217" w:rsidRPr="00C74355" w:rsidRDefault="00724217" w:rsidP="00724217">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if it e</w:t>
      </w:r>
      <w:r w:rsidR="0011432A">
        <w:rPr>
          <w:rFonts w:ascii="Times New Roman" w:eastAsia="Times New Roman" w:hAnsi="Times New Roman" w:cs="Times New Roman"/>
          <w:sz w:val="24"/>
          <w:szCs w:val="24"/>
        </w:rPr>
        <w:t xml:space="preserve">xists. Then we RSCI </w:t>
      </w:r>
      <w:r w:rsidRPr="00C74355">
        <w:rPr>
          <w:rFonts w:ascii="Times New Roman" w:eastAsia="Times New Roman" w:hAnsi="Times New Roman" w:cs="Times New Roman"/>
          <w:sz w:val="24"/>
          <w:szCs w:val="24"/>
        </w:rPr>
        <w:t>V</w:t>
      </w:r>
      <w:r w:rsidR="0011432A">
        <w:rPr>
          <w:rFonts w:ascii="Times New Roman" w:eastAsia="Times New Roman" w:hAnsi="Times New Roman" w:cs="Times New Roman"/>
          <w:sz w:val="24"/>
          <w:szCs w:val="24"/>
        </w:rPr>
        <w:t>I</w:t>
      </w:r>
      <w:r w:rsidRPr="00C74355">
        <w:rPr>
          <w:rFonts w:ascii="Times New Roman" w:eastAsia="Times New Roman" w:hAnsi="Times New Roman" w:cs="Times New Roman"/>
          <w:sz w:val="24"/>
          <w:szCs w:val="24"/>
        </w:rPr>
        <w:t xml:space="preserve">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denoted by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6</m:t>
            </m:r>
          </m:sup>
        </m:sSubSup>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6</m:t>
            </m:r>
          </m:sup>
        </m:sSubSup>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can be obtained. Thus,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r>
          <w:rPr>
            <w:rFonts w:ascii="Cambria Math" w:eastAsia="Times New Roman" w:hAnsi="Cambria Math" w:cs="Times New Roman"/>
            <w:sz w:val="24"/>
            <w:szCs w:val="24"/>
          </w:rPr>
          <m:t>≤1.5</m:t>
        </m:r>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other words, we have</w:t>
      </w:r>
    </w:p>
    <w:p w14:paraId="71812645"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02A61D55" w14:textId="3EB7E7E7" w:rsidR="00724217" w:rsidRPr="00C74355" w:rsidRDefault="00724217" w:rsidP="00374D4B">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39BFE786" w14:textId="77777777" w:rsidR="00724217" w:rsidRPr="00C74355" w:rsidRDefault="00724217" w:rsidP="00724217">
      <w:pPr>
        <w:spacing w:after="0" w:line="240" w:lineRule="auto"/>
        <w:jc w:val="both"/>
        <w:rPr>
          <w:rFonts w:ascii="Times New Roman" w:eastAsia="Times New Roman" w:hAnsi="Times New Roman" w:cs="Times New Roman"/>
          <w:color w:val="C00000"/>
          <w:sz w:val="24"/>
          <w:szCs w:val="24"/>
        </w:rPr>
      </w:pPr>
    </w:p>
    <w:p w14:paraId="1221C884" w14:textId="14D6E9B4" w:rsidR="00724217" w:rsidRPr="00C74355" w:rsidRDefault="00724217" w:rsidP="00724217">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Similarly, we can replace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156200" w:rsidRPr="00156200">
        <w:rPr>
          <w:rFonts w:ascii="Times New Roman" w:eastAsia="Times New Roman" w:hAnsi="Times New Roman" w:cs="Times New Roman"/>
          <w:sz w:val="24"/>
          <w:szCs w:val="24"/>
        </w:rPr>
        <w:t xml:space="preserve"> </w:t>
      </w:r>
      <w:r w:rsidR="00156200"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00156200" w:rsidRPr="00EB63DE">
        <w:rPr>
          <w:rFonts w:ascii="Times New Roman" w:eastAsia="Times New Roman" w:hAnsi="Times New Roman" w:cs="Times New Roman"/>
          <w:sz w:val="24"/>
          <w:szCs w:val="24"/>
        </w:rPr>
        <w:t xml:space="preserve"> </w:t>
      </w:r>
      <w:r w:rsidRPr="00C74355">
        <w:rPr>
          <w:rFonts w:ascii="Times New Roman" w:eastAsia="Times New Roman" w:hAnsi="Times New Roman" w:cs="Times New Roman"/>
          <w:sz w:val="24"/>
          <w:szCs w:val="24"/>
        </w:rPr>
        <w:t xml:space="preserve">by its estimate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w:r w:rsidR="00156200"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00156200" w:rsidRPr="00EB63DE">
        <w:rPr>
          <w:rFonts w:ascii="Times New Roman" w:eastAsia="Times New Roman" w:hAnsi="Times New Roman" w:cs="Times New Roman"/>
          <w:sz w:val="24"/>
          <w:szCs w:val="24"/>
        </w:rPr>
        <w:t xml:space="preserve"> </w:t>
      </w:r>
      <w:r w:rsidRPr="00C74355">
        <w:rPr>
          <w:rFonts w:ascii="Times New Roman" w:eastAsia="Times New Roman" w:hAnsi="Times New Roman" w:cs="Times New Roman"/>
          <w:sz w:val="24"/>
          <w:szCs w:val="24"/>
        </w:rPr>
        <w:t>in all expressions and obtain estimated versions of the fiducial probability and the two restricted simultaneous confidence intervals, which are denoted by</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respectively. Note that if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2458D6" w:rsidRPr="002458D6">
        <w:rPr>
          <w:rFonts w:ascii="Times New Roman" w:eastAsia="Times New Roman" w:hAnsi="Times New Roman" w:cs="Times New Roman"/>
          <w:sz w:val="24"/>
          <w:szCs w:val="24"/>
        </w:rPr>
        <w:t xml:space="preserve"> </w:t>
      </w:r>
      <w:r w:rsidR="002458D6"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002458D6" w:rsidRPr="00EB63DE">
        <w:rPr>
          <w:rFonts w:ascii="Times New Roman" w:eastAsia="Times New Roman" w:hAnsi="Times New Roman" w:cs="Times New Roman"/>
          <w:sz w:val="24"/>
          <w:szCs w:val="24"/>
        </w:rPr>
        <w:t xml:space="preserve"> </w:t>
      </w:r>
      <w:r w:rsidR="002458D6">
        <w:rPr>
          <w:rFonts w:ascii="Times New Roman" w:eastAsia="Times New Roman" w:hAnsi="Times New Roman" w:cs="Times New Roman"/>
          <w:sz w:val="24"/>
          <w:szCs w:val="24"/>
        </w:rPr>
        <w:t xml:space="preserve">are good estimates </w:t>
      </w:r>
      <w:r w:rsidRPr="00C74355">
        <w:rPr>
          <w:rFonts w:ascii="Times New Roman" w:eastAsia="Times New Roman" w:hAnsi="Times New Roman" w:cs="Times New Roman"/>
          <w:sz w:val="24"/>
          <w:szCs w:val="24"/>
        </w:rPr>
        <w:t xml:space="preserve">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AF0A24" w:rsidRPr="00AF0A24">
        <w:rPr>
          <w:rFonts w:ascii="Times New Roman" w:eastAsia="Times New Roman" w:hAnsi="Times New Roman" w:cs="Times New Roman"/>
          <w:sz w:val="24"/>
          <w:szCs w:val="24"/>
        </w:rPr>
        <w:t xml:space="preserve"> </w:t>
      </w:r>
      <w:r w:rsidR="00AF0A24"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C74355">
        <w:rPr>
          <w:rFonts w:ascii="Times New Roman" w:eastAsia="Times New Roman" w:hAnsi="Times New Roman" w:cs="Times New Roman"/>
          <w:sz w:val="24"/>
          <w:szCs w:val="24"/>
        </w:rPr>
        <w:t xml:space="preserve">, it is expected that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would perform similarly as compa</w:t>
      </w:r>
      <w:r w:rsidR="00B723C2">
        <w:rPr>
          <w:rFonts w:ascii="Times New Roman" w:eastAsia="Times New Roman" w:hAnsi="Times New Roman" w:cs="Times New Roman"/>
          <w:sz w:val="24"/>
          <w:szCs w:val="24"/>
        </w:rPr>
        <w:t>red with the RSCI assuming that</w:t>
      </w:r>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 xml:space="preserve">1 </m:t>
                </m:r>
              </m:sub>
            </m:sSub>
          </m:sub>
        </m:sSub>
        <m:r>
          <m:rPr>
            <m:sty m:val="p"/>
          </m:rPr>
          <w:rPr>
            <w:rFonts w:ascii="Cambria Math" w:eastAsia="Times New Roman" w:hAnsi="Cambria Math" w:cs="Times New Roman"/>
            <w:sz w:val="24"/>
            <w:szCs w:val="24"/>
          </w:rPr>
          <m:t xml:space="preserve">and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m:rPr>
            <m:sty m:val="p"/>
          </m:rPr>
          <w:rPr>
            <w:rFonts w:ascii="Cambria Math" w:eastAsia="Times New Roman" w:hAnsi="Cambria Math" w:cs="Times New Roman"/>
            <w:sz w:val="24"/>
            <w:szCs w:val="24"/>
          </w:rPr>
          <m:t xml:space="preserve"> </m:t>
        </m:r>
      </m:oMath>
      <w:r w:rsidR="00342B99">
        <w:rPr>
          <w:rFonts w:ascii="Times New Roman" w:eastAsia="Times New Roman" w:hAnsi="Times New Roman" w:cs="Times New Roman"/>
          <w:sz w:val="24"/>
          <w:szCs w:val="24"/>
        </w:rPr>
        <w:t>are</w:t>
      </w:r>
      <w:r w:rsidRPr="00C74355">
        <w:rPr>
          <w:rFonts w:ascii="Times New Roman" w:eastAsia="Times New Roman" w:hAnsi="Times New Roman" w:cs="Times New Roman"/>
          <w:sz w:val="24"/>
          <w:szCs w:val="24"/>
        </w:rPr>
        <w:t xml:space="preserve"> known. </w:t>
      </w:r>
    </w:p>
    <w:p w14:paraId="35162959" w14:textId="77777777" w:rsidR="00724217" w:rsidRPr="00C74355" w:rsidRDefault="00724217" w:rsidP="00724217">
      <w:pPr>
        <w:spacing w:after="0" w:line="240" w:lineRule="auto"/>
        <w:jc w:val="both"/>
        <w:rPr>
          <w:rFonts w:ascii="Times New Roman" w:eastAsia="Times New Roman" w:hAnsi="Times New Roman" w:cs="Times New Roman"/>
          <w:color w:val="C00000"/>
          <w:sz w:val="24"/>
          <w:szCs w:val="24"/>
        </w:rPr>
      </w:pPr>
    </w:p>
    <w:p w14:paraId="1286D5A3" w14:textId="676FD775" w:rsidR="00CC6A7D" w:rsidRDefault="00CC6A7D"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It can be easily verified that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Pr>
          <w:rFonts w:ascii="Times New Roman" w:eastAsia="Times New Roman" w:hAnsi="Times New Roman" w:cs="Times New Roman"/>
          <w:sz w:val="24"/>
          <w:szCs w:val="24"/>
        </w:rPr>
        <w:t xml:space="preserve">. Thus, RSCI </w:t>
      </w:r>
      <w:r w:rsidRPr="00C74355">
        <w:rPr>
          <w:rFonts w:ascii="Times New Roman" w:eastAsia="Times New Roman" w:hAnsi="Times New Roman" w:cs="Times New Roman"/>
          <w:sz w:val="24"/>
          <w:szCs w:val="24"/>
        </w:rPr>
        <w:t>V</w:t>
      </w:r>
      <w:r>
        <w:rPr>
          <w:rFonts w:ascii="Times New Roman" w:eastAsia="Times New Roman" w:hAnsi="Times New Roman" w:cs="Times New Roman"/>
          <w:sz w:val="24"/>
          <w:szCs w:val="24"/>
        </w:rPr>
        <w:t>I</w:t>
      </w:r>
      <w:r w:rsidRPr="00C74355">
        <w:rPr>
          <w:rFonts w:ascii="Times New Roman" w:eastAsia="Times New Roman" w:hAnsi="Times New Roman" w:cs="Times New Roman"/>
          <w:sz w:val="24"/>
          <w:szCs w:val="24"/>
        </w:rPr>
        <w:t xml:space="preserve"> confidence interval is considered more con</w:t>
      </w:r>
      <w:r>
        <w:rPr>
          <w:rFonts w:ascii="Times New Roman" w:eastAsia="Times New Roman" w:hAnsi="Times New Roman" w:cs="Times New Roman"/>
          <w:sz w:val="24"/>
          <w:szCs w:val="24"/>
        </w:rPr>
        <w:t>servative than RSCI V</w:t>
      </w:r>
      <w:r w:rsidRPr="00C74355">
        <w:rPr>
          <w:rFonts w:ascii="Times New Roman" w:eastAsia="Times New Roman" w:hAnsi="Times New Roman" w:cs="Times New Roman"/>
          <w:sz w:val="24"/>
          <w:szCs w:val="24"/>
        </w:rPr>
        <w:t xml:space="preserve"> confidence interval.</w:t>
      </w:r>
    </w:p>
    <w:p w14:paraId="593D6871" w14:textId="77777777" w:rsidR="00091732" w:rsidRDefault="00091732" w:rsidP="00C74355">
      <w:pPr>
        <w:spacing w:after="0" w:line="240" w:lineRule="auto"/>
        <w:jc w:val="both"/>
        <w:rPr>
          <w:rFonts w:ascii="Times New Roman" w:eastAsia="Times New Roman" w:hAnsi="Times New Roman" w:cs="Times New Roman"/>
          <w:sz w:val="24"/>
          <w:szCs w:val="24"/>
        </w:rPr>
      </w:pPr>
    </w:p>
    <w:p w14:paraId="2E779D0F" w14:textId="5439904E" w:rsidR="00435461" w:rsidRPr="00435461" w:rsidRDefault="00435461" w:rsidP="00C74355">
      <w:pPr>
        <w:spacing w:after="0" w:line="240" w:lineRule="auto"/>
        <w:jc w:val="both"/>
        <w:rPr>
          <w:rFonts w:ascii="Times New Roman" w:eastAsia="Times New Roman" w:hAnsi="Times New Roman" w:cs="Times New Roman"/>
          <w:color w:val="C00000"/>
          <w:sz w:val="24"/>
          <w:szCs w:val="24"/>
        </w:rPr>
      </w:pPr>
      <w:r w:rsidRPr="00C74355">
        <w:rPr>
          <w:rFonts w:ascii="Times New Roman" w:eastAsia="Times New Roman" w:hAnsi="Times New Roman" w:cs="Times New Roman"/>
          <w:b/>
          <w:sz w:val="24"/>
          <w:szCs w:val="24"/>
        </w:rPr>
        <w:t>Modified</w:t>
      </w:r>
      <w:r>
        <w:rPr>
          <w:rFonts w:ascii="Times New Roman" w:eastAsia="Times New Roman" w:hAnsi="Times New Roman" w:cs="Times New Roman"/>
          <w:b/>
          <w:sz w:val="24"/>
          <w:szCs w:val="24"/>
        </w:rPr>
        <w:t xml:space="preserve"> </w:t>
      </w:r>
      <w:r w:rsidRPr="00C74355">
        <w:rPr>
          <w:rFonts w:ascii="Times New Roman" w:eastAsia="Times New Roman" w:hAnsi="Times New Roman" w:cs="Times New Roman"/>
          <w:b/>
          <w:sz w:val="24"/>
          <w:szCs w:val="24"/>
        </w:rPr>
        <w:t>RSCI</w:t>
      </w:r>
      <w:r>
        <w:rPr>
          <w:rFonts w:ascii="Times New Roman" w:eastAsia="Times New Roman" w:hAnsi="Times New Roman" w:cs="Times New Roman"/>
          <w:b/>
          <w:sz w:val="24"/>
          <w:szCs w:val="24"/>
        </w:rPr>
        <w:t xml:space="preserve"> V and RSCI VI</w:t>
      </w:r>
      <w:r w:rsidRPr="00C74355">
        <w:rPr>
          <w:rFonts w:ascii="Times New Roman" w:eastAsia="Times New Roman" w:hAnsi="Times New Roman" w:cs="Times New Roman"/>
          <w:b/>
          <w:sz w:val="24"/>
          <w:szCs w:val="24"/>
        </w:rPr>
        <w:t xml:space="preserve"> Confidence Intervals</w:t>
      </w:r>
    </w:p>
    <w:p w14:paraId="3DD11E18" w14:textId="77777777" w:rsidR="00435461" w:rsidRPr="00EB63DE" w:rsidRDefault="00435461" w:rsidP="00C74355">
      <w:pPr>
        <w:spacing w:after="0" w:line="240" w:lineRule="auto"/>
        <w:jc w:val="both"/>
        <w:rPr>
          <w:rFonts w:ascii="Times New Roman" w:eastAsia="Times New Roman" w:hAnsi="Times New Roman" w:cs="Times New Roman"/>
          <w:sz w:val="24"/>
          <w:szCs w:val="24"/>
        </w:rPr>
      </w:pPr>
    </w:p>
    <w:p w14:paraId="2DCA0115" w14:textId="060A8801"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To </w:t>
      </w:r>
      <w:del w:id="211" w:author="Yin, Donglei *" w:date="2018-07-16T10:33:00Z">
        <w:r w:rsidRPr="00EB63DE" w:rsidDel="00AD0301">
          <w:rPr>
            <w:rFonts w:ascii="Times New Roman" w:eastAsia="Times New Roman" w:hAnsi="Times New Roman" w:cs="Times New Roman"/>
            <w:sz w:val="24"/>
            <w:szCs w:val="24"/>
          </w:rPr>
          <w:delText>taken</w:delText>
        </w:r>
      </w:del>
      <w:ins w:id="212" w:author="Yin, Donglei *" w:date="2018-07-16T10:33:00Z">
        <w:r w:rsidR="00AD0301" w:rsidRPr="00EB63DE">
          <w:rPr>
            <w:rFonts w:ascii="Times New Roman" w:eastAsia="Times New Roman" w:hAnsi="Times New Roman" w:cs="Times New Roman"/>
            <w:sz w:val="24"/>
            <w:szCs w:val="24"/>
          </w:rPr>
          <w:t>take</w:t>
        </w:r>
      </w:ins>
      <w:r w:rsidRPr="00EB63DE">
        <w:rPr>
          <w:rFonts w:ascii="Times New Roman" w:eastAsia="Times New Roman" w:hAnsi="Times New Roman" w:cs="Times New Roman"/>
          <w:sz w:val="24"/>
          <w:szCs w:val="24"/>
        </w:rPr>
        <w:t xml:space="preserve"> this variability into consideration, two modified versions for above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00004533">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00004533">
        <w:rPr>
          <w:rFonts w:ascii="Times New Roman" w:eastAsia="Times New Roman" w:hAnsi="Times New Roman" w:cs="Times New Roman"/>
          <w:sz w:val="24"/>
          <w:szCs w:val="24"/>
        </w:rPr>
        <w:t xml:space="preserve"> </w:t>
      </w:r>
      <w:r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oMath>
      <w:r w:rsidRPr="00EB63DE">
        <w:rPr>
          <w:rFonts w:ascii="Times New Roman" w:eastAsia="Times New Roman" w:hAnsi="Times New Roman" w:cs="Times New Roman"/>
          <w:sz w:val="24"/>
          <w:szCs w:val="24"/>
        </w:rPr>
        <w:t xml:space="preserve"> are also provided. One is the integrated version and the other is the least favorable version. Both are based on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xml:space="preserve">in (4). The fiducial distributions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can be expressed as</w:t>
      </w:r>
    </w:p>
    <w:p w14:paraId="39985D9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254B5754" w14:textId="77777777" w:rsidR="00C74355" w:rsidRPr="00EB63DE" w:rsidRDefault="00C74355" w:rsidP="00C74355">
      <w:pPr>
        <w:spacing w:after="0" w:line="240" w:lineRule="auto"/>
        <w:ind w:firstLine="720"/>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oMath>
      <w:r w:rsidRPr="00EB63DE">
        <w:rPr>
          <w:rFonts w:ascii="Times New Roman" w:eastAsia="Times New Roman" w:hAnsi="Times New Roman" w:cs="Times New Roman"/>
          <w:sz w:val="24"/>
          <w:szCs w:val="24"/>
        </w:rPr>
        <w:t xml:space="preserve"> </w:t>
      </w:r>
    </w:p>
    <w:p w14:paraId="5661F374"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and</w:t>
      </w:r>
    </w:p>
    <w:p w14:paraId="06C57CFD"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158B333" w14:textId="77777777" w:rsidR="00C74355" w:rsidRPr="00EB63DE" w:rsidRDefault="00C74355" w:rsidP="00C74355">
      <w:pPr>
        <w:spacing w:after="0" w:line="240" w:lineRule="auto"/>
        <w:ind w:firstLine="720"/>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e>
                </m:d>
              </m:den>
            </m:f>
          </m:e>
        </m:rad>
      </m:oMath>
      <w:r w:rsidRPr="00EB63DE">
        <w:rPr>
          <w:rFonts w:ascii="Times New Roman" w:eastAsia="Times New Roman" w:hAnsi="Times New Roman" w:cs="Times New Roman"/>
          <w:sz w:val="24"/>
          <w:szCs w:val="24"/>
        </w:rPr>
        <w:t xml:space="preserve">, </w:t>
      </w:r>
    </w:p>
    <w:p w14:paraId="22DF9BB2"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7764D24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lastRenderedPageBreak/>
        <w:t xml:space="preserve">respectively, where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oMath>
      <w:r w:rsidRPr="00EB63DE">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2</m:t>
            </m:r>
          </m:sup>
        </m:sSubSup>
      </m:oMath>
      <w:r w:rsidRPr="00EB63DE">
        <w:rPr>
          <w:rFonts w:ascii="Times New Roman" w:eastAsia="Times New Roman" w:hAnsi="Times New Roman" w:cs="Times New Roman"/>
          <w:sz w:val="24"/>
          <w:szCs w:val="24"/>
        </w:rPr>
        <w:t xml:space="preserve"> are considered as fixed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(n-1)</m:t>
        </m:r>
      </m:oMath>
      <w:r w:rsidRPr="00EB63DE">
        <w:rPr>
          <w:rFonts w:ascii="Times New Roman" w:eastAsia="Times New Roman" w:hAnsi="Times New Roman" w:cs="Times New Roman"/>
          <w:sz w:val="24"/>
          <w:szCs w:val="24"/>
        </w:rPr>
        <w:t xml:space="preserve"> is Chi-square distribution with degree of freedom </w:t>
      </w:r>
      <m:oMath>
        <m:r>
          <w:rPr>
            <w:rFonts w:ascii="Cambria Math" w:eastAsia="Times New Roman" w:hAnsi="Cambria Math" w:cs="Times New Roman"/>
            <w:sz w:val="24"/>
            <w:szCs w:val="24"/>
          </w:rPr>
          <m:t>n-1</m:t>
        </m:r>
      </m:oMath>
      <w:r w:rsidRPr="00EB63DE">
        <w:rPr>
          <w:rFonts w:ascii="Times New Roman" w:eastAsia="Times New Roman" w:hAnsi="Times New Roman" w:cs="Times New Roman"/>
          <w:sz w:val="24"/>
          <w:szCs w:val="24"/>
        </w:rPr>
        <w:t>. Denote the probability density function of the two fiducial distributions as e</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 xml:space="preserve"> and e</w:t>
      </w:r>
      <w:r w:rsidRPr="00EB63DE">
        <w:rPr>
          <w:rFonts w:ascii="Times New Roman" w:eastAsia="Times New Roman" w:hAnsi="Times New Roman" w:cs="Times New Roman"/>
          <w:sz w:val="24"/>
          <w:szCs w:val="24"/>
          <w:vertAlign w:val="subscript"/>
        </w:rPr>
        <w:t>2</w:t>
      </w:r>
      <w:r w:rsidRPr="00EB63DE">
        <w:rPr>
          <w:rFonts w:ascii="Times New Roman" w:eastAsia="Times New Roman" w:hAnsi="Times New Roman" w:cs="Times New Roman"/>
          <w:sz w:val="24"/>
          <w:szCs w:val="24"/>
        </w:rPr>
        <w:t>.</w:t>
      </w:r>
    </w:p>
    <w:p w14:paraId="71E3ED1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00BA2EF"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b/>
          <w:i/>
          <w:sz w:val="24"/>
          <w:szCs w:val="24"/>
        </w:rPr>
        <w:t>The integrated version</w:t>
      </w:r>
      <w:r w:rsidRPr="00EB63DE">
        <w:rPr>
          <w:rFonts w:ascii="Times New Roman" w:eastAsia="Times New Roman" w:hAnsi="Times New Roman" w:cs="Times New Roman"/>
          <w:sz w:val="24"/>
          <w:szCs w:val="24"/>
        </w:rPr>
        <w:t xml:space="preserve"> The integrated fiducial probability (IFP) can be expressed as</w:t>
      </w:r>
    </w:p>
    <w:p w14:paraId="6976965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572A0EA" w14:textId="77777777" w:rsidR="00C74355" w:rsidRPr="00EB63DE" w:rsidRDefault="00CA7610" w:rsidP="00C74355">
      <w:pPr>
        <w:keepNext/>
        <w:spacing w:after="0" w:line="240" w:lineRule="auto"/>
        <w:jc w:val="center"/>
        <w:rPr>
          <w:rFonts w:ascii="Times New Roman" w:eastAsia="Times New Roman" w:hAnsi="Times New Roman" w:cs="Times New Roman"/>
          <w:vanish/>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nary>
          <m:naryPr>
            <m:limLoc m:val="undOvr"/>
            <m:subHide m:val="1"/>
            <m:supHide m:val="1"/>
            <m:ctrlPr>
              <w:rPr>
                <w:rFonts w:ascii="Cambria Math" w:eastAsia="Times New Roman" w:hAnsi="Cambria Math" w:cs="Times New Roman"/>
                <w:i/>
                <w:sz w:val="24"/>
                <w:szCs w:val="24"/>
              </w:rPr>
            </m:ctrlPr>
          </m:naryPr>
          <m:sub/>
          <m:sup/>
          <m:e>
            <m:nary>
              <m:naryPr>
                <m:limLoc m:val="undOvr"/>
                <m:subHide m:val="1"/>
                <m:supHide m:val="1"/>
                <m:ctrlPr>
                  <w:rPr>
                    <w:rFonts w:ascii="Cambria Math" w:eastAsia="Times New Roman" w:hAnsi="Cambria Math" w:cs="Times New Roman"/>
                    <w:i/>
                    <w:sz w:val="24"/>
                    <w:szCs w:val="24"/>
                  </w:rPr>
                </m:ctrlPr>
              </m:naryP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u,w</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r>
              <w:rPr>
                <w:rFonts w:ascii="Cambria Math" w:eastAsia="Times New Roman" w:hAnsi="Cambria Math" w:cs="Times New Roman"/>
                <w:sz w:val="24"/>
                <w:szCs w:val="24"/>
              </w:rPr>
              <m:t>dudw</m:t>
            </m:r>
          </m:e>
        </m:nary>
        <m:r>
          <w:rPr>
            <w:rFonts w:ascii="Cambria Math" w:eastAsia="Times New Roman" w:hAnsi="Cambria Math" w:cs="Times New Roman"/>
            <w:sz w:val="24"/>
            <w:szCs w:val="24"/>
          </w:rPr>
          <m:t>.</m:t>
        </m:r>
      </m:oMath>
      <w:r w:rsidR="00C74355" w:rsidRPr="00EB63DE">
        <w:rPr>
          <w:rFonts w:ascii="Times New Roman" w:eastAsia="Times New Roman" w:hAnsi="Times New Roman" w:cs="Times New Roman"/>
          <w:sz w:val="24"/>
          <w:szCs w:val="24"/>
        </w:rPr>
        <w:tab/>
      </w:r>
    </w:p>
    <w:p w14:paraId="1993D68D" w14:textId="77777777" w:rsidR="00C74355" w:rsidRPr="00EB63DE" w:rsidRDefault="00C74355" w:rsidP="00C74355">
      <w:pPr>
        <w:spacing w:after="200" w:line="240" w:lineRule="auto"/>
        <w:jc w:val="center"/>
        <w:rPr>
          <w:rFonts w:ascii="Calibri" w:eastAsia="SimSun" w:hAnsi="Calibri" w:cs="Times New Roman"/>
          <w:i/>
          <w:iCs/>
          <w:sz w:val="18"/>
          <w:szCs w:val="18"/>
        </w:rPr>
      </w:pPr>
      <w:r w:rsidRPr="00EB63DE">
        <w:rPr>
          <w:rFonts w:ascii="Calibri" w:eastAsia="SimSun" w:hAnsi="Calibri" w:cs="Times New Roman"/>
          <w:i/>
          <w:iCs/>
          <w:sz w:val="18"/>
          <w:szCs w:val="18"/>
        </w:rPr>
        <w:t xml:space="preserve"> (10)</w:t>
      </w:r>
    </w:p>
    <w:p w14:paraId="579A92C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Similarly, simply replace </w:t>
      </w:r>
    </w:p>
    <w:p w14:paraId="5FFD8E9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D534C4F" w14:textId="56A6FB7F" w:rsidR="00C74355" w:rsidRPr="00EB63DE"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oMath>
      </m:oMathPara>
    </w:p>
    <w:p w14:paraId="1FA3414D" w14:textId="74E8F43F" w:rsidR="00C74355" w:rsidRDefault="00BC22D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7202EA71" w14:textId="77777777" w:rsidR="00BC22D5" w:rsidRDefault="00BC22D5" w:rsidP="00C74355">
      <w:pPr>
        <w:spacing w:after="0" w:line="240" w:lineRule="auto"/>
        <w:jc w:val="both"/>
        <w:rPr>
          <w:rFonts w:ascii="Times New Roman" w:eastAsia="Times New Roman" w:hAnsi="Times New Roman" w:cs="Times New Roman"/>
          <w:sz w:val="24"/>
          <w:szCs w:val="24"/>
        </w:rPr>
      </w:pPr>
    </w:p>
    <w:p w14:paraId="27EF1730" w14:textId="07A467EC" w:rsidR="00BC22D5" w:rsidRDefault="00BC22D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oMath>
      </m:oMathPara>
    </w:p>
    <w:p w14:paraId="7677EE6E" w14:textId="77777777" w:rsidR="00BC22D5" w:rsidRPr="00EB63DE" w:rsidRDefault="00BC22D5" w:rsidP="00C74355">
      <w:pPr>
        <w:spacing w:after="0" w:line="240" w:lineRule="auto"/>
        <w:jc w:val="both"/>
        <w:rPr>
          <w:rFonts w:ascii="Times New Roman" w:eastAsia="Times New Roman" w:hAnsi="Times New Roman" w:cs="Times New Roman"/>
          <w:sz w:val="24"/>
          <w:szCs w:val="24"/>
        </w:rPr>
      </w:pPr>
    </w:p>
    <w:p w14:paraId="550CEF34" w14:textId="3DBAFFAF" w:rsidR="00C74355" w:rsidRPr="00EB63DE" w:rsidRDefault="00ED00C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their</w:t>
      </w:r>
      <w:r w:rsidR="00C74355" w:rsidRPr="00EB63DE">
        <w:rPr>
          <w:rFonts w:ascii="Times New Roman" w:eastAsia="Times New Roman" w:hAnsi="Times New Roman" w:cs="Times New Roman"/>
          <w:sz w:val="24"/>
          <w:szCs w:val="24"/>
        </w:rPr>
        <w:t xml:space="preserve"> integrated version</w:t>
      </w:r>
      <w:r w:rsidR="002C4CC1">
        <w:rPr>
          <w:rFonts w:ascii="Times New Roman" w:eastAsia="Times New Roman" w:hAnsi="Times New Roman" w:cs="Times New Roman"/>
          <w:sz w:val="24"/>
          <w:szCs w:val="24"/>
        </w:rPr>
        <w:t>s</w:t>
      </w:r>
    </w:p>
    <w:p w14:paraId="6C417BA0"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27308BE2" w14:textId="77777777" w:rsidR="00C74355" w:rsidRPr="006D4705" w:rsidRDefault="00CA7610" w:rsidP="00C74355">
      <w:pPr>
        <w:spacing w:after="0" w:line="240" w:lineRule="auto"/>
        <w:jc w:val="both"/>
        <w:rPr>
          <w:rFonts w:ascii="Times New Roman" w:eastAsia="Times New Roman" w:hAnsi="Times New Roman" w:cs="Times New Roman"/>
          <w:sz w:val="24"/>
          <w:szCs w:val="24"/>
        </w:rPr>
      </w:pPr>
      <m:oMathPara>
        <m:oMath>
          <m:nary>
            <m:naryPr>
              <m:limLoc m:val="undOvr"/>
              <m:subHide m:val="1"/>
              <m:supHide m:val="1"/>
              <m:ctrlPr>
                <w:rPr>
                  <w:rFonts w:ascii="Cambria Math" w:eastAsia="Times New Roman" w:hAnsi="Cambria Math" w:cs="Times New Roman"/>
                  <w:i/>
                  <w:sz w:val="24"/>
                  <w:szCs w:val="24"/>
                </w:rPr>
              </m:ctrlPr>
            </m:naryPr>
            <m:sub/>
            <m:sup/>
            <m:e>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≤1.5w,</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≤1.5u|u,w,g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r>
                <w:rPr>
                  <w:rFonts w:ascii="Cambria Math" w:eastAsia="Times New Roman" w:hAnsi="Cambria Math" w:cs="Times New Roman"/>
                  <w:sz w:val="24"/>
                  <w:szCs w:val="24"/>
                </w:rPr>
                <m:t>dudw</m:t>
              </m:r>
            </m:e>
          </m:nary>
        </m:oMath>
      </m:oMathPara>
    </w:p>
    <w:p w14:paraId="3B41DF6C" w14:textId="77777777" w:rsidR="006D4705" w:rsidRDefault="006D4705" w:rsidP="00C74355">
      <w:pPr>
        <w:spacing w:after="0" w:line="240" w:lineRule="auto"/>
        <w:jc w:val="both"/>
        <w:rPr>
          <w:rFonts w:ascii="Times New Roman" w:eastAsia="Times New Roman" w:hAnsi="Times New Roman" w:cs="Times New Roman"/>
          <w:sz w:val="24"/>
          <w:szCs w:val="24"/>
        </w:rPr>
      </w:pPr>
    </w:p>
    <w:p w14:paraId="69250840" w14:textId="26FAF65F" w:rsidR="006D4705" w:rsidRDefault="006D470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4CBA6D2B" w14:textId="77777777" w:rsidR="006D4705" w:rsidRDefault="006D4705" w:rsidP="00C74355">
      <w:pPr>
        <w:spacing w:after="0" w:line="240" w:lineRule="auto"/>
        <w:jc w:val="both"/>
        <w:rPr>
          <w:rFonts w:ascii="Times New Roman" w:eastAsia="Times New Roman" w:hAnsi="Times New Roman" w:cs="Times New Roman"/>
          <w:sz w:val="24"/>
          <w:szCs w:val="24"/>
        </w:rPr>
      </w:pPr>
    </w:p>
    <w:p w14:paraId="04CA55A2" w14:textId="40ED2B51" w:rsidR="006D4705" w:rsidRPr="00EB63DE" w:rsidRDefault="00CA7610" w:rsidP="00C74355">
      <w:pPr>
        <w:spacing w:after="0" w:line="240" w:lineRule="auto"/>
        <w:jc w:val="both"/>
        <w:rPr>
          <w:rFonts w:ascii="Times New Roman" w:eastAsia="Times New Roman" w:hAnsi="Times New Roman" w:cs="Times New Roman"/>
          <w:sz w:val="24"/>
          <w:szCs w:val="24"/>
        </w:rPr>
      </w:pPr>
      <m:oMathPara>
        <m:oMath>
          <m:nary>
            <m:naryPr>
              <m:limLoc m:val="undOvr"/>
              <m:subHide m:val="1"/>
              <m:supHide m:val="1"/>
              <m:ctrlPr>
                <w:rPr>
                  <w:rFonts w:ascii="Cambria Math" w:eastAsia="Times New Roman" w:hAnsi="Cambria Math" w:cs="Times New Roman"/>
                  <w:i/>
                  <w:sz w:val="24"/>
                  <w:szCs w:val="24"/>
                </w:rPr>
              </m:ctrlPr>
            </m:naryPr>
            <m:sub/>
            <m:sup/>
            <m:e>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u,</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w,</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u|u,w,g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r>
                <w:rPr>
                  <w:rFonts w:ascii="Cambria Math" w:eastAsia="Times New Roman" w:hAnsi="Cambria Math" w:cs="Times New Roman"/>
                  <w:sz w:val="24"/>
                  <w:szCs w:val="24"/>
                </w:rPr>
                <m:t>dudw</m:t>
              </m:r>
            </m:e>
          </m:nary>
        </m:oMath>
      </m:oMathPara>
    </w:p>
    <w:p w14:paraId="0C73202A"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37A5B48A" w14:textId="3A01B9D6"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in the expressions above. Then with the sam</w:t>
      </w:r>
      <w:r w:rsidR="00871DE8">
        <w:rPr>
          <w:rFonts w:ascii="Times New Roman" w:eastAsia="Times New Roman" w:hAnsi="Times New Roman" w:cs="Times New Roman"/>
          <w:sz w:val="24"/>
          <w:szCs w:val="24"/>
        </w:rPr>
        <w:t>e derivation, we have the type V</w:t>
      </w:r>
      <w:r w:rsidRPr="00EB63DE">
        <w:rPr>
          <w:rFonts w:ascii="Times New Roman" w:eastAsia="Times New Roman" w:hAnsi="Times New Roman" w:cs="Times New Roman"/>
          <w:sz w:val="24"/>
          <w:szCs w:val="24"/>
        </w:rPr>
        <w:t xml:space="preserve"> integrated restricted simultaneous confidence interval (IRSCI V)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 1-α</m:t>
            </m:r>
          </m:sub>
          <m:sup>
            <m:r>
              <w:rPr>
                <w:rFonts w:ascii="Cambria Math" w:eastAsia="Times New Roman" w:hAnsi="Cambria Math" w:cs="Times New Roman"/>
                <w:sz w:val="24"/>
                <w:szCs w:val="24"/>
              </w:rPr>
              <m:t>5</m:t>
            </m:r>
          </m:sup>
        </m:sSubSup>
      </m:oMath>
      <w:r w:rsidR="005B6A35" w:rsidRPr="005B6A35">
        <w:rPr>
          <w:rFonts w:ascii="Times New Roman" w:eastAsia="Times New Roman" w:hAnsi="Times New Roman" w:cs="Times New Roman"/>
          <w:sz w:val="24"/>
          <w:szCs w:val="24"/>
        </w:rPr>
        <w:t xml:space="preserve"> </w:t>
      </w:r>
      <w:r w:rsidR="005B6A3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D37E6F">
        <w:rPr>
          <w:rFonts w:ascii="Times New Roman" w:eastAsia="Times New Roman" w:hAnsi="Times New Roman" w:cs="Times New Roman"/>
          <w:sz w:val="24"/>
          <w:szCs w:val="24"/>
        </w:rPr>
        <w:t>and the type VI</w:t>
      </w:r>
      <w:r w:rsidR="00D37E6F" w:rsidRPr="00EB63DE">
        <w:rPr>
          <w:rFonts w:ascii="Times New Roman" w:eastAsia="Times New Roman" w:hAnsi="Times New Roman" w:cs="Times New Roman"/>
          <w:sz w:val="24"/>
          <w:szCs w:val="24"/>
        </w:rPr>
        <w:t xml:space="preserve"> integrated restricted simultaneous confidence interval (IRSCI V</w:t>
      </w:r>
      <w:r w:rsidR="00D37E6F">
        <w:rPr>
          <w:rFonts w:ascii="Times New Roman" w:eastAsia="Times New Roman" w:hAnsi="Times New Roman" w:cs="Times New Roman"/>
          <w:sz w:val="24"/>
          <w:szCs w:val="24"/>
        </w:rPr>
        <w:t>I</w:t>
      </w:r>
      <w:r w:rsidR="00D37E6F" w:rsidRPr="00EB63DE">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 1-α</m:t>
            </m:r>
          </m:sub>
          <m:sup>
            <m:r>
              <w:rPr>
                <w:rFonts w:ascii="Cambria Math" w:eastAsia="Times New Roman" w:hAnsi="Cambria Math" w:cs="Times New Roman"/>
                <w:sz w:val="24"/>
                <w:szCs w:val="24"/>
              </w:rPr>
              <m:t>6</m:t>
            </m:r>
          </m:sup>
        </m:sSubSup>
      </m:oMath>
      <w:r w:rsidR="00C210EE">
        <w:rPr>
          <w:rFonts w:ascii="Times New Roman" w:eastAsia="Times New Roman" w:hAnsi="Times New Roman" w:cs="Times New Roman"/>
          <w:sz w:val="24"/>
          <w:szCs w:val="24"/>
        </w:rPr>
        <w:t xml:space="preserve"> 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606EE5">
        <w:rPr>
          <w:rFonts w:ascii="Times New Roman" w:eastAsia="Times New Roman" w:hAnsi="Times New Roman" w:cs="Times New Roman"/>
          <w:sz w:val="24"/>
          <w:szCs w:val="24"/>
        </w:rPr>
        <w:t>.</w:t>
      </w:r>
    </w:p>
    <w:p w14:paraId="6B0BDE5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415D58AB"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1548A8">
        <w:rPr>
          <w:rFonts w:ascii="Times New Roman" w:eastAsia="Times New Roman" w:hAnsi="Times New Roman" w:cs="Times New Roman"/>
          <w:b/>
          <w:i/>
          <w:sz w:val="24"/>
          <w:szCs w:val="24"/>
        </w:rPr>
        <w:t>The least favorable version</w:t>
      </w:r>
      <w:r w:rsidRPr="00EB63DE">
        <w:rPr>
          <w:rFonts w:ascii="Times New Roman" w:eastAsia="Times New Roman" w:hAnsi="Times New Roman" w:cs="Times New Roman"/>
          <w:sz w:val="24"/>
          <w:szCs w:val="24"/>
        </w:rPr>
        <w:t xml:space="preserve"> it would be more conservative when the used values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and/or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xml:space="preserve"> are smaller, i.e., it’s hard to reject all three hypotheses with smaller values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xml:space="preserve">. Thus, we suggest another version using the </w:t>
      </w:r>
      <m:oMath>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oMath>
      <w:r w:rsidRPr="00EB63DE">
        <w:rPr>
          <w:rFonts w:ascii="Times New Roman" w:eastAsia="Times New Roman" w:hAnsi="Times New Roman" w:cs="Times New Roman"/>
          <w:sz w:val="24"/>
          <w:szCs w:val="24"/>
        </w:rPr>
        <w:t xml:space="preserve"> lower fiducial confidence bounds to estimate the least favorable values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i.e.,</w:t>
      </w:r>
    </w:p>
    <w:p w14:paraId="351F604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FBD5A90" w14:textId="77777777" w:rsidR="00C74355" w:rsidRPr="00EB63DE" w:rsidRDefault="00CA7610" w:rsidP="00C74355">
      <w:pPr>
        <w:spacing w:after="0" w:line="240" w:lineRule="auto"/>
        <w:ind w:firstLine="720"/>
        <w:jc w:val="both"/>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and</m:t>
        </m:r>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e>
                </m:d>
              </m:den>
            </m:f>
          </m:e>
        </m:rad>
      </m:oMath>
      <w:r w:rsidR="00C74355" w:rsidRPr="00EB63DE">
        <w:rPr>
          <w:rFonts w:ascii="Times New Roman" w:eastAsia="Times New Roman" w:hAnsi="Times New Roman" w:cs="Times New Roman"/>
          <w:sz w:val="24"/>
          <w:szCs w:val="24"/>
        </w:rPr>
        <w:t>,</w:t>
      </w:r>
    </w:p>
    <w:p w14:paraId="6E4806D3"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C3AB58D"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where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oMath>
      <w:r w:rsidRPr="00EB63DE">
        <w:rPr>
          <w:rFonts w:ascii="Times New Roman" w:eastAsia="Times New Roman" w:hAnsi="Times New Roman" w:cs="Times New Roman"/>
          <w:sz w:val="24"/>
          <w:szCs w:val="24"/>
        </w:rPr>
        <w:t xml:space="preserve"> is the </w:t>
      </w:r>
      <m:oMath>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oMath>
      <w:r w:rsidRPr="00EB63DE">
        <w:rPr>
          <w:rFonts w:ascii="Times New Roman" w:eastAsia="Times New Roman" w:hAnsi="Times New Roman" w:cs="Times New Roman"/>
          <w:sz w:val="24"/>
          <w:szCs w:val="24"/>
        </w:rPr>
        <w:t xml:space="preserve"> quantile of Chi-square distribution with degree of freedom </w:t>
      </w:r>
      <m:oMath>
        <m:r>
          <w:rPr>
            <w:rFonts w:ascii="Cambria Math" w:eastAsia="Times New Roman" w:hAnsi="Cambria Math" w:cs="Times New Roman"/>
            <w:sz w:val="24"/>
            <w:szCs w:val="24"/>
          </w:rPr>
          <m:t>n-1</m:t>
        </m:r>
      </m:oMath>
      <w:r w:rsidRPr="00EB63DE">
        <w:rPr>
          <w:rFonts w:ascii="Times New Roman" w:eastAsia="Times New Roman" w:hAnsi="Times New Roman" w:cs="Times New Roman"/>
          <w:sz w:val="24"/>
          <w:szCs w:val="24"/>
        </w:rPr>
        <w:t xml:space="preserve">. This leads to the least favorable fiducial probability (LFFP) </w:t>
      </w:r>
    </w:p>
    <w:p w14:paraId="5353C773"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0176FD3" w14:textId="77777777" w:rsidR="00C74355" w:rsidRPr="00EB63DE" w:rsidRDefault="00CA7610"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LFFP</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m:t>
                </m:r>
              </m:sup>
            </m:sSubSup>
          </m:e>
        </m:d>
      </m:oMath>
      <w:r w:rsidR="00C74355" w:rsidRPr="00EB63DE">
        <w:rPr>
          <w:rFonts w:ascii="Times New Roman" w:eastAsia="Times New Roman" w:hAnsi="Times New Roman" w:cs="Times New Roman"/>
          <w:sz w:val="24"/>
          <w:szCs w:val="24"/>
        </w:rPr>
        <w:t xml:space="preserve">, </w:t>
      </w:r>
    </w:p>
    <w:p w14:paraId="2E29E4D2"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83C06BC" w14:textId="1A56C2F2" w:rsidR="00C74355" w:rsidRPr="00EB63DE" w:rsidRDefault="003D1F32"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type V</w:t>
      </w:r>
      <w:r w:rsidR="00C74355" w:rsidRPr="00EB63DE">
        <w:rPr>
          <w:rFonts w:ascii="Times New Roman" w:eastAsia="Times New Roman" w:hAnsi="Times New Roman" w:cs="Times New Roman"/>
          <w:sz w:val="24"/>
          <w:szCs w:val="24"/>
        </w:rPr>
        <w:t xml:space="preserve"> least favorable restricted simultaneous confidence interval (LFRSCI V)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5</m:t>
            </m:r>
          </m:sup>
        </m:sSubSup>
      </m:oMath>
      <w:r w:rsidR="00EB47A0">
        <w:rPr>
          <w:rFonts w:ascii="Times New Roman" w:eastAsia="Times New Roman" w:hAnsi="Times New Roman" w:cs="Times New Roman"/>
          <w:sz w:val="24"/>
          <w:szCs w:val="24"/>
        </w:rPr>
        <w:t xml:space="preserve"> </w:t>
      </w:r>
      <w:r w:rsidR="005B6A3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EB47A0">
        <w:rPr>
          <w:rFonts w:ascii="Times New Roman" w:eastAsia="Times New Roman" w:hAnsi="Times New Roman" w:cs="Times New Roman"/>
          <w:sz w:val="24"/>
          <w:szCs w:val="24"/>
        </w:rPr>
        <w:t>and the type V</w:t>
      </w:r>
      <w:r w:rsidR="00AA0C45">
        <w:rPr>
          <w:rFonts w:ascii="Times New Roman" w:eastAsia="Times New Roman" w:hAnsi="Times New Roman" w:cs="Times New Roman"/>
          <w:sz w:val="24"/>
          <w:szCs w:val="24"/>
        </w:rPr>
        <w:t>I</w:t>
      </w:r>
      <w:r w:rsidR="00EB47A0" w:rsidRPr="00EB63DE">
        <w:rPr>
          <w:rFonts w:ascii="Times New Roman" w:eastAsia="Times New Roman" w:hAnsi="Times New Roman" w:cs="Times New Roman"/>
          <w:sz w:val="24"/>
          <w:szCs w:val="24"/>
        </w:rPr>
        <w:t xml:space="preserve"> least favorable restricted simultaneous confidence interval (LFRSCI V</w:t>
      </w:r>
      <w:r w:rsidR="00AA0C45">
        <w:rPr>
          <w:rFonts w:ascii="Times New Roman" w:eastAsia="Times New Roman" w:hAnsi="Times New Roman" w:cs="Times New Roman"/>
          <w:sz w:val="24"/>
          <w:szCs w:val="24"/>
        </w:rPr>
        <w:t>I</w:t>
      </w:r>
      <w:r w:rsidR="00EB47A0" w:rsidRPr="00EB63DE">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6</m:t>
            </m:r>
          </m:sup>
        </m:sSubSup>
      </m:oMath>
      <w:r w:rsidR="00AA0C45">
        <w:rPr>
          <w:rFonts w:ascii="Times New Roman" w:eastAsia="Times New Roman" w:hAnsi="Times New Roman" w:cs="Times New Roman"/>
          <w:sz w:val="24"/>
          <w:szCs w:val="24"/>
        </w:rPr>
        <w:t xml:space="preserve"> 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C74355" w:rsidRPr="00EB63DE">
        <w:rPr>
          <w:rFonts w:ascii="Times New Roman" w:eastAsia="Times New Roman" w:hAnsi="Times New Roman" w:cs="Times New Roman"/>
          <w:sz w:val="24"/>
          <w:szCs w:val="24"/>
        </w:rPr>
        <w:t>.</w:t>
      </w:r>
    </w:p>
    <w:p w14:paraId="51DB27D9" w14:textId="77777777" w:rsidR="00C74355" w:rsidRDefault="00C74355" w:rsidP="00C74355">
      <w:pPr>
        <w:spacing w:after="0" w:line="240" w:lineRule="auto"/>
        <w:jc w:val="both"/>
        <w:rPr>
          <w:rFonts w:ascii="Times New Roman" w:eastAsia="Calibri" w:hAnsi="Times New Roman" w:cs="Times New Roman"/>
          <w:b/>
          <w:sz w:val="24"/>
          <w:szCs w:val="24"/>
          <w:lang w:eastAsia="en-US"/>
        </w:rPr>
      </w:pPr>
    </w:p>
    <w:p w14:paraId="5F948998" w14:textId="5A421364" w:rsidR="00C74355" w:rsidRDefault="009C6492" w:rsidP="00C74355">
      <w:pPr>
        <w:spacing w:after="0" w:line="240" w:lineRule="auto"/>
        <w:jc w:val="both"/>
        <w:rPr>
          <w:rFonts w:ascii="Times New Roman" w:hAnsi="Times New Roman" w:cs="Times New Roman"/>
          <w:sz w:val="21"/>
          <w:szCs w:val="21"/>
        </w:rPr>
      </w:pPr>
      <w:r>
        <w:rPr>
          <w:rFonts w:ascii="Times New Roman" w:eastAsia="Calibri" w:hAnsi="Times New Roman" w:cs="Times New Roman"/>
          <w:sz w:val="24"/>
          <w:szCs w:val="24"/>
          <w:lang w:eastAsia="en-US"/>
        </w:rPr>
        <w:t>For a</w:t>
      </w:r>
      <w:r w:rsidR="00600003">
        <w:rPr>
          <w:rFonts w:ascii="Times New Roman" w:eastAsia="Calibri" w:hAnsi="Times New Roman" w:cs="Times New Roman"/>
          <w:sz w:val="24"/>
          <w:szCs w:val="24"/>
          <w:lang w:eastAsia="en-US"/>
        </w:rPr>
        <w:t>ll the estimators proposed above</w:t>
      </w:r>
      <w:r>
        <w:rPr>
          <w:rFonts w:ascii="Times New Roman" w:eastAsia="Calibri" w:hAnsi="Times New Roman" w:cs="Times New Roman"/>
          <w:sz w:val="24"/>
          <w:szCs w:val="24"/>
          <w:lang w:eastAsia="en-US"/>
        </w:rPr>
        <w:t>, an accurate estimation</w:t>
      </w:r>
      <w:r w:rsidR="00F6264A">
        <w:rPr>
          <w:rFonts w:ascii="Times New Roman" w:eastAsia="Calibri" w:hAnsi="Times New Roman" w:cs="Times New Roman"/>
          <w:sz w:val="24"/>
          <w:szCs w:val="24"/>
          <w:lang w:eastAsia="en-US"/>
        </w:rPr>
        <w:t xml:space="preserve"> can be obtained by numerical integration and solving a one-dimensional nonlinear equation</w:t>
      </w:r>
      <w:r w:rsidR="00600003">
        <w:rPr>
          <w:rFonts w:ascii="Times New Roman" w:eastAsia="Calibri" w:hAnsi="Times New Roman" w:cs="Times New Roman"/>
          <w:sz w:val="24"/>
          <w:szCs w:val="24"/>
          <w:lang w:eastAsia="en-US"/>
        </w:rPr>
        <w:t>.</w:t>
      </w:r>
      <w:r>
        <w:rPr>
          <w:rFonts w:ascii="Times New Roman" w:eastAsia="Calibri" w:hAnsi="Times New Roman" w:cs="Times New Roman"/>
          <w:sz w:val="24"/>
          <w:szCs w:val="24"/>
          <w:lang w:eastAsia="en-US"/>
        </w:rPr>
        <w:t xml:space="preserve"> </w:t>
      </w:r>
    </w:p>
    <w:p w14:paraId="7DC0444A" w14:textId="77777777" w:rsidR="009C6492" w:rsidRPr="00C74355" w:rsidRDefault="009C6492" w:rsidP="00C74355">
      <w:pPr>
        <w:spacing w:after="0" w:line="240" w:lineRule="auto"/>
        <w:jc w:val="both"/>
        <w:rPr>
          <w:rFonts w:ascii="Times New Roman" w:eastAsia="Calibri" w:hAnsi="Times New Roman" w:cs="Times New Roman"/>
          <w:b/>
          <w:sz w:val="24"/>
          <w:szCs w:val="24"/>
          <w:lang w:eastAsia="en-US"/>
        </w:rPr>
      </w:pPr>
    </w:p>
    <w:p w14:paraId="606F7D49" w14:textId="5580D7A4" w:rsidR="00C74355" w:rsidRPr="003D06CE" w:rsidDel="00B81914" w:rsidRDefault="00C74355" w:rsidP="00C74355">
      <w:pPr>
        <w:spacing w:after="0" w:line="240" w:lineRule="auto"/>
        <w:jc w:val="both"/>
        <w:rPr>
          <w:del w:id="213" w:author="Yin, Donglei *" w:date="2018-07-13T15:45:00Z"/>
          <w:rFonts w:ascii="Times New Roman" w:eastAsia="Calibri" w:hAnsi="Times New Roman" w:cs="Times New Roman"/>
          <w:b/>
          <w:sz w:val="24"/>
          <w:szCs w:val="24"/>
          <w:lang w:eastAsia="en-US"/>
        </w:rPr>
      </w:pPr>
      <w:r w:rsidRPr="003D06CE">
        <w:rPr>
          <w:rFonts w:ascii="Times New Roman" w:eastAsia="Calibri" w:hAnsi="Times New Roman" w:cs="Times New Roman"/>
          <w:b/>
          <w:sz w:val="24"/>
          <w:szCs w:val="24"/>
          <w:lang w:eastAsia="en-US"/>
        </w:rPr>
        <w:t xml:space="preserve">3.4 </w:t>
      </w:r>
      <w:r w:rsidR="000057C2">
        <w:rPr>
          <w:rFonts w:ascii="Times New Roman" w:eastAsia="Calibri" w:hAnsi="Times New Roman" w:cs="Times New Roman"/>
          <w:b/>
          <w:sz w:val="24"/>
          <w:szCs w:val="24"/>
          <w:lang w:eastAsia="en-US"/>
        </w:rPr>
        <w:t>Illustration with the</w:t>
      </w:r>
      <w:r w:rsidR="00EB63DE" w:rsidRPr="003D06CE">
        <w:rPr>
          <w:rFonts w:ascii="Times New Roman" w:eastAsia="Calibri" w:hAnsi="Times New Roman" w:cs="Times New Roman"/>
          <w:b/>
          <w:sz w:val="24"/>
          <w:szCs w:val="24"/>
          <w:lang w:eastAsia="en-US"/>
        </w:rPr>
        <w:t xml:space="preserve"> Example</w:t>
      </w:r>
      <w:r w:rsidRPr="003D06CE">
        <w:rPr>
          <w:rFonts w:ascii="Times New Roman" w:eastAsia="Calibri" w:hAnsi="Times New Roman" w:cs="Times New Roman"/>
          <w:b/>
          <w:sz w:val="24"/>
          <w:szCs w:val="24"/>
          <w:lang w:eastAsia="en-US"/>
        </w:rPr>
        <w:t xml:space="preserve"> </w:t>
      </w:r>
    </w:p>
    <w:p w14:paraId="05C0822D" w14:textId="40117CA9" w:rsidR="00B81914" w:rsidRDefault="00B81914" w:rsidP="00B81914">
      <w:pPr>
        <w:spacing w:after="0" w:line="240" w:lineRule="auto"/>
        <w:jc w:val="both"/>
        <w:rPr>
          <w:ins w:id="214" w:author="Yin, Donglei *" w:date="2018-07-13T15:45:00Z"/>
          <w:rFonts w:ascii="Times New Roman" w:eastAsia="Times New Roman" w:hAnsi="Times New Roman" w:cs="Times New Roman"/>
          <w:b/>
          <w:sz w:val="24"/>
          <w:szCs w:val="24"/>
        </w:rPr>
      </w:pPr>
    </w:p>
    <w:p w14:paraId="454EBAA9" w14:textId="77777777" w:rsidR="00B81914" w:rsidRDefault="00B81914" w:rsidP="00B81914">
      <w:pPr>
        <w:spacing w:after="0" w:line="240" w:lineRule="auto"/>
        <w:jc w:val="both"/>
        <w:rPr>
          <w:ins w:id="215" w:author="Yin, Donglei *" w:date="2018-07-13T15:45:00Z"/>
          <w:rFonts w:ascii="Times New Roman" w:eastAsia="Times New Roman" w:hAnsi="Times New Roman" w:cs="Times New Roman"/>
          <w:b/>
          <w:sz w:val="24"/>
          <w:szCs w:val="24"/>
        </w:rPr>
      </w:pPr>
    </w:p>
    <w:p w14:paraId="785BB5B7" w14:textId="037D3950" w:rsidR="00B81914" w:rsidRDefault="00B81914" w:rsidP="00B81914">
      <w:pPr>
        <w:spacing w:after="0" w:line="240" w:lineRule="auto"/>
        <w:jc w:val="both"/>
        <w:rPr>
          <w:ins w:id="216" w:author="Yin, Donglei *" w:date="2018-07-13T15:45:00Z"/>
          <w:rFonts w:ascii="Times New Roman" w:eastAsia="Times New Roman" w:hAnsi="Times New Roman" w:cs="Times New Roman"/>
          <w:sz w:val="24"/>
          <w:szCs w:val="24"/>
        </w:rPr>
      </w:pPr>
      <w:ins w:id="217" w:author="Yin, Donglei *" w:date="2018-07-13T15:45:00Z">
        <w:r w:rsidRPr="000A3342">
          <w:rPr>
            <w:rFonts w:ascii="Times New Roman" w:eastAsia="Times New Roman" w:hAnsi="Times New Roman" w:cs="Times New Roman"/>
            <w:sz w:val="24"/>
            <w:szCs w:val="24"/>
          </w:rPr>
          <w:t xml:space="preserve">Here we provide </w:t>
        </w:r>
        <w:r w:rsidRPr="00AA6198">
          <w:rPr>
            <w:rFonts w:ascii="Times New Roman" w:eastAsia="Times New Roman" w:hAnsi="Times New Roman" w:cs="Times New Roman"/>
            <w:sz w:val="24"/>
            <w:szCs w:val="24"/>
          </w:rPr>
          <w:t>numeric example</w:t>
        </w:r>
        <w:r>
          <w:rPr>
            <w:rFonts w:ascii="Times New Roman" w:eastAsia="Times New Roman" w:hAnsi="Times New Roman" w:cs="Times New Roman"/>
            <w:sz w:val="24"/>
            <w:szCs w:val="24"/>
          </w:rPr>
          <w:t>s</w:t>
        </w:r>
        <w:r w:rsidRPr="00AA6198">
          <w:rPr>
            <w:rFonts w:ascii="Times New Roman" w:eastAsia="Times New Roman" w:hAnsi="Times New Roman" w:cs="Times New Roman"/>
            <w:sz w:val="24"/>
            <w:szCs w:val="24"/>
          </w:rPr>
          <w:t xml:space="preserve"> where pairwise comparison fails while simultaneous confidence interval approach succeeds. </w:t>
        </w:r>
        <w:r w:rsidR="003F4DFC">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consider the scenario where </w:t>
        </w:r>
        <w:r w:rsidRPr="00B12875">
          <w:rPr>
            <w:rFonts w:ascii="Times New Roman" w:eastAsia="Times New Roman" w:hAnsi="Times New Roman" w:cs="Times New Roman"/>
            <w:sz w:val="24"/>
            <w:szCs w:val="24"/>
          </w:rPr>
          <w:t xml:space="preserve">T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oMath>
        <w:r w:rsidRPr="00B12875">
          <w:rPr>
            <w:rFonts w:ascii="Times New Roman" w:eastAsia="Times New Roman" w:hAnsi="Times New Roman" w:cs="Times New Roman"/>
            <w:sz w:val="24"/>
            <w:szCs w:val="24"/>
          </w:rPr>
          <w:t xml:space="preserve"> are highly similar, but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oMath>
        <w:r w:rsidRPr="00B12875">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oMath>
        <w:r>
          <w:rPr>
            <w:rFonts w:ascii="Times New Roman" w:eastAsia="Times New Roman" w:hAnsi="Times New Roman" w:cs="Times New Roman"/>
            <w:sz w:val="24"/>
            <w:szCs w:val="24"/>
          </w:rPr>
          <w:t xml:space="preserve"> are not</w:t>
        </w:r>
        <w:r w:rsidRPr="00B128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Intuitively, under this situation, the pairwise comparison would be more conservative and less easily to conclude biosimilarity. </w:t>
        </w:r>
      </w:ins>
    </w:p>
    <w:p w14:paraId="715722E4" w14:textId="77777777" w:rsidR="00B81914" w:rsidRDefault="00B81914" w:rsidP="00B81914">
      <w:pPr>
        <w:spacing w:after="0" w:line="240" w:lineRule="auto"/>
        <w:jc w:val="both"/>
        <w:rPr>
          <w:ins w:id="218" w:author="Yin, Donglei *" w:date="2018-07-13T15:45:00Z"/>
          <w:rFonts w:ascii="Times New Roman" w:eastAsia="Times New Roman" w:hAnsi="Times New Roman" w:cs="Times New Roman"/>
          <w:sz w:val="24"/>
          <w:szCs w:val="24"/>
        </w:rPr>
      </w:pPr>
    </w:p>
    <w:p w14:paraId="36E276F2" w14:textId="0EA10FDF" w:rsidR="00B81914" w:rsidRDefault="00B81914" w:rsidP="00B81914">
      <w:pPr>
        <w:jc w:val="both"/>
        <w:rPr>
          <w:ins w:id="219" w:author="Yin, Donglei *" w:date="2018-07-13T15:45:00Z"/>
          <w:rFonts w:ascii="Times New Roman" w:hAnsi="Times New Roman" w:cs="Times New Roman"/>
          <w:sz w:val="24"/>
          <w:szCs w:val="24"/>
        </w:rPr>
      </w:pPr>
      <w:ins w:id="220" w:author="Yin, Donglei *" w:date="2018-07-13T15:45:00Z">
        <w:r>
          <w:rPr>
            <w:rFonts w:ascii="Times New Roman" w:eastAsia="Times New Roman" w:hAnsi="Times New Roman" w:cs="Times New Roman"/>
            <w:sz w:val="24"/>
            <w:szCs w:val="24"/>
          </w:rPr>
          <w:t xml:space="preserve">Suppose we have two reference products US reference and EU reference, denoted by US and EU, and one test product, denoted by </w:t>
        </w:r>
        <w:r w:rsidRPr="00B12875">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Assume US, EU, and T follow normal distributions and share equal variance. The true means of the three products was set to be 99, 101, 100, and the true standard deviation was </w:t>
        </w:r>
      </w:ins>
      <w:ins w:id="221" w:author="Donglei Yin" w:date="2018-07-15T16:23:00Z">
        <w:r w:rsidR="004F49CC">
          <w:rPr>
            <w:rFonts w:ascii="Times New Roman" w:eastAsia="Times New Roman" w:hAnsi="Times New Roman" w:cs="Times New Roman"/>
            <w:sz w:val="24"/>
            <w:szCs w:val="24"/>
          </w:rPr>
          <w:t>6</w:t>
        </w:r>
      </w:ins>
      <w:ins w:id="222" w:author="Yin, Donglei *" w:date="2018-07-13T15:45:00Z">
        <w:del w:id="223" w:author="Donglei Yin" w:date="2018-07-15T16:23:00Z">
          <w:r w:rsidDel="004F49CC">
            <w:rPr>
              <w:rFonts w:ascii="Times New Roman" w:eastAsia="Times New Roman" w:hAnsi="Times New Roman" w:cs="Times New Roman"/>
              <w:sz w:val="24"/>
              <w:szCs w:val="24"/>
            </w:rPr>
            <w:delText>14</w:delText>
          </w:r>
        </w:del>
        <w:r>
          <w:rPr>
            <w:rFonts w:ascii="Times New Roman" w:eastAsia="Times New Roman" w:hAnsi="Times New Roman" w:cs="Times New Roman"/>
            <w:sz w:val="24"/>
            <w:szCs w:val="24"/>
          </w:rPr>
          <w:t xml:space="preserve">. Three groups of samples with equal size 10 were randomly generated from US, EU, and T population, respectively. Another two groups of samples with size 10 were randomly taken from the US and EU population to obtain the “true” standard deviations. The type </w:t>
        </w:r>
        <w:r w:rsidRPr="00A0104C">
          <w:rPr>
            <w:rFonts w:ascii="Times New Roman" w:hAnsi="Times New Roman" w:cs="Times New Roman"/>
            <w:sz w:val="24"/>
            <w:szCs w:val="24"/>
          </w:rPr>
          <w:t xml:space="preserve">I error </w:t>
        </w:r>
        <w:r>
          <w:rPr>
            <w:rFonts w:ascii="Times New Roman" w:hAnsi="Times New Roman" w:cs="Times New Roman"/>
            <w:sz w:val="24"/>
            <w:szCs w:val="24"/>
          </w:rPr>
          <w:t xml:space="preserve">allowed </w:t>
        </w:r>
        <w:r w:rsidRPr="00A0104C">
          <w:rPr>
            <w:rFonts w:ascii="Times New Roman" w:hAnsi="Times New Roman" w:cs="Times New Roman"/>
            <w:sz w:val="24"/>
            <w:szCs w:val="24"/>
          </w:rPr>
          <w:t xml:space="preserve">was set to </w:t>
        </w:r>
        <w:r>
          <w:rPr>
            <w:rFonts w:ascii="Times New Roman" w:hAnsi="Times New Roman" w:cs="Times New Roman"/>
            <w:sz w:val="24"/>
            <w:szCs w:val="24"/>
          </w:rPr>
          <w:t xml:space="preserve">be </w:t>
        </w:r>
      </w:ins>
      <w:ins w:id="224" w:author="Yin, Donglei *" w:date="2018-07-16T09:59:00Z">
        <w:r w:rsidR="00C4272F">
          <w:rPr>
            <w:rFonts w:ascii="Times New Roman" w:hAnsi="Times New Roman" w:cs="Times New Roman" w:hint="eastAsia"/>
            <w:sz w:val="24"/>
            <w:szCs w:val="24"/>
          </w:rPr>
          <w:t>0.1</w:t>
        </w:r>
      </w:ins>
      <w:ins w:id="225" w:author="Yin, Donglei *" w:date="2018-07-13T15:45:00Z">
        <w:r>
          <w:rPr>
            <w:rFonts w:ascii="Times New Roman" w:hAnsi="Times New Roman" w:cs="Times New Roman"/>
            <w:sz w:val="24"/>
            <w:szCs w:val="24"/>
          </w:rPr>
          <w:t xml:space="preserve">. Three pairwise comparisons, US </w:t>
        </w:r>
        <w:r w:rsidRPr="00A0104C">
          <w:rPr>
            <w:rFonts w:ascii="Times New Roman" w:hAnsi="Times New Roman" w:cs="Times New Roman"/>
            <w:sz w:val="24"/>
            <w:szCs w:val="24"/>
          </w:rPr>
          <w:t>v</w:t>
        </w:r>
        <w:r>
          <w:rPr>
            <w:rFonts w:ascii="Times New Roman" w:hAnsi="Times New Roman" w:cs="Times New Roman"/>
            <w:sz w:val="24"/>
            <w:szCs w:val="24"/>
          </w:rPr>
          <w:t>ersu</w:t>
        </w:r>
        <w:r w:rsidRPr="00A0104C">
          <w:rPr>
            <w:rFonts w:ascii="Times New Roman" w:hAnsi="Times New Roman" w:cs="Times New Roman"/>
            <w:sz w:val="24"/>
            <w:szCs w:val="24"/>
          </w:rPr>
          <w:t>s</w:t>
        </w:r>
        <w:r>
          <w:rPr>
            <w:rFonts w:ascii="Times New Roman" w:hAnsi="Times New Roman" w:cs="Times New Roman"/>
            <w:sz w:val="24"/>
            <w:szCs w:val="24"/>
          </w:rPr>
          <w:t xml:space="preserve"> EU, US versus T, EU versus T, were analyzed</w:t>
        </w:r>
        <w:r w:rsidRPr="00A0104C">
          <w:rPr>
            <w:rFonts w:ascii="Times New Roman" w:hAnsi="Times New Roman" w:cs="Times New Roman"/>
            <w:sz w:val="24"/>
            <w:szCs w:val="24"/>
          </w:rPr>
          <w:t xml:space="preserve"> using the FDA recommended approach, with</w:t>
        </w:r>
        <w:r>
          <w:rPr>
            <w:rFonts w:ascii="Times New Roman" w:hAnsi="Times New Roman" w:cs="Times New Roman"/>
            <w:sz w:val="24"/>
            <w:szCs w:val="24"/>
          </w:rPr>
          <w:t xml:space="preserve"> US, US, and EU</w:t>
        </w:r>
        <w:r w:rsidRPr="00A0104C">
          <w:rPr>
            <w:rFonts w:ascii="Times New Roman" w:hAnsi="Times New Roman" w:cs="Times New Roman"/>
            <w:sz w:val="24"/>
            <w:szCs w:val="24"/>
          </w:rPr>
          <w:t xml:space="preserve"> as the references</w:t>
        </w:r>
        <w:r>
          <w:rPr>
            <w:rFonts w:ascii="Times New Roman" w:hAnsi="Times New Roman" w:cs="Times New Roman"/>
            <w:sz w:val="24"/>
            <w:szCs w:val="24"/>
          </w:rPr>
          <w:t>, respectively. The data were displayed in Table 1 and corresponding</w:t>
        </w:r>
        <w:r w:rsidRPr="00A0104C">
          <w:rPr>
            <w:rFonts w:ascii="Times New Roman" w:hAnsi="Times New Roman" w:cs="Times New Roman"/>
            <w:sz w:val="24"/>
            <w:szCs w:val="24"/>
          </w:rPr>
          <w:t xml:space="preserve"> scatter plot</w:t>
        </w:r>
        <w:r>
          <w:rPr>
            <w:rFonts w:ascii="Times New Roman" w:hAnsi="Times New Roman" w:cs="Times New Roman"/>
            <w:sz w:val="24"/>
            <w:szCs w:val="24"/>
          </w:rPr>
          <w:t xml:space="preserve"> was showed in Figure 1</w:t>
        </w:r>
        <w:r w:rsidRPr="00A0104C">
          <w:rPr>
            <w:rFonts w:ascii="Times New Roman" w:hAnsi="Times New Roman" w:cs="Times New Roman"/>
            <w:sz w:val="24"/>
            <w:szCs w:val="24"/>
          </w:rPr>
          <w:t>.</w:t>
        </w:r>
      </w:ins>
    </w:p>
    <w:p w14:paraId="28F9EDF8" w14:textId="77777777" w:rsidR="00B81914" w:rsidRPr="00AA6198" w:rsidRDefault="00B81914" w:rsidP="00B81914">
      <w:pPr>
        <w:jc w:val="center"/>
        <w:rPr>
          <w:ins w:id="226" w:author="Yin, Donglei *" w:date="2018-07-13T15:45:00Z"/>
          <w:rFonts w:ascii="Times New Roman" w:hAnsi="Times New Roman" w:cs="Times New Roman"/>
          <w:b/>
          <w:sz w:val="24"/>
          <w:szCs w:val="24"/>
        </w:rPr>
      </w:pPr>
      <w:ins w:id="227" w:author="Yin, Donglei *" w:date="2018-07-13T15:45:00Z">
        <w:r w:rsidRPr="00AA6198">
          <w:rPr>
            <w:rFonts w:ascii="Times New Roman" w:hAnsi="Times New Roman" w:cs="Times New Roman"/>
            <w:b/>
            <w:sz w:val="24"/>
            <w:szCs w:val="24"/>
          </w:rPr>
          <w:t>Table 1. Random samples generated from the three population</w:t>
        </w:r>
        <w:r>
          <w:rPr>
            <w:rFonts w:ascii="Times New Roman" w:hAnsi="Times New Roman" w:cs="Times New Roman"/>
            <w:b/>
            <w:sz w:val="24"/>
            <w:szCs w:val="24"/>
          </w:rPr>
          <w:t>.</w:t>
        </w:r>
      </w:ins>
    </w:p>
    <w:tbl>
      <w:tblPr>
        <w:tblW w:w="10269" w:type="dxa"/>
        <w:jc w:val="center"/>
        <w:tblLayout w:type="fixed"/>
        <w:tblLook w:val="04A0" w:firstRow="1" w:lastRow="0" w:firstColumn="1" w:lastColumn="0" w:noHBand="0" w:noVBand="1"/>
        <w:tblPrChange w:id="228" w:author="Donglei Yin" w:date="2018-07-15T16:26:00Z">
          <w:tblPr>
            <w:tblW w:w="9560" w:type="dxa"/>
            <w:jc w:val="center"/>
            <w:tblLook w:val="04A0" w:firstRow="1" w:lastRow="0" w:firstColumn="1" w:lastColumn="0" w:noHBand="0" w:noVBand="1"/>
          </w:tblPr>
        </w:tblPrChange>
      </w:tblPr>
      <w:tblGrid>
        <w:gridCol w:w="1069"/>
        <w:gridCol w:w="920"/>
        <w:gridCol w:w="920"/>
        <w:gridCol w:w="920"/>
        <w:gridCol w:w="920"/>
        <w:gridCol w:w="920"/>
        <w:gridCol w:w="920"/>
        <w:gridCol w:w="920"/>
        <w:gridCol w:w="920"/>
        <w:gridCol w:w="920"/>
        <w:gridCol w:w="920"/>
        <w:tblGridChange w:id="229">
          <w:tblGrid>
            <w:gridCol w:w="844"/>
            <w:gridCol w:w="506"/>
            <w:gridCol w:w="380"/>
            <w:gridCol w:w="441"/>
            <w:gridCol w:w="445"/>
            <w:gridCol w:w="376"/>
            <w:gridCol w:w="509"/>
            <w:gridCol w:w="312"/>
            <w:gridCol w:w="573"/>
            <w:gridCol w:w="248"/>
            <w:gridCol w:w="637"/>
            <w:gridCol w:w="184"/>
            <w:gridCol w:w="701"/>
            <w:gridCol w:w="120"/>
            <w:gridCol w:w="705"/>
            <w:gridCol w:w="116"/>
            <w:gridCol w:w="769"/>
            <w:gridCol w:w="52"/>
            <w:gridCol w:w="773"/>
            <w:gridCol w:w="48"/>
            <w:gridCol w:w="821"/>
            <w:gridCol w:w="16"/>
          </w:tblGrid>
        </w:tblGridChange>
      </w:tblGrid>
      <w:tr w:rsidR="00B81914" w:rsidRPr="003E0D16" w14:paraId="1CF74910" w14:textId="77777777" w:rsidTr="003E0D16">
        <w:trPr>
          <w:trHeight w:val="288"/>
          <w:jc w:val="center"/>
          <w:ins w:id="230" w:author="Yin, Donglei *" w:date="2018-07-13T15:45:00Z"/>
          <w:trPrChange w:id="231" w:author="Donglei Yin" w:date="2018-07-15T16:26:00Z">
            <w:trPr>
              <w:trHeight w:val="288"/>
              <w:jc w:val="center"/>
            </w:trPr>
          </w:trPrChange>
        </w:trPr>
        <w:tc>
          <w:tcPr>
            <w:tcW w:w="10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Change w:id="232" w:author="Donglei Yin" w:date="2018-07-15T16:26:00Z">
              <w:tcPr>
                <w:tcW w:w="13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172B0495" w14:textId="77777777" w:rsidR="00B81914" w:rsidRPr="003E0D16" w:rsidRDefault="00B81914" w:rsidP="008B1CD8">
            <w:pPr>
              <w:spacing w:after="0" w:line="240" w:lineRule="auto"/>
              <w:jc w:val="center"/>
              <w:rPr>
                <w:ins w:id="233" w:author="Yin, Donglei *" w:date="2018-07-13T15:45:00Z"/>
                <w:rFonts w:ascii="Times New Roman" w:eastAsia="Times New Roman" w:hAnsi="Times New Roman" w:cs="Times New Roman"/>
                <w:b/>
                <w:color w:val="000000"/>
              </w:rPr>
            </w:pPr>
            <w:ins w:id="234" w:author="Yin, Donglei *" w:date="2018-07-13T15:45:00Z">
              <w:r w:rsidRPr="003E0D16">
                <w:rPr>
                  <w:rFonts w:ascii="Times New Roman" w:eastAsia="Times New Roman" w:hAnsi="Times New Roman" w:cs="Times New Roman"/>
                  <w:b/>
                  <w:color w:val="000000"/>
                </w:rPr>
                <w:t>Group</w:t>
              </w:r>
            </w:ins>
          </w:p>
        </w:tc>
        <w:tc>
          <w:tcPr>
            <w:tcW w:w="9200" w:type="dxa"/>
            <w:gridSpan w:val="10"/>
            <w:tcBorders>
              <w:top w:val="single" w:sz="4" w:space="0" w:color="auto"/>
              <w:left w:val="nil"/>
              <w:bottom w:val="single" w:sz="4" w:space="0" w:color="auto"/>
              <w:right w:val="single" w:sz="4" w:space="0" w:color="auto"/>
            </w:tcBorders>
            <w:shd w:val="clear" w:color="auto" w:fill="auto"/>
            <w:noWrap/>
            <w:vAlign w:val="center"/>
            <w:hideMark/>
            <w:tcPrChange w:id="235" w:author="Donglei Yin" w:date="2018-07-15T16:26:00Z">
              <w:tcPr>
                <w:tcW w:w="8210" w:type="dxa"/>
                <w:gridSpan w:val="21"/>
                <w:tcBorders>
                  <w:top w:val="single" w:sz="4" w:space="0" w:color="auto"/>
                  <w:left w:val="nil"/>
                  <w:bottom w:val="single" w:sz="4" w:space="0" w:color="auto"/>
                  <w:right w:val="single" w:sz="4" w:space="0" w:color="auto"/>
                </w:tcBorders>
                <w:shd w:val="clear" w:color="auto" w:fill="auto"/>
                <w:noWrap/>
                <w:vAlign w:val="center"/>
                <w:hideMark/>
              </w:tcPr>
            </w:tcPrChange>
          </w:tcPr>
          <w:p w14:paraId="685B9886" w14:textId="77777777" w:rsidR="00B81914" w:rsidRPr="00725AFC" w:rsidRDefault="00B81914" w:rsidP="008B1CD8">
            <w:pPr>
              <w:spacing w:after="0" w:line="240" w:lineRule="auto"/>
              <w:jc w:val="center"/>
              <w:rPr>
                <w:ins w:id="236" w:author="Yin, Donglei *" w:date="2018-07-13T15:45:00Z"/>
                <w:rFonts w:ascii="Times New Roman" w:eastAsia="Times New Roman" w:hAnsi="Times New Roman" w:cs="Times New Roman"/>
                <w:b/>
                <w:color w:val="000000"/>
              </w:rPr>
            </w:pPr>
            <w:ins w:id="237" w:author="Yin, Donglei *" w:date="2018-07-13T15:45:00Z">
              <w:r w:rsidRPr="00725AFC">
                <w:rPr>
                  <w:rFonts w:ascii="Times New Roman" w:eastAsia="Times New Roman" w:hAnsi="Times New Roman" w:cs="Times New Roman"/>
                  <w:b/>
                  <w:color w:val="000000"/>
                </w:rPr>
                <w:t>Lot</w:t>
              </w:r>
            </w:ins>
          </w:p>
        </w:tc>
      </w:tr>
      <w:tr w:rsidR="00B81914" w:rsidRPr="003E0D16" w14:paraId="61F5DF27" w14:textId="77777777" w:rsidTr="003E0D16">
        <w:trPr>
          <w:trHeight w:val="288"/>
          <w:jc w:val="center"/>
          <w:ins w:id="238" w:author="Yin, Donglei *" w:date="2018-07-13T15:45:00Z"/>
          <w:trPrChange w:id="239" w:author="Donglei Yin" w:date="2018-07-15T16:26:00Z">
            <w:trPr>
              <w:trHeight w:val="288"/>
              <w:jc w:val="center"/>
            </w:trPr>
          </w:trPrChange>
        </w:trPr>
        <w:tc>
          <w:tcPr>
            <w:tcW w:w="1069" w:type="dxa"/>
            <w:vMerge/>
            <w:tcBorders>
              <w:top w:val="single" w:sz="4" w:space="0" w:color="auto"/>
              <w:left w:val="single" w:sz="4" w:space="0" w:color="auto"/>
              <w:bottom w:val="single" w:sz="4" w:space="0" w:color="auto"/>
              <w:right w:val="single" w:sz="4" w:space="0" w:color="auto"/>
            </w:tcBorders>
            <w:vAlign w:val="center"/>
            <w:hideMark/>
            <w:tcPrChange w:id="240" w:author="Donglei Yin" w:date="2018-07-15T16:26:00Z">
              <w:tcPr>
                <w:tcW w:w="1350" w:type="dxa"/>
                <w:vMerge/>
                <w:tcBorders>
                  <w:top w:val="single" w:sz="4" w:space="0" w:color="auto"/>
                  <w:left w:val="single" w:sz="4" w:space="0" w:color="auto"/>
                  <w:bottom w:val="single" w:sz="4" w:space="0" w:color="auto"/>
                  <w:right w:val="single" w:sz="4" w:space="0" w:color="auto"/>
                </w:tcBorders>
                <w:vAlign w:val="center"/>
                <w:hideMark/>
              </w:tcPr>
            </w:tcPrChange>
          </w:tcPr>
          <w:p w14:paraId="55BAB25E" w14:textId="77777777" w:rsidR="00B81914" w:rsidRPr="003E0D16" w:rsidRDefault="00B81914" w:rsidP="008B1CD8">
            <w:pPr>
              <w:spacing w:after="0" w:line="240" w:lineRule="auto"/>
              <w:rPr>
                <w:ins w:id="241" w:author="Yin, Donglei *" w:date="2018-07-13T15:45:00Z"/>
                <w:rFonts w:ascii="Times New Roman" w:eastAsia="Times New Roman" w:hAnsi="Times New Roman" w:cs="Times New Roman"/>
                <w:b/>
                <w:color w:val="000000"/>
              </w:rPr>
            </w:pPr>
          </w:p>
        </w:tc>
        <w:tc>
          <w:tcPr>
            <w:tcW w:w="920" w:type="dxa"/>
            <w:tcBorders>
              <w:top w:val="nil"/>
              <w:left w:val="nil"/>
              <w:bottom w:val="single" w:sz="4" w:space="0" w:color="auto"/>
              <w:right w:val="single" w:sz="4" w:space="0" w:color="auto"/>
            </w:tcBorders>
            <w:shd w:val="clear" w:color="auto" w:fill="auto"/>
            <w:noWrap/>
            <w:vAlign w:val="center"/>
            <w:hideMark/>
            <w:tcPrChange w:id="24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7659ABE4" w14:textId="77777777" w:rsidR="00B81914" w:rsidRPr="003E0D16" w:rsidRDefault="00B81914" w:rsidP="008B1CD8">
            <w:pPr>
              <w:spacing w:after="0" w:line="240" w:lineRule="auto"/>
              <w:jc w:val="center"/>
              <w:rPr>
                <w:ins w:id="243" w:author="Yin, Donglei *" w:date="2018-07-13T15:45:00Z"/>
                <w:rFonts w:ascii="Times New Roman" w:eastAsia="Times New Roman" w:hAnsi="Times New Roman" w:cs="Times New Roman"/>
                <w:b/>
                <w:color w:val="000000"/>
              </w:rPr>
            </w:pPr>
            <w:ins w:id="244" w:author="Yin, Donglei *" w:date="2018-07-13T15:45:00Z">
              <w:r w:rsidRPr="003E0D16">
                <w:rPr>
                  <w:rFonts w:ascii="Times New Roman" w:eastAsia="Times New Roman" w:hAnsi="Times New Roman" w:cs="Times New Roman"/>
                  <w:b/>
                  <w:color w:val="000000"/>
                </w:rPr>
                <w:t>1</w:t>
              </w:r>
            </w:ins>
          </w:p>
        </w:tc>
        <w:tc>
          <w:tcPr>
            <w:tcW w:w="920" w:type="dxa"/>
            <w:tcBorders>
              <w:top w:val="nil"/>
              <w:left w:val="nil"/>
              <w:bottom w:val="single" w:sz="4" w:space="0" w:color="auto"/>
              <w:right w:val="single" w:sz="4" w:space="0" w:color="auto"/>
            </w:tcBorders>
            <w:shd w:val="clear" w:color="auto" w:fill="auto"/>
            <w:noWrap/>
            <w:vAlign w:val="center"/>
            <w:hideMark/>
            <w:tcPrChange w:id="245"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92451AC" w14:textId="77777777" w:rsidR="00B81914" w:rsidRPr="003E0D16" w:rsidRDefault="00B81914" w:rsidP="008B1CD8">
            <w:pPr>
              <w:spacing w:after="0" w:line="240" w:lineRule="auto"/>
              <w:jc w:val="center"/>
              <w:rPr>
                <w:ins w:id="246" w:author="Yin, Donglei *" w:date="2018-07-13T15:45:00Z"/>
                <w:rFonts w:ascii="Times New Roman" w:eastAsia="Times New Roman" w:hAnsi="Times New Roman" w:cs="Times New Roman"/>
                <w:b/>
                <w:color w:val="000000"/>
              </w:rPr>
            </w:pPr>
            <w:ins w:id="247" w:author="Yin, Donglei *" w:date="2018-07-13T15:45:00Z">
              <w:r w:rsidRPr="003E0D16">
                <w:rPr>
                  <w:rFonts w:ascii="Times New Roman" w:eastAsia="Times New Roman" w:hAnsi="Times New Roman" w:cs="Times New Roman"/>
                  <w:b/>
                  <w:color w:val="000000"/>
                </w:rPr>
                <w:t>2</w:t>
              </w:r>
            </w:ins>
          </w:p>
        </w:tc>
        <w:tc>
          <w:tcPr>
            <w:tcW w:w="920" w:type="dxa"/>
            <w:tcBorders>
              <w:top w:val="nil"/>
              <w:left w:val="nil"/>
              <w:bottom w:val="single" w:sz="4" w:space="0" w:color="auto"/>
              <w:right w:val="single" w:sz="4" w:space="0" w:color="auto"/>
            </w:tcBorders>
            <w:shd w:val="clear" w:color="auto" w:fill="auto"/>
            <w:noWrap/>
            <w:vAlign w:val="center"/>
            <w:hideMark/>
            <w:tcPrChange w:id="248"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315E1977" w14:textId="77777777" w:rsidR="00B81914" w:rsidRPr="003E0D16" w:rsidRDefault="00B81914" w:rsidP="008B1CD8">
            <w:pPr>
              <w:spacing w:after="0" w:line="240" w:lineRule="auto"/>
              <w:jc w:val="center"/>
              <w:rPr>
                <w:ins w:id="249" w:author="Yin, Donglei *" w:date="2018-07-13T15:45:00Z"/>
                <w:rFonts w:ascii="Times New Roman" w:eastAsia="Times New Roman" w:hAnsi="Times New Roman" w:cs="Times New Roman"/>
                <w:b/>
                <w:color w:val="000000"/>
              </w:rPr>
            </w:pPr>
            <w:ins w:id="250" w:author="Yin, Donglei *" w:date="2018-07-13T15:45:00Z">
              <w:r w:rsidRPr="003E0D16">
                <w:rPr>
                  <w:rFonts w:ascii="Times New Roman" w:eastAsia="Times New Roman" w:hAnsi="Times New Roman" w:cs="Times New Roman"/>
                  <w:b/>
                  <w:color w:val="000000"/>
                </w:rPr>
                <w:t>3</w:t>
              </w:r>
            </w:ins>
          </w:p>
        </w:tc>
        <w:tc>
          <w:tcPr>
            <w:tcW w:w="920" w:type="dxa"/>
            <w:tcBorders>
              <w:top w:val="nil"/>
              <w:left w:val="nil"/>
              <w:bottom w:val="single" w:sz="4" w:space="0" w:color="auto"/>
              <w:right w:val="single" w:sz="4" w:space="0" w:color="auto"/>
            </w:tcBorders>
            <w:shd w:val="clear" w:color="auto" w:fill="auto"/>
            <w:noWrap/>
            <w:vAlign w:val="center"/>
            <w:hideMark/>
            <w:tcPrChange w:id="251"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203A5E1" w14:textId="77777777" w:rsidR="00B81914" w:rsidRPr="003E0D16" w:rsidRDefault="00B81914" w:rsidP="008B1CD8">
            <w:pPr>
              <w:spacing w:after="0" w:line="240" w:lineRule="auto"/>
              <w:jc w:val="center"/>
              <w:rPr>
                <w:ins w:id="252" w:author="Yin, Donglei *" w:date="2018-07-13T15:45:00Z"/>
                <w:rFonts w:ascii="Times New Roman" w:eastAsia="Times New Roman" w:hAnsi="Times New Roman" w:cs="Times New Roman"/>
                <w:b/>
                <w:color w:val="000000"/>
              </w:rPr>
            </w:pPr>
            <w:ins w:id="253" w:author="Yin, Donglei *" w:date="2018-07-13T15:45:00Z">
              <w:r w:rsidRPr="003E0D16">
                <w:rPr>
                  <w:rFonts w:ascii="Times New Roman" w:eastAsia="Times New Roman" w:hAnsi="Times New Roman" w:cs="Times New Roman"/>
                  <w:b/>
                  <w:color w:val="000000"/>
                </w:rPr>
                <w:t>4</w:t>
              </w:r>
            </w:ins>
          </w:p>
        </w:tc>
        <w:tc>
          <w:tcPr>
            <w:tcW w:w="920" w:type="dxa"/>
            <w:tcBorders>
              <w:top w:val="nil"/>
              <w:left w:val="nil"/>
              <w:bottom w:val="single" w:sz="4" w:space="0" w:color="auto"/>
              <w:right w:val="single" w:sz="4" w:space="0" w:color="auto"/>
            </w:tcBorders>
            <w:shd w:val="clear" w:color="auto" w:fill="auto"/>
            <w:noWrap/>
            <w:vAlign w:val="center"/>
            <w:hideMark/>
            <w:tcPrChange w:id="254"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0FF4C54" w14:textId="77777777" w:rsidR="00B81914" w:rsidRPr="003E0D16" w:rsidRDefault="00B81914" w:rsidP="008B1CD8">
            <w:pPr>
              <w:spacing w:after="0" w:line="240" w:lineRule="auto"/>
              <w:jc w:val="center"/>
              <w:rPr>
                <w:ins w:id="255" w:author="Yin, Donglei *" w:date="2018-07-13T15:45:00Z"/>
                <w:rFonts w:ascii="Times New Roman" w:eastAsia="Times New Roman" w:hAnsi="Times New Roman" w:cs="Times New Roman"/>
                <w:b/>
                <w:color w:val="000000"/>
              </w:rPr>
            </w:pPr>
            <w:ins w:id="256" w:author="Yin, Donglei *" w:date="2018-07-13T15:45:00Z">
              <w:r w:rsidRPr="003E0D16">
                <w:rPr>
                  <w:rFonts w:ascii="Times New Roman" w:eastAsia="Times New Roman" w:hAnsi="Times New Roman" w:cs="Times New Roman"/>
                  <w:b/>
                  <w:color w:val="000000"/>
                </w:rPr>
                <w:t>5</w:t>
              </w:r>
            </w:ins>
          </w:p>
        </w:tc>
        <w:tc>
          <w:tcPr>
            <w:tcW w:w="920" w:type="dxa"/>
            <w:tcBorders>
              <w:top w:val="nil"/>
              <w:left w:val="nil"/>
              <w:bottom w:val="single" w:sz="4" w:space="0" w:color="auto"/>
              <w:right w:val="single" w:sz="4" w:space="0" w:color="auto"/>
            </w:tcBorders>
            <w:shd w:val="clear" w:color="auto" w:fill="auto"/>
            <w:noWrap/>
            <w:vAlign w:val="center"/>
            <w:hideMark/>
            <w:tcPrChange w:id="257"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3D201712" w14:textId="77777777" w:rsidR="00B81914" w:rsidRPr="003E0D16" w:rsidRDefault="00B81914" w:rsidP="008B1CD8">
            <w:pPr>
              <w:spacing w:after="0" w:line="240" w:lineRule="auto"/>
              <w:jc w:val="center"/>
              <w:rPr>
                <w:ins w:id="258" w:author="Yin, Donglei *" w:date="2018-07-13T15:45:00Z"/>
                <w:rFonts w:ascii="Times New Roman" w:eastAsia="Times New Roman" w:hAnsi="Times New Roman" w:cs="Times New Roman"/>
                <w:b/>
                <w:color w:val="000000"/>
              </w:rPr>
            </w:pPr>
            <w:ins w:id="259" w:author="Yin, Donglei *" w:date="2018-07-13T15:45:00Z">
              <w:r w:rsidRPr="003E0D16">
                <w:rPr>
                  <w:rFonts w:ascii="Times New Roman" w:eastAsia="Times New Roman" w:hAnsi="Times New Roman" w:cs="Times New Roman"/>
                  <w:b/>
                  <w:color w:val="000000"/>
                </w:rPr>
                <w:t>6</w:t>
              </w:r>
            </w:ins>
          </w:p>
        </w:tc>
        <w:tc>
          <w:tcPr>
            <w:tcW w:w="920" w:type="dxa"/>
            <w:tcBorders>
              <w:top w:val="nil"/>
              <w:left w:val="nil"/>
              <w:bottom w:val="single" w:sz="4" w:space="0" w:color="auto"/>
              <w:right w:val="single" w:sz="4" w:space="0" w:color="auto"/>
            </w:tcBorders>
            <w:shd w:val="clear" w:color="auto" w:fill="auto"/>
            <w:noWrap/>
            <w:vAlign w:val="center"/>
            <w:hideMark/>
            <w:tcPrChange w:id="260"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321F53E" w14:textId="77777777" w:rsidR="00B81914" w:rsidRPr="003E0D16" w:rsidRDefault="00B81914" w:rsidP="008B1CD8">
            <w:pPr>
              <w:spacing w:after="0" w:line="240" w:lineRule="auto"/>
              <w:jc w:val="center"/>
              <w:rPr>
                <w:ins w:id="261" w:author="Yin, Donglei *" w:date="2018-07-13T15:45:00Z"/>
                <w:rFonts w:ascii="Times New Roman" w:eastAsia="Times New Roman" w:hAnsi="Times New Roman" w:cs="Times New Roman"/>
                <w:b/>
                <w:color w:val="000000"/>
              </w:rPr>
            </w:pPr>
            <w:ins w:id="262" w:author="Yin, Donglei *" w:date="2018-07-13T15:45:00Z">
              <w:r w:rsidRPr="003E0D16">
                <w:rPr>
                  <w:rFonts w:ascii="Times New Roman" w:eastAsia="Times New Roman" w:hAnsi="Times New Roman" w:cs="Times New Roman"/>
                  <w:b/>
                  <w:color w:val="000000"/>
                </w:rPr>
                <w:t>7</w:t>
              </w:r>
            </w:ins>
          </w:p>
        </w:tc>
        <w:tc>
          <w:tcPr>
            <w:tcW w:w="920" w:type="dxa"/>
            <w:tcBorders>
              <w:top w:val="nil"/>
              <w:left w:val="nil"/>
              <w:bottom w:val="single" w:sz="4" w:space="0" w:color="auto"/>
              <w:right w:val="single" w:sz="4" w:space="0" w:color="auto"/>
            </w:tcBorders>
            <w:shd w:val="clear" w:color="auto" w:fill="auto"/>
            <w:noWrap/>
            <w:vAlign w:val="center"/>
            <w:hideMark/>
            <w:tcPrChange w:id="263"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8CA0DFD" w14:textId="77777777" w:rsidR="00B81914" w:rsidRPr="003E0D16" w:rsidRDefault="00B81914" w:rsidP="008B1CD8">
            <w:pPr>
              <w:spacing w:after="0" w:line="240" w:lineRule="auto"/>
              <w:jc w:val="center"/>
              <w:rPr>
                <w:ins w:id="264" w:author="Yin, Donglei *" w:date="2018-07-13T15:45:00Z"/>
                <w:rFonts w:ascii="Times New Roman" w:eastAsia="Times New Roman" w:hAnsi="Times New Roman" w:cs="Times New Roman"/>
                <w:b/>
                <w:color w:val="000000"/>
              </w:rPr>
            </w:pPr>
            <w:ins w:id="265" w:author="Yin, Donglei *" w:date="2018-07-13T15:45:00Z">
              <w:r w:rsidRPr="003E0D16">
                <w:rPr>
                  <w:rFonts w:ascii="Times New Roman" w:eastAsia="Times New Roman" w:hAnsi="Times New Roman" w:cs="Times New Roman"/>
                  <w:b/>
                  <w:color w:val="000000"/>
                </w:rPr>
                <w:t>8</w:t>
              </w:r>
            </w:ins>
          </w:p>
        </w:tc>
        <w:tc>
          <w:tcPr>
            <w:tcW w:w="920" w:type="dxa"/>
            <w:tcBorders>
              <w:top w:val="nil"/>
              <w:left w:val="nil"/>
              <w:bottom w:val="single" w:sz="4" w:space="0" w:color="auto"/>
              <w:right w:val="single" w:sz="4" w:space="0" w:color="auto"/>
            </w:tcBorders>
            <w:shd w:val="clear" w:color="auto" w:fill="auto"/>
            <w:noWrap/>
            <w:vAlign w:val="center"/>
            <w:hideMark/>
            <w:tcPrChange w:id="266"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A875ACF" w14:textId="77777777" w:rsidR="00B81914" w:rsidRPr="003E0D16" w:rsidRDefault="00B81914" w:rsidP="008B1CD8">
            <w:pPr>
              <w:spacing w:after="0" w:line="240" w:lineRule="auto"/>
              <w:jc w:val="center"/>
              <w:rPr>
                <w:ins w:id="267" w:author="Yin, Donglei *" w:date="2018-07-13T15:45:00Z"/>
                <w:rFonts w:ascii="Times New Roman" w:eastAsia="Times New Roman" w:hAnsi="Times New Roman" w:cs="Times New Roman"/>
                <w:b/>
                <w:color w:val="000000"/>
              </w:rPr>
            </w:pPr>
            <w:ins w:id="268" w:author="Yin, Donglei *" w:date="2018-07-13T15:45:00Z">
              <w:r w:rsidRPr="003E0D16">
                <w:rPr>
                  <w:rFonts w:ascii="Times New Roman" w:eastAsia="Times New Roman" w:hAnsi="Times New Roman" w:cs="Times New Roman"/>
                  <w:b/>
                  <w:color w:val="000000"/>
                </w:rPr>
                <w:t>9</w:t>
              </w:r>
            </w:ins>
          </w:p>
        </w:tc>
        <w:tc>
          <w:tcPr>
            <w:tcW w:w="920" w:type="dxa"/>
            <w:tcBorders>
              <w:top w:val="nil"/>
              <w:left w:val="nil"/>
              <w:bottom w:val="single" w:sz="4" w:space="0" w:color="auto"/>
              <w:right w:val="single" w:sz="4" w:space="0" w:color="auto"/>
            </w:tcBorders>
            <w:shd w:val="clear" w:color="auto" w:fill="auto"/>
            <w:noWrap/>
            <w:vAlign w:val="center"/>
            <w:hideMark/>
            <w:tcPrChange w:id="269" w:author="Donglei Yin" w:date="2018-07-15T16:26:00Z">
              <w:tcPr>
                <w:tcW w:w="821" w:type="dxa"/>
                <w:gridSpan w:val="3"/>
                <w:tcBorders>
                  <w:top w:val="nil"/>
                  <w:left w:val="nil"/>
                  <w:bottom w:val="single" w:sz="4" w:space="0" w:color="auto"/>
                  <w:right w:val="single" w:sz="4" w:space="0" w:color="auto"/>
                </w:tcBorders>
                <w:shd w:val="clear" w:color="auto" w:fill="auto"/>
                <w:noWrap/>
                <w:vAlign w:val="center"/>
                <w:hideMark/>
              </w:tcPr>
            </w:tcPrChange>
          </w:tcPr>
          <w:p w14:paraId="55B37E01" w14:textId="77777777" w:rsidR="00B81914" w:rsidRPr="003E0D16" w:rsidRDefault="00B81914" w:rsidP="008B1CD8">
            <w:pPr>
              <w:spacing w:after="0" w:line="240" w:lineRule="auto"/>
              <w:jc w:val="center"/>
              <w:rPr>
                <w:ins w:id="270" w:author="Yin, Donglei *" w:date="2018-07-13T15:45:00Z"/>
                <w:rFonts w:ascii="Times New Roman" w:eastAsia="Times New Roman" w:hAnsi="Times New Roman" w:cs="Times New Roman"/>
                <w:b/>
                <w:color w:val="000000"/>
              </w:rPr>
            </w:pPr>
            <w:ins w:id="271" w:author="Yin, Donglei *" w:date="2018-07-13T15:45:00Z">
              <w:r w:rsidRPr="003E0D16">
                <w:rPr>
                  <w:rFonts w:ascii="Times New Roman" w:eastAsia="Times New Roman" w:hAnsi="Times New Roman" w:cs="Times New Roman"/>
                  <w:b/>
                  <w:color w:val="000000"/>
                </w:rPr>
                <w:t>10</w:t>
              </w:r>
            </w:ins>
          </w:p>
        </w:tc>
      </w:tr>
      <w:tr w:rsidR="003E0D16" w:rsidRPr="003E0D16" w14:paraId="751A526C" w14:textId="77777777" w:rsidTr="003E0D16">
        <w:trPr>
          <w:trHeight w:val="288"/>
          <w:jc w:val="center"/>
          <w:ins w:id="272" w:author="Yin, Donglei *" w:date="2018-07-13T15:45:00Z"/>
          <w:trPrChange w:id="273" w:author="Donglei Yin" w:date="2018-07-15T16:26:00Z">
            <w:trPr>
              <w:gridAfter w:val="0"/>
              <w:trHeight w:val="288"/>
              <w:jc w:val="center"/>
            </w:trPr>
          </w:trPrChange>
        </w:trPr>
        <w:tc>
          <w:tcPr>
            <w:tcW w:w="1069" w:type="dxa"/>
            <w:tcBorders>
              <w:top w:val="nil"/>
              <w:left w:val="single" w:sz="4" w:space="0" w:color="auto"/>
              <w:bottom w:val="single" w:sz="4" w:space="0" w:color="auto"/>
              <w:right w:val="single" w:sz="4" w:space="0" w:color="auto"/>
            </w:tcBorders>
            <w:shd w:val="clear" w:color="auto" w:fill="auto"/>
            <w:noWrap/>
            <w:vAlign w:val="center"/>
            <w:hideMark/>
            <w:tcPrChange w:id="274" w:author="Donglei Yin" w:date="2018-07-15T16:26:00Z">
              <w:tcPr>
                <w:tcW w:w="135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307EBF80" w14:textId="77777777" w:rsidR="003E0D16" w:rsidRPr="003E0D16" w:rsidRDefault="003E0D16" w:rsidP="003E0D16">
            <w:pPr>
              <w:spacing w:after="0" w:line="240" w:lineRule="auto"/>
              <w:jc w:val="center"/>
              <w:rPr>
                <w:ins w:id="275" w:author="Yin, Donglei *" w:date="2018-07-13T15:45:00Z"/>
                <w:rFonts w:ascii="Times New Roman" w:eastAsia="Times New Roman" w:hAnsi="Times New Roman" w:cs="Times New Roman"/>
                <w:b/>
                <w:color w:val="000000"/>
              </w:rPr>
            </w:pPr>
            <w:ins w:id="276" w:author="Yin, Donglei *" w:date="2018-07-13T15:45:00Z">
              <w:r w:rsidRPr="003E0D16">
                <w:rPr>
                  <w:rFonts w:ascii="Times New Roman" w:eastAsia="Times New Roman" w:hAnsi="Times New Roman" w:cs="Times New Roman"/>
                  <w:b/>
                  <w:color w:val="000000"/>
                </w:rPr>
                <w:t>US</w:t>
              </w:r>
            </w:ins>
          </w:p>
        </w:tc>
        <w:tc>
          <w:tcPr>
            <w:tcW w:w="920" w:type="dxa"/>
            <w:tcBorders>
              <w:top w:val="nil"/>
              <w:left w:val="nil"/>
              <w:bottom w:val="single" w:sz="4" w:space="0" w:color="auto"/>
              <w:right w:val="single" w:sz="4" w:space="0" w:color="auto"/>
            </w:tcBorders>
            <w:shd w:val="clear" w:color="auto" w:fill="auto"/>
            <w:noWrap/>
            <w:vAlign w:val="bottom"/>
            <w:hideMark/>
            <w:tcPrChange w:id="277"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9854D4C" w14:textId="0CD60316" w:rsidR="003E0D16" w:rsidRPr="003E0D16" w:rsidRDefault="003E0D16" w:rsidP="003E0D16">
            <w:pPr>
              <w:spacing w:after="0" w:line="240" w:lineRule="auto"/>
              <w:jc w:val="center"/>
              <w:rPr>
                <w:ins w:id="278" w:author="Yin, Donglei *" w:date="2018-07-13T15:45:00Z"/>
                <w:rFonts w:ascii="Times New Roman" w:eastAsia="Times New Roman" w:hAnsi="Times New Roman" w:cs="Times New Roman"/>
                <w:color w:val="000000"/>
              </w:rPr>
            </w:pPr>
            <w:ins w:id="279" w:author="Donglei Yin" w:date="2018-07-15T16:24:00Z">
              <w:r w:rsidRPr="003E0D16">
                <w:rPr>
                  <w:rFonts w:ascii="Times New Roman" w:hAnsi="Times New Roman" w:cs="Times New Roman"/>
                  <w:color w:val="000000"/>
                  <w:rPrChange w:id="280" w:author="Donglei Yin" w:date="2018-07-15T16:24:00Z">
                    <w:rPr>
                      <w:rFonts w:ascii="Calibri" w:hAnsi="Calibri" w:cs="Calibri"/>
                      <w:color w:val="000000"/>
                    </w:rPr>
                  </w:rPrChange>
                </w:rPr>
                <w:t>102.13</w:t>
              </w:r>
            </w:ins>
            <w:ins w:id="281" w:author="Yin, Donglei *" w:date="2018-07-13T15:45:00Z">
              <w:del w:id="282" w:author="Donglei Yin" w:date="2018-07-15T16:24:00Z">
                <w:r w:rsidRPr="003E0D16" w:rsidDel="000E44E0">
                  <w:rPr>
                    <w:rFonts w:ascii="Times New Roman" w:eastAsia="Times New Roman" w:hAnsi="Times New Roman" w:cs="Times New Roman"/>
                    <w:color w:val="000000"/>
                  </w:rPr>
                  <w:delText>124.28</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283"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9F30E23" w14:textId="20ABCF68" w:rsidR="003E0D16" w:rsidRPr="003E0D16" w:rsidRDefault="003E0D16" w:rsidP="003E0D16">
            <w:pPr>
              <w:spacing w:after="0" w:line="240" w:lineRule="auto"/>
              <w:jc w:val="center"/>
              <w:rPr>
                <w:ins w:id="284" w:author="Yin, Donglei *" w:date="2018-07-13T15:45:00Z"/>
                <w:rFonts w:ascii="Times New Roman" w:eastAsia="Times New Roman" w:hAnsi="Times New Roman" w:cs="Times New Roman"/>
                <w:color w:val="000000"/>
              </w:rPr>
            </w:pPr>
            <w:ins w:id="285" w:author="Donglei Yin" w:date="2018-07-15T16:24:00Z">
              <w:r w:rsidRPr="003E0D16">
                <w:rPr>
                  <w:rFonts w:ascii="Times New Roman" w:hAnsi="Times New Roman" w:cs="Times New Roman"/>
                  <w:color w:val="000000"/>
                  <w:rPrChange w:id="286" w:author="Donglei Yin" w:date="2018-07-15T16:24:00Z">
                    <w:rPr>
                      <w:rFonts w:ascii="Calibri" w:hAnsi="Calibri" w:cs="Calibri"/>
                      <w:color w:val="000000"/>
                    </w:rPr>
                  </w:rPrChange>
                </w:rPr>
                <w:t>102.07</w:t>
              </w:r>
            </w:ins>
            <w:ins w:id="287" w:author="Yin, Donglei *" w:date="2018-07-13T15:45:00Z">
              <w:del w:id="288" w:author="Donglei Yin" w:date="2018-07-15T16:24:00Z">
                <w:r w:rsidRPr="003E0D16" w:rsidDel="000E44E0">
                  <w:rPr>
                    <w:rFonts w:ascii="Times New Roman" w:eastAsia="Times New Roman" w:hAnsi="Times New Roman" w:cs="Times New Roman"/>
                    <w:color w:val="000000"/>
                  </w:rPr>
                  <w:delText>71.20</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289"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C723106" w14:textId="195E6575" w:rsidR="003E0D16" w:rsidRPr="003E0D16" w:rsidRDefault="003E0D16" w:rsidP="003E0D16">
            <w:pPr>
              <w:spacing w:after="0" w:line="240" w:lineRule="auto"/>
              <w:jc w:val="center"/>
              <w:rPr>
                <w:ins w:id="290" w:author="Yin, Donglei *" w:date="2018-07-13T15:45:00Z"/>
                <w:rFonts w:ascii="Times New Roman" w:eastAsia="Times New Roman" w:hAnsi="Times New Roman" w:cs="Times New Roman"/>
                <w:color w:val="000000"/>
              </w:rPr>
            </w:pPr>
            <w:ins w:id="291" w:author="Donglei Yin" w:date="2018-07-15T16:24:00Z">
              <w:r w:rsidRPr="003E0D16">
                <w:rPr>
                  <w:rFonts w:ascii="Times New Roman" w:hAnsi="Times New Roman" w:cs="Times New Roman"/>
                  <w:color w:val="000000"/>
                  <w:rPrChange w:id="292" w:author="Donglei Yin" w:date="2018-07-15T16:24:00Z">
                    <w:rPr>
                      <w:rFonts w:ascii="Calibri" w:hAnsi="Calibri" w:cs="Calibri"/>
                      <w:color w:val="000000"/>
                    </w:rPr>
                  </w:rPrChange>
                </w:rPr>
                <w:t>92.69</w:t>
              </w:r>
            </w:ins>
            <w:ins w:id="293" w:author="Yin, Donglei *" w:date="2018-07-13T15:45:00Z">
              <w:del w:id="294" w:author="Donglei Yin" w:date="2018-07-15T16:24:00Z">
                <w:r w:rsidRPr="003E0D16" w:rsidDel="000E44E0">
                  <w:rPr>
                    <w:rFonts w:ascii="Times New Roman" w:eastAsia="Times New Roman" w:hAnsi="Times New Roman" w:cs="Times New Roman"/>
                    <w:color w:val="000000"/>
                  </w:rPr>
                  <w:delText>80.61</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295"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3CFAAFE" w14:textId="6BE58517" w:rsidR="003E0D16" w:rsidRPr="003E0D16" w:rsidRDefault="003E0D16" w:rsidP="003E0D16">
            <w:pPr>
              <w:spacing w:after="0" w:line="240" w:lineRule="auto"/>
              <w:jc w:val="center"/>
              <w:rPr>
                <w:ins w:id="296" w:author="Yin, Donglei *" w:date="2018-07-13T15:45:00Z"/>
                <w:rFonts w:ascii="Times New Roman" w:eastAsia="Times New Roman" w:hAnsi="Times New Roman" w:cs="Times New Roman"/>
                <w:color w:val="000000"/>
              </w:rPr>
            </w:pPr>
            <w:ins w:id="297" w:author="Donglei Yin" w:date="2018-07-15T16:24:00Z">
              <w:r w:rsidRPr="003E0D16">
                <w:rPr>
                  <w:rFonts w:ascii="Times New Roman" w:hAnsi="Times New Roman" w:cs="Times New Roman"/>
                  <w:color w:val="000000"/>
                  <w:rPrChange w:id="298" w:author="Donglei Yin" w:date="2018-07-15T16:24:00Z">
                    <w:rPr>
                      <w:rFonts w:ascii="Calibri" w:hAnsi="Calibri" w:cs="Calibri"/>
                      <w:color w:val="000000"/>
                    </w:rPr>
                  </w:rPrChange>
                </w:rPr>
                <w:t>92.09</w:t>
              </w:r>
            </w:ins>
            <w:ins w:id="299" w:author="Yin, Donglei *" w:date="2018-07-13T15:45:00Z">
              <w:del w:id="300" w:author="Donglei Yin" w:date="2018-07-15T16:24:00Z">
                <w:r w:rsidRPr="003E0D16" w:rsidDel="000E44E0">
                  <w:rPr>
                    <w:rFonts w:ascii="Times New Roman" w:eastAsia="Times New Roman" w:hAnsi="Times New Roman" w:cs="Times New Roman"/>
                    <w:color w:val="000000"/>
                  </w:rPr>
                  <w:delText>93.51</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01"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70DF96C1" w14:textId="44406FC9" w:rsidR="003E0D16" w:rsidRPr="003E0D16" w:rsidRDefault="003E0D16" w:rsidP="003E0D16">
            <w:pPr>
              <w:spacing w:after="0" w:line="240" w:lineRule="auto"/>
              <w:jc w:val="center"/>
              <w:rPr>
                <w:ins w:id="302" w:author="Yin, Donglei *" w:date="2018-07-13T15:45:00Z"/>
                <w:rFonts w:ascii="Times New Roman" w:eastAsia="Times New Roman" w:hAnsi="Times New Roman" w:cs="Times New Roman"/>
                <w:color w:val="000000"/>
              </w:rPr>
            </w:pPr>
            <w:ins w:id="303" w:author="Donglei Yin" w:date="2018-07-15T16:24:00Z">
              <w:r w:rsidRPr="003E0D16">
                <w:rPr>
                  <w:rFonts w:ascii="Times New Roman" w:hAnsi="Times New Roman" w:cs="Times New Roman"/>
                  <w:color w:val="000000"/>
                  <w:rPrChange w:id="304" w:author="Donglei Yin" w:date="2018-07-15T16:24:00Z">
                    <w:rPr>
                      <w:rFonts w:ascii="Calibri" w:hAnsi="Calibri" w:cs="Calibri"/>
                      <w:color w:val="000000"/>
                    </w:rPr>
                  </w:rPrChange>
                </w:rPr>
                <w:t>96.99</w:t>
              </w:r>
            </w:ins>
            <w:ins w:id="305" w:author="Yin, Donglei *" w:date="2018-07-13T15:45:00Z">
              <w:del w:id="306" w:author="Donglei Yin" w:date="2018-07-15T16:24:00Z">
                <w:r w:rsidRPr="003E0D16" w:rsidDel="000E44E0">
                  <w:rPr>
                    <w:rFonts w:ascii="Times New Roman" w:eastAsia="Times New Roman" w:hAnsi="Times New Roman" w:cs="Times New Roman"/>
                    <w:color w:val="000000"/>
                  </w:rPr>
                  <w:delText>101.90</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07"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CA76B10" w14:textId="543267F2" w:rsidR="003E0D16" w:rsidRPr="003E0D16" w:rsidRDefault="003E0D16" w:rsidP="003E0D16">
            <w:pPr>
              <w:spacing w:after="0" w:line="240" w:lineRule="auto"/>
              <w:jc w:val="center"/>
              <w:rPr>
                <w:ins w:id="308" w:author="Yin, Donglei *" w:date="2018-07-13T15:45:00Z"/>
                <w:rFonts w:ascii="Times New Roman" w:eastAsia="Times New Roman" w:hAnsi="Times New Roman" w:cs="Times New Roman"/>
                <w:color w:val="000000"/>
              </w:rPr>
            </w:pPr>
            <w:ins w:id="309" w:author="Donglei Yin" w:date="2018-07-15T16:24:00Z">
              <w:r w:rsidRPr="003E0D16">
                <w:rPr>
                  <w:rFonts w:ascii="Times New Roman" w:hAnsi="Times New Roman" w:cs="Times New Roman"/>
                  <w:color w:val="000000"/>
                  <w:rPrChange w:id="310" w:author="Donglei Yin" w:date="2018-07-15T16:24:00Z">
                    <w:rPr>
                      <w:rFonts w:ascii="Calibri" w:hAnsi="Calibri" w:cs="Calibri"/>
                      <w:color w:val="000000"/>
                    </w:rPr>
                  </w:rPrChange>
                </w:rPr>
                <w:t>101.83</w:t>
              </w:r>
            </w:ins>
            <w:ins w:id="311" w:author="Yin, Donglei *" w:date="2018-07-13T15:45:00Z">
              <w:del w:id="312" w:author="Donglei Yin" w:date="2018-07-15T16:24:00Z">
                <w:r w:rsidRPr="003E0D16" w:rsidDel="000E44E0">
                  <w:rPr>
                    <w:rFonts w:ascii="Times New Roman" w:eastAsia="Times New Roman" w:hAnsi="Times New Roman" w:cs="Times New Roman"/>
                    <w:color w:val="000000"/>
                  </w:rPr>
                  <w:delText>74.88</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13"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DC335E1" w14:textId="738807C7" w:rsidR="003E0D16" w:rsidRPr="003E0D16" w:rsidRDefault="003E0D16" w:rsidP="003E0D16">
            <w:pPr>
              <w:spacing w:after="0" w:line="240" w:lineRule="auto"/>
              <w:jc w:val="center"/>
              <w:rPr>
                <w:ins w:id="314" w:author="Yin, Donglei *" w:date="2018-07-13T15:45:00Z"/>
                <w:rFonts w:ascii="Times New Roman" w:eastAsia="Times New Roman" w:hAnsi="Times New Roman" w:cs="Times New Roman"/>
                <w:color w:val="000000"/>
              </w:rPr>
            </w:pPr>
            <w:ins w:id="315" w:author="Donglei Yin" w:date="2018-07-15T16:24:00Z">
              <w:r w:rsidRPr="003E0D16">
                <w:rPr>
                  <w:rFonts w:ascii="Times New Roman" w:hAnsi="Times New Roman" w:cs="Times New Roman"/>
                  <w:color w:val="000000"/>
                  <w:rPrChange w:id="316" w:author="Donglei Yin" w:date="2018-07-15T16:24:00Z">
                    <w:rPr>
                      <w:rFonts w:ascii="Calibri" w:hAnsi="Calibri" w:cs="Calibri"/>
                      <w:color w:val="000000"/>
                    </w:rPr>
                  </w:rPrChange>
                </w:rPr>
                <w:t>95.15</w:t>
              </w:r>
            </w:ins>
            <w:ins w:id="317" w:author="Yin, Donglei *" w:date="2018-07-13T15:45:00Z">
              <w:del w:id="318" w:author="Donglei Yin" w:date="2018-07-15T16:24:00Z">
                <w:r w:rsidRPr="003E0D16" w:rsidDel="000E44E0">
                  <w:rPr>
                    <w:rFonts w:ascii="Times New Roman" w:eastAsia="Times New Roman" w:hAnsi="Times New Roman" w:cs="Times New Roman"/>
                    <w:color w:val="000000"/>
                  </w:rPr>
                  <w:delText>107.18</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19"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4F6D63F" w14:textId="31345E7D" w:rsidR="003E0D16" w:rsidRPr="003E0D16" w:rsidRDefault="003E0D16" w:rsidP="003E0D16">
            <w:pPr>
              <w:spacing w:after="0" w:line="240" w:lineRule="auto"/>
              <w:jc w:val="center"/>
              <w:rPr>
                <w:ins w:id="320" w:author="Yin, Donglei *" w:date="2018-07-13T15:45:00Z"/>
                <w:rFonts w:ascii="Times New Roman" w:eastAsia="Times New Roman" w:hAnsi="Times New Roman" w:cs="Times New Roman"/>
                <w:color w:val="000000"/>
              </w:rPr>
            </w:pPr>
            <w:ins w:id="321" w:author="Donglei Yin" w:date="2018-07-15T16:24:00Z">
              <w:r w:rsidRPr="003E0D16">
                <w:rPr>
                  <w:rFonts w:ascii="Times New Roman" w:hAnsi="Times New Roman" w:cs="Times New Roman"/>
                  <w:color w:val="000000"/>
                  <w:rPrChange w:id="322" w:author="Donglei Yin" w:date="2018-07-15T16:24:00Z">
                    <w:rPr>
                      <w:rFonts w:ascii="Calibri" w:hAnsi="Calibri" w:cs="Calibri"/>
                      <w:color w:val="000000"/>
                    </w:rPr>
                  </w:rPrChange>
                </w:rPr>
                <w:t>102.72</w:t>
              </w:r>
            </w:ins>
            <w:ins w:id="323" w:author="Yin, Donglei *" w:date="2018-07-13T15:45:00Z">
              <w:del w:id="324" w:author="Donglei Yin" w:date="2018-07-15T16:24:00Z">
                <w:r w:rsidRPr="003E0D16" w:rsidDel="000E44E0">
                  <w:rPr>
                    <w:rFonts w:ascii="Times New Roman" w:eastAsia="Times New Roman" w:hAnsi="Times New Roman" w:cs="Times New Roman"/>
                    <w:color w:val="000000"/>
                  </w:rPr>
                  <w:delText>125.21</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25"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C86231A" w14:textId="106B57DE" w:rsidR="003E0D16" w:rsidRPr="003E0D16" w:rsidRDefault="003E0D16" w:rsidP="003E0D16">
            <w:pPr>
              <w:spacing w:after="0" w:line="240" w:lineRule="auto"/>
              <w:jc w:val="center"/>
              <w:rPr>
                <w:ins w:id="326" w:author="Yin, Donglei *" w:date="2018-07-13T15:45:00Z"/>
                <w:rFonts w:ascii="Times New Roman" w:eastAsia="Times New Roman" w:hAnsi="Times New Roman" w:cs="Times New Roman"/>
                <w:color w:val="000000"/>
              </w:rPr>
            </w:pPr>
            <w:ins w:id="327" w:author="Donglei Yin" w:date="2018-07-15T16:24:00Z">
              <w:r w:rsidRPr="003E0D16">
                <w:rPr>
                  <w:rFonts w:ascii="Times New Roman" w:hAnsi="Times New Roman" w:cs="Times New Roman"/>
                  <w:color w:val="000000"/>
                  <w:rPrChange w:id="328" w:author="Donglei Yin" w:date="2018-07-15T16:24:00Z">
                    <w:rPr>
                      <w:rFonts w:ascii="Calibri" w:hAnsi="Calibri" w:cs="Calibri"/>
                      <w:color w:val="000000"/>
                    </w:rPr>
                  </w:rPrChange>
                </w:rPr>
                <w:t>95.02</w:t>
              </w:r>
            </w:ins>
            <w:ins w:id="329" w:author="Yin, Donglei *" w:date="2018-07-13T15:45:00Z">
              <w:del w:id="330" w:author="Donglei Yin" w:date="2018-07-15T16:24:00Z">
                <w:r w:rsidRPr="003E0D16" w:rsidDel="000E44E0">
                  <w:rPr>
                    <w:rFonts w:ascii="Times New Roman" w:eastAsia="Times New Roman" w:hAnsi="Times New Roman" w:cs="Times New Roman"/>
                    <w:color w:val="000000"/>
                  </w:rPr>
                  <w:delText>112.05</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31" w:author="Donglei Yin" w:date="2018-07-15T16:26:00Z">
              <w:tcPr>
                <w:tcW w:w="821" w:type="dxa"/>
                <w:tcBorders>
                  <w:top w:val="nil"/>
                  <w:left w:val="nil"/>
                  <w:bottom w:val="single" w:sz="4" w:space="0" w:color="auto"/>
                  <w:right w:val="single" w:sz="4" w:space="0" w:color="auto"/>
                </w:tcBorders>
                <w:shd w:val="clear" w:color="auto" w:fill="auto"/>
                <w:noWrap/>
                <w:vAlign w:val="center"/>
                <w:hideMark/>
              </w:tcPr>
            </w:tcPrChange>
          </w:tcPr>
          <w:p w14:paraId="60FD6BB8" w14:textId="5D1681C4" w:rsidR="003E0D16" w:rsidRPr="003E0D16" w:rsidRDefault="003E0D16" w:rsidP="003E0D16">
            <w:pPr>
              <w:spacing w:after="0" w:line="240" w:lineRule="auto"/>
              <w:jc w:val="center"/>
              <w:rPr>
                <w:ins w:id="332" w:author="Yin, Donglei *" w:date="2018-07-13T15:45:00Z"/>
                <w:rFonts w:ascii="Times New Roman" w:eastAsia="Times New Roman" w:hAnsi="Times New Roman" w:cs="Times New Roman"/>
                <w:color w:val="000000"/>
              </w:rPr>
            </w:pPr>
            <w:ins w:id="333" w:author="Donglei Yin" w:date="2018-07-15T16:24:00Z">
              <w:r w:rsidRPr="003E0D16">
                <w:rPr>
                  <w:rFonts w:ascii="Times New Roman" w:hAnsi="Times New Roman" w:cs="Times New Roman"/>
                  <w:color w:val="000000"/>
                  <w:rPrChange w:id="334" w:author="Donglei Yin" w:date="2018-07-15T16:24:00Z">
                    <w:rPr>
                      <w:rFonts w:ascii="Calibri" w:hAnsi="Calibri" w:cs="Calibri"/>
                      <w:color w:val="000000"/>
                    </w:rPr>
                  </w:rPrChange>
                </w:rPr>
                <w:t>103.45</w:t>
              </w:r>
            </w:ins>
            <w:ins w:id="335" w:author="Yin, Donglei *" w:date="2018-07-13T15:45:00Z">
              <w:del w:id="336" w:author="Donglei Yin" w:date="2018-07-15T16:24:00Z">
                <w:r w:rsidRPr="003E0D16" w:rsidDel="000E44E0">
                  <w:rPr>
                    <w:rFonts w:ascii="Times New Roman" w:eastAsia="Times New Roman" w:hAnsi="Times New Roman" w:cs="Times New Roman"/>
                    <w:color w:val="000000"/>
                  </w:rPr>
                  <w:delText>93.82</w:delText>
                </w:r>
              </w:del>
            </w:ins>
          </w:p>
        </w:tc>
      </w:tr>
      <w:tr w:rsidR="003E0D16" w:rsidRPr="003E0D16" w14:paraId="225B5B6F" w14:textId="77777777" w:rsidTr="003E0D16">
        <w:trPr>
          <w:trHeight w:val="288"/>
          <w:jc w:val="center"/>
          <w:ins w:id="337" w:author="Yin, Donglei *" w:date="2018-07-13T15:45:00Z"/>
          <w:trPrChange w:id="338" w:author="Donglei Yin" w:date="2018-07-15T16:26:00Z">
            <w:trPr>
              <w:gridAfter w:val="0"/>
              <w:trHeight w:val="288"/>
              <w:jc w:val="center"/>
            </w:trPr>
          </w:trPrChange>
        </w:trPr>
        <w:tc>
          <w:tcPr>
            <w:tcW w:w="1069" w:type="dxa"/>
            <w:tcBorders>
              <w:top w:val="nil"/>
              <w:left w:val="single" w:sz="4" w:space="0" w:color="auto"/>
              <w:bottom w:val="single" w:sz="4" w:space="0" w:color="auto"/>
              <w:right w:val="single" w:sz="4" w:space="0" w:color="auto"/>
            </w:tcBorders>
            <w:shd w:val="clear" w:color="auto" w:fill="auto"/>
            <w:noWrap/>
            <w:vAlign w:val="center"/>
            <w:hideMark/>
            <w:tcPrChange w:id="339" w:author="Donglei Yin" w:date="2018-07-15T16:26:00Z">
              <w:tcPr>
                <w:tcW w:w="135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0DD8FE9C" w14:textId="77777777" w:rsidR="003E0D16" w:rsidRPr="003E0D16" w:rsidRDefault="003E0D16" w:rsidP="003E0D16">
            <w:pPr>
              <w:spacing w:after="0" w:line="240" w:lineRule="auto"/>
              <w:jc w:val="center"/>
              <w:rPr>
                <w:ins w:id="340" w:author="Yin, Donglei *" w:date="2018-07-13T15:45:00Z"/>
                <w:rFonts w:ascii="Times New Roman" w:eastAsia="Times New Roman" w:hAnsi="Times New Roman" w:cs="Times New Roman"/>
                <w:b/>
                <w:color w:val="000000"/>
              </w:rPr>
            </w:pPr>
            <w:ins w:id="341" w:author="Yin, Donglei *" w:date="2018-07-13T15:45:00Z">
              <w:r w:rsidRPr="003E0D16">
                <w:rPr>
                  <w:rFonts w:ascii="Times New Roman" w:eastAsia="Times New Roman" w:hAnsi="Times New Roman" w:cs="Times New Roman"/>
                  <w:b/>
                  <w:color w:val="000000"/>
                </w:rPr>
                <w:t>EU</w:t>
              </w:r>
            </w:ins>
          </w:p>
        </w:tc>
        <w:tc>
          <w:tcPr>
            <w:tcW w:w="920" w:type="dxa"/>
            <w:tcBorders>
              <w:top w:val="nil"/>
              <w:left w:val="nil"/>
              <w:bottom w:val="single" w:sz="4" w:space="0" w:color="auto"/>
              <w:right w:val="single" w:sz="4" w:space="0" w:color="auto"/>
            </w:tcBorders>
            <w:shd w:val="clear" w:color="auto" w:fill="auto"/>
            <w:noWrap/>
            <w:vAlign w:val="bottom"/>
            <w:hideMark/>
            <w:tcPrChange w:id="34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8AC666F" w14:textId="3286CCD4" w:rsidR="003E0D16" w:rsidRPr="003E0D16" w:rsidRDefault="003E0D16" w:rsidP="003E0D16">
            <w:pPr>
              <w:spacing w:after="0" w:line="240" w:lineRule="auto"/>
              <w:jc w:val="center"/>
              <w:rPr>
                <w:ins w:id="343" w:author="Yin, Donglei *" w:date="2018-07-13T15:45:00Z"/>
                <w:rFonts w:ascii="Times New Roman" w:eastAsia="Times New Roman" w:hAnsi="Times New Roman" w:cs="Times New Roman"/>
                <w:color w:val="000000"/>
              </w:rPr>
            </w:pPr>
            <w:ins w:id="344" w:author="Donglei Yin" w:date="2018-07-15T16:24:00Z">
              <w:r w:rsidRPr="003E0D16">
                <w:rPr>
                  <w:rFonts w:ascii="Times New Roman" w:hAnsi="Times New Roman" w:cs="Times New Roman"/>
                  <w:color w:val="000000"/>
                  <w:rPrChange w:id="345" w:author="Donglei Yin" w:date="2018-07-15T16:24:00Z">
                    <w:rPr>
                      <w:rFonts w:ascii="Calibri" w:hAnsi="Calibri" w:cs="Calibri"/>
                      <w:color w:val="000000"/>
                    </w:rPr>
                  </w:rPrChange>
                </w:rPr>
                <w:t>102.93</w:t>
              </w:r>
            </w:ins>
            <w:ins w:id="346" w:author="Yin, Donglei *" w:date="2018-07-13T15:45:00Z">
              <w:del w:id="347" w:author="Donglei Yin" w:date="2018-07-15T16:24:00Z">
                <w:r w:rsidRPr="003E0D16" w:rsidDel="000E44E0">
                  <w:rPr>
                    <w:rFonts w:ascii="Times New Roman" w:eastAsia="Times New Roman" w:hAnsi="Times New Roman" w:cs="Times New Roman"/>
                    <w:color w:val="000000"/>
                  </w:rPr>
                  <w:delText>81.77</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48"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8E2A044" w14:textId="7DCABAEB" w:rsidR="003E0D16" w:rsidRPr="003E0D16" w:rsidRDefault="003E0D16" w:rsidP="003E0D16">
            <w:pPr>
              <w:spacing w:after="0" w:line="240" w:lineRule="auto"/>
              <w:jc w:val="center"/>
              <w:rPr>
                <w:ins w:id="349" w:author="Yin, Donglei *" w:date="2018-07-13T15:45:00Z"/>
                <w:rFonts w:ascii="Times New Roman" w:eastAsia="Times New Roman" w:hAnsi="Times New Roman" w:cs="Times New Roman"/>
                <w:color w:val="000000"/>
              </w:rPr>
            </w:pPr>
            <w:ins w:id="350" w:author="Donglei Yin" w:date="2018-07-15T16:24:00Z">
              <w:r w:rsidRPr="003E0D16">
                <w:rPr>
                  <w:rFonts w:ascii="Times New Roman" w:hAnsi="Times New Roman" w:cs="Times New Roman"/>
                  <w:color w:val="000000"/>
                  <w:rPrChange w:id="351" w:author="Donglei Yin" w:date="2018-07-15T16:24:00Z">
                    <w:rPr>
                      <w:rFonts w:ascii="Calibri" w:hAnsi="Calibri" w:cs="Calibri"/>
                      <w:color w:val="000000"/>
                    </w:rPr>
                  </w:rPrChange>
                </w:rPr>
                <w:t>95.29</w:t>
              </w:r>
            </w:ins>
            <w:ins w:id="352" w:author="Yin, Donglei *" w:date="2018-07-13T15:45:00Z">
              <w:del w:id="353" w:author="Donglei Yin" w:date="2018-07-15T16:24:00Z">
                <w:r w:rsidRPr="003E0D16" w:rsidDel="000E44E0">
                  <w:rPr>
                    <w:rFonts w:ascii="Times New Roman" w:eastAsia="Times New Roman" w:hAnsi="Times New Roman" w:cs="Times New Roman"/>
                    <w:color w:val="000000"/>
                  </w:rPr>
                  <w:delText>84.49</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54"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92B38C7" w14:textId="57B0F0C5" w:rsidR="003E0D16" w:rsidRPr="003E0D16" w:rsidRDefault="003E0D16" w:rsidP="003E0D16">
            <w:pPr>
              <w:spacing w:after="0" w:line="240" w:lineRule="auto"/>
              <w:jc w:val="center"/>
              <w:rPr>
                <w:ins w:id="355" w:author="Yin, Donglei *" w:date="2018-07-13T15:45:00Z"/>
                <w:rFonts w:ascii="Times New Roman" w:eastAsia="Times New Roman" w:hAnsi="Times New Roman" w:cs="Times New Roman"/>
                <w:color w:val="000000"/>
              </w:rPr>
            </w:pPr>
            <w:ins w:id="356" w:author="Donglei Yin" w:date="2018-07-15T16:24:00Z">
              <w:r w:rsidRPr="003E0D16">
                <w:rPr>
                  <w:rFonts w:ascii="Times New Roman" w:hAnsi="Times New Roman" w:cs="Times New Roman"/>
                  <w:color w:val="000000"/>
                  <w:rPrChange w:id="357" w:author="Donglei Yin" w:date="2018-07-15T16:24:00Z">
                    <w:rPr>
                      <w:rFonts w:ascii="Calibri" w:hAnsi="Calibri" w:cs="Calibri"/>
                      <w:color w:val="000000"/>
                    </w:rPr>
                  </w:rPrChange>
                </w:rPr>
                <w:t>100.21</w:t>
              </w:r>
            </w:ins>
            <w:ins w:id="358" w:author="Yin, Donglei *" w:date="2018-07-13T15:45:00Z">
              <w:del w:id="359" w:author="Donglei Yin" w:date="2018-07-15T16:24:00Z">
                <w:r w:rsidRPr="003E0D16" w:rsidDel="000E44E0">
                  <w:rPr>
                    <w:rFonts w:ascii="Times New Roman" w:eastAsia="Times New Roman" w:hAnsi="Times New Roman" w:cs="Times New Roman"/>
                    <w:color w:val="000000"/>
                  </w:rPr>
                  <w:delText>106.58</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60"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A2E0F98" w14:textId="5263502A" w:rsidR="003E0D16" w:rsidRPr="003E0D16" w:rsidRDefault="003E0D16" w:rsidP="003E0D16">
            <w:pPr>
              <w:spacing w:after="0" w:line="240" w:lineRule="auto"/>
              <w:jc w:val="center"/>
              <w:rPr>
                <w:ins w:id="361" w:author="Yin, Donglei *" w:date="2018-07-13T15:45:00Z"/>
                <w:rFonts w:ascii="Times New Roman" w:eastAsia="Times New Roman" w:hAnsi="Times New Roman" w:cs="Times New Roman"/>
                <w:color w:val="000000"/>
              </w:rPr>
            </w:pPr>
            <w:ins w:id="362" w:author="Donglei Yin" w:date="2018-07-15T16:24:00Z">
              <w:r w:rsidRPr="003E0D16">
                <w:rPr>
                  <w:rFonts w:ascii="Times New Roman" w:hAnsi="Times New Roman" w:cs="Times New Roman"/>
                  <w:color w:val="000000"/>
                  <w:rPrChange w:id="363" w:author="Donglei Yin" w:date="2018-07-15T16:24:00Z">
                    <w:rPr>
                      <w:rFonts w:ascii="Calibri" w:hAnsi="Calibri" w:cs="Calibri"/>
                      <w:color w:val="000000"/>
                    </w:rPr>
                  </w:rPrChange>
                </w:rPr>
                <w:t>105.77</w:t>
              </w:r>
            </w:ins>
            <w:ins w:id="364" w:author="Yin, Donglei *" w:date="2018-07-13T15:45:00Z">
              <w:del w:id="365" w:author="Donglei Yin" w:date="2018-07-15T16:24:00Z">
                <w:r w:rsidRPr="003E0D16" w:rsidDel="000E44E0">
                  <w:rPr>
                    <w:rFonts w:ascii="Times New Roman" w:eastAsia="Times New Roman" w:hAnsi="Times New Roman" w:cs="Times New Roman"/>
                    <w:color w:val="000000"/>
                  </w:rPr>
                  <w:delText>107.65</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66"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4192A3E" w14:textId="79C0BAEF" w:rsidR="003E0D16" w:rsidRPr="003E0D16" w:rsidRDefault="003E0D16" w:rsidP="003E0D16">
            <w:pPr>
              <w:spacing w:after="0" w:line="240" w:lineRule="auto"/>
              <w:jc w:val="center"/>
              <w:rPr>
                <w:ins w:id="367" w:author="Yin, Donglei *" w:date="2018-07-13T15:45:00Z"/>
                <w:rFonts w:ascii="Times New Roman" w:eastAsia="Times New Roman" w:hAnsi="Times New Roman" w:cs="Times New Roman"/>
                <w:color w:val="000000"/>
              </w:rPr>
            </w:pPr>
            <w:ins w:id="368" w:author="Donglei Yin" w:date="2018-07-15T16:24:00Z">
              <w:r w:rsidRPr="003E0D16">
                <w:rPr>
                  <w:rFonts w:ascii="Times New Roman" w:hAnsi="Times New Roman" w:cs="Times New Roman"/>
                  <w:color w:val="000000"/>
                  <w:rPrChange w:id="369" w:author="Donglei Yin" w:date="2018-07-15T16:24:00Z">
                    <w:rPr>
                      <w:rFonts w:ascii="Calibri" w:hAnsi="Calibri" w:cs="Calibri"/>
                      <w:color w:val="000000"/>
                    </w:rPr>
                  </w:rPrChange>
                </w:rPr>
                <w:t>100.87</w:t>
              </w:r>
            </w:ins>
            <w:ins w:id="370" w:author="Yin, Donglei *" w:date="2018-07-13T15:45:00Z">
              <w:del w:id="371" w:author="Donglei Yin" w:date="2018-07-15T16:24:00Z">
                <w:r w:rsidRPr="003E0D16" w:rsidDel="000E44E0">
                  <w:rPr>
                    <w:rFonts w:ascii="Times New Roman" w:eastAsia="Times New Roman" w:hAnsi="Times New Roman" w:cs="Times New Roman"/>
                    <w:color w:val="000000"/>
                  </w:rPr>
                  <w:delText>74.46</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7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4762ED7" w14:textId="603D8ED7" w:rsidR="003E0D16" w:rsidRPr="003E0D16" w:rsidRDefault="003E0D16" w:rsidP="003E0D16">
            <w:pPr>
              <w:spacing w:after="0" w:line="240" w:lineRule="auto"/>
              <w:jc w:val="center"/>
              <w:rPr>
                <w:ins w:id="373" w:author="Yin, Donglei *" w:date="2018-07-13T15:45:00Z"/>
                <w:rFonts w:ascii="Times New Roman" w:eastAsia="Times New Roman" w:hAnsi="Times New Roman" w:cs="Times New Roman"/>
                <w:color w:val="000000"/>
              </w:rPr>
            </w:pPr>
            <w:ins w:id="374" w:author="Donglei Yin" w:date="2018-07-15T16:24:00Z">
              <w:r w:rsidRPr="003E0D16">
                <w:rPr>
                  <w:rFonts w:ascii="Times New Roman" w:hAnsi="Times New Roman" w:cs="Times New Roman"/>
                  <w:color w:val="000000"/>
                  <w:rPrChange w:id="375" w:author="Donglei Yin" w:date="2018-07-15T16:24:00Z">
                    <w:rPr>
                      <w:rFonts w:ascii="Calibri" w:hAnsi="Calibri" w:cs="Calibri"/>
                      <w:color w:val="000000"/>
                    </w:rPr>
                  </w:rPrChange>
                </w:rPr>
                <w:t>100.72</w:t>
              </w:r>
            </w:ins>
            <w:ins w:id="376" w:author="Yin, Donglei *" w:date="2018-07-13T15:45:00Z">
              <w:del w:id="377" w:author="Donglei Yin" w:date="2018-07-15T16:24:00Z">
                <w:r w:rsidRPr="003E0D16" w:rsidDel="000E44E0">
                  <w:rPr>
                    <w:rFonts w:ascii="Times New Roman" w:eastAsia="Times New Roman" w:hAnsi="Times New Roman" w:cs="Times New Roman"/>
                    <w:color w:val="000000"/>
                  </w:rPr>
                  <w:delText>69.61</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78"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4EFCF49" w14:textId="22379E72" w:rsidR="003E0D16" w:rsidRPr="003E0D16" w:rsidRDefault="003E0D16" w:rsidP="003E0D16">
            <w:pPr>
              <w:spacing w:after="0" w:line="240" w:lineRule="auto"/>
              <w:jc w:val="center"/>
              <w:rPr>
                <w:ins w:id="379" w:author="Yin, Donglei *" w:date="2018-07-13T15:45:00Z"/>
                <w:rFonts w:ascii="Times New Roman" w:eastAsia="Times New Roman" w:hAnsi="Times New Roman" w:cs="Times New Roman"/>
                <w:color w:val="000000"/>
              </w:rPr>
            </w:pPr>
            <w:ins w:id="380" w:author="Donglei Yin" w:date="2018-07-15T16:24:00Z">
              <w:r w:rsidRPr="003E0D16">
                <w:rPr>
                  <w:rFonts w:ascii="Times New Roman" w:hAnsi="Times New Roman" w:cs="Times New Roman"/>
                  <w:color w:val="000000"/>
                  <w:rPrChange w:id="381" w:author="Donglei Yin" w:date="2018-07-15T16:24:00Z">
                    <w:rPr>
                      <w:rFonts w:ascii="Calibri" w:hAnsi="Calibri" w:cs="Calibri"/>
                      <w:color w:val="000000"/>
                    </w:rPr>
                  </w:rPrChange>
                </w:rPr>
                <w:t>98.33</w:t>
              </w:r>
            </w:ins>
            <w:ins w:id="382" w:author="Yin, Donglei *" w:date="2018-07-13T15:45:00Z">
              <w:del w:id="383" w:author="Donglei Yin" w:date="2018-07-15T16:24:00Z">
                <w:r w:rsidRPr="003E0D16" w:rsidDel="000E44E0">
                  <w:rPr>
                    <w:rFonts w:ascii="Times New Roman" w:eastAsia="Times New Roman" w:hAnsi="Times New Roman" w:cs="Times New Roman"/>
                    <w:color w:val="000000"/>
                  </w:rPr>
                  <w:delText>98.29</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84"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EF013EA" w14:textId="339F48DC" w:rsidR="003E0D16" w:rsidRPr="003E0D16" w:rsidRDefault="003E0D16" w:rsidP="003E0D16">
            <w:pPr>
              <w:spacing w:after="0" w:line="240" w:lineRule="auto"/>
              <w:jc w:val="center"/>
              <w:rPr>
                <w:ins w:id="385" w:author="Yin, Donglei *" w:date="2018-07-13T15:45:00Z"/>
                <w:rFonts w:ascii="Times New Roman" w:eastAsia="Times New Roman" w:hAnsi="Times New Roman" w:cs="Times New Roman"/>
                <w:color w:val="000000"/>
              </w:rPr>
            </w:pPr>
            <w:ins w:id="386" w:author="Donglei Yin" w:date="2018-07-15T16:24:00Z">
              <w:r w:rsidRPr="003E0D16">
                <w:rPr>
                  <w:rFonts w:ascii="Times New Roman" w:hAnsi="Times New Roman" w:cs="Times New Roman"/>
                  <w:color w:val="000000"/>
                  <w:rPrChange w:id="387" w:author="Donglei Yin" w:date="2018-07-15T16:24:00Z">
                    <w:rPr>
                      <w:rFonts w:ascii="Calibri" w:hAnsi="Calibri" w:cs="Calibri"/>
                      <w:color w:val="000000"/>
                    </w:rPr>
                  </w:rPrChange>
                </w:rPr>
                <w:t>108.55</w:t>
              </w:r>
            </w:ins>
            <w:ins w:id="388" w:author="Yin, Donglei *" w:date="2018-07-13T15:45:00Z">
              <w:del w:id="389" w:author="Donglei Yin" w:date="2018-07-15T16:24:00Z">
                <w:r w:rsidRPr="003E0D16" w:rsidDel="000E44E0">
                  <w:rPr>
                    <w:rFonts w:ascii="Times New Roman" w:eastAsia="Times New Roman" w:hAnsi="Times New Roman" w:cs="Times New Roman"/>
                    <w:color w:val="000000"/>
                  </w:rPr>
                  <w:delText>107.55</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90"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B38BD2B" w14:textId="1C972759" w:rsidR="003E0D16" w:rsidRPr="003E0D16" w:rsidRDefault="003E0D16" w:rsidP="003E0D16">
            <w:pPr>
              <w:spacing w:after="0" w:line="240" w:lineRule="auto"/>
              <w:jc w:val="center"/>
              <w:rPr>
                <w:ins w:id="391" w:author="Yin, Donglei *" w:date="2018-07-13T15:45:00Z"/>
                <w:rFonts w:ascii="Times New Roman" w:eastAsia="Times New Roman" w:hAnsi="Times New Roman" w:cs="Times New Roman"/>
                <w:color w:val="000000"/>
              </w:rPr>
            </w:pPr>
            <w:ins w:id="392" w:author="Donglei Yin" w:date="2018-07-15T16:24:00Z">
              <w:r w:rsidRPr="003E0D16">
                <w:rPr>
                  <w:rFonts w:ascii="Times New Roman" w:hAnsi="Times New Roman" w:cs="Times New Roman"/>
                  <w:color w:val="000000"/>
                  <w:rPrChange w:id="393" w:author="Donglei Yin" w:date="2018-07-15T16:24:00Z">
                    <w:rPr>
                      <w:rFonts w:ascii="Calibri" w:hAnsi="Calibri" w:cs="Calibri"/>
                      <w:color w:val="000000"/>
                    </w:rPr>
                  </w:rPrChange>
                </w:rPr>
                <w:t>97.74</w:t>
              </w:r>
            </w:ins>
            <w:ins w:id="394" w:author="Yin, Donglei *" w:date="2018-07-13T15:45:00Z">
              <w:del w:id="395" w:author="Donglei Yin" w:date="2018-07-15T16:24:00Z">
                <w:r w:rsidRPr="003E0D16" w:rsidDel="000E44E0">
                  <w:rPr>
                    <w:rFonts w:ascii="Times New Roman" w:eastAsia="Times New Roman" w:hAnsi="Times New Roman" w:cs="Times New Roman"/>
                    <w:color w:val="000000"/>
                  </w:rPr>
                  <w:delText>98.69</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96" w:author="Donglei Yin" w:date="2018-07-15T16:26:00Z">
              <w:tcPr>
                <w:tcW w:w="821" w:type="dxa"/>
                <w:tcBorders>
                  <w:top w:val="nil"/>
                  <w:left w:val="nil"/>
                  <w:bottom w:val="single" w:sz="4" w:space="0" w:color="auto"/>
                  <w:right w:val="single" w:sz="4" w:space="0" w:color="auto"/>
                </w:tcBorders>
                <w:shd w:val="clear" w:color="auto" w:fill="auto"/>
                <w:noWrap/>
                <w:vAlign w:val="center"/>
                <w:hideMark/>
              </w:tcPr>
            </w:tcPrChange>
          </w:tcPr>
          <w:p w14:paraId="3ABDE733" w14:textId="74DD0175" w:rsidR="003E0D16" w:rsidRPr="003E0D16" w:rsidRDefault="003E0D16" w:rsidP="003E0D16">
            <w:pPr>
              <w:spacing w:after="0" w:line="240" w:lineRule="auto"/>
              <w:jc w:val="center"/>
              <w:rPr>
                <w:ins w:id="397" w:author="Yin, Donglei *" w:date="2018-07-13T15:45:00Z"/>
                <w:rFonts w:ascii="Times New Roman" w:eastAsia="Times New Roman" w:hAnsi="Times New Roman" w:cs="Times New Roman"/>
                <w:color w:val="000000"/>
              </w:rPr>
            </w:pPr>
            <w:ins w:id="398" w:author="Donglei Yin" w:date="2018-07-15T16:24:00Z">
              <w:r w:rsidRPr="003E0D16">
                <w:rPr>
                  <w:rFonts w:ascii="Times New Roman" w:hAnsi="Times New Roman" w:cs="Times New Roman"/>
                  <w:color w:val="000000"/>
                  <w:rPrChange w:id="399" w:author="Donglei Yin" w:date="2018-07-15T16:24:00Z">
                    <w:rPr>
                      <w:rFonts w:ascii="Calibri" w:hAnsi="Calibri" w:cs="Calibri"/>
                      <w:color w:val="000000"/>
                    </w:rPr>
                  </w:rPrChange>
                </w:rPr>
                <w:t>102.46</w:t>
              </w:r>
            </w:ins>
            <w:ins w:id="400" w:author="Yin, Donglei *" w:date="2018-07-13T15:45:00Z">
              <w:del w:id="401" w:author="Donglei Yin" w:date="2018-07-15T16:24:00Z">
                <w:r w:rsidRPr="003E0D16" w:rsidDel="000E44E0">
                  <w:rPr>
                    <w:rFonts w:ascii="Times New Roman" w:eastAsia="Times New Roman" w:hAnsi="Times New Roman" w:cs="Times New Roman"/>
                    <w:color w:val="000000"/>
                  </w:rPr>
                  <w:delText>83.99</w:delText>
                </w:r>
              </w:del>
            </w:ins>
          </w:p>
        </w:tc>
      </w:tr>
      <w:tr w:rsidR="003E0D16" w:rsidRPr="003E0D16" w14:paraId="060A5D73" w14:textId="77777777" w:rsidTr="003E0D16">
        <w:trPr>
          <w:trHeight w:val="288"/>
          <w:jc w:val="center"/>
          <w:ins w:id="402" w:author="Yin, Donglei *" w:date="2018-07-13T15:45:00Z"/>
          <w:trPrChange w:id="403" w:author="Donglei Yin" w:date="2018-07-15T16:26:00Z">
            <w:trPr>
              <w:gridAfter w:val="0"/>
              <w:trHeight w:val="288"/>
              <w:jc w:val="center"/>
            </w:trPr>
          </w:trPrChange>
        </w:trPr>
        <w:tc>
          <w:tcPr>
            <w:tcW w:w="1069" w:type="dxa"/>
            <w:tcBorders>
              <w:top w:val="nil"/>
              <w:left w:val="single" w:sz="4" w:space="0" w:color="auto"/>
              <w:bottom w:val="single" w:sz="4" w:space="0" w:color="auto"/>
              <w:right w:val="single" w:sz="4" w:space="0" w:color="auto"/>
            </w:tcBorders>
            <w:shd w:val="clear" w:color="auto" w:fill="auto"/>
            <w:noWrap/>
            <w:vAlign w:val="center"/>
            <w:hideMark/>
            <w:tcPrChange w:id="404" w:author="Donglei Yin" w:date="2018-07-15T16:26:00Z">
              <w:tcPr>
                <w:tcW w:w="135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25CF64E0" w14:textId="77777777" w:rsidR="003E0D16" w:rsidRPr="003E0D16" w:rsidRDefault="003E0D16" w:rsidP="003E0D16">
            <w:pPr>
              <w:spacing w:after="0" w:line="240" w:lineRule="auto"/>
              <w:jc w:val="center"/>
              <w:rPr>
                <w:ins w:id="405" w:author="Yin, Donglei *" w:date="2018-07-13T15:45:00Z"/>
                <w:rFonts w:ascii="Times New Roman" w:eastAsia="Times New Roman" w:hAnsi="Times New Roman" w:cs="Times New Roman"/>
                <w:b/>
                <w:color w:val="000000"/>
              </w:rPr>
            </w:pPr>
            <w:ins w:id="406" w:author="Yin, Donglei *" w:date="2018-07-13T15:45:00Z">
              <w:r w:rsidRPr="003E0D16">
                <w:rPr>
                  <w:rFonts w:ascii="Times New Roman" w:eastAsia="Times New Roman" w:hAnsi="Times New Roman" w:cs="Times New Roman"/>
                  <w:b/>
                  <w:color w:val="000000"/>
                </w:rPr>
                <w:t>T</w:t>
              </w:r>
            </w:ins>
          </w:p>
        </w:tc>
        <w:tc>
          <w:tcPr>
            <w:tcW w:w="920" w:type="dxa"/>
            <w:tcBorders>
              <w:top w:val="nil"/>
              <w:left w:val="nil"/>
              <w:bottom w:val="single" w:sz="4" w:space="0" w:color="auto"/>
              <w:right w:val="single" w:sz="4" w:space="0" w:color="auto"/>
            </w:tcBorders>
            <w:shd w:val="clear" w:color="auto" w:fill="auto"/>
            <w:noWrap/>
            <w:vAlign w:val="bottom"/>
            <w:hideMark/>
            <w:tcPrChange w:id="407"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05DBE04" w14:textId="239BD194" w:rsidR="003E0D16" w:rsidRPr="003E0D16" w:rsidRDefault="003E0D16" w:rsidP="003E0D16">
            <w:pPr>
              <w:spacing w:after="0" w:line="240" w:lineRule="auto"/>
              <w:jc w:val="center"/>
              <w:rPr>
                <w:ins w:id="408" w:author="Yin, Donglei *" w:date="2018-07-13T15:45:00Z"/>
                <w:rFonts w:ascii="Times New Roman" w:eastAsia="Times New Roman" w:hAnsi="Times New Roman" w:cs="Times New Roman"/>
                <w:color w:val="000000"/>
              </w:rPr>
            </w:pPr>
            <w:ins w:id="409" w:author="Donglei Yin" w:date="2018-07-15T16:24:00Z">
              <w:r w:rsidRPr="003E0D16">
                <w:rPr>
                  <w:rFonts w:ascii="Times New Roman" w:hAnsi="Times New Roman" w:cs="Times New Roman"/>
                  <w:color w:val="000000"/>
                  <w:rPrChange w:id="410" w:author="Donglei Yin" w:date="2018-07-15T16:24:00Z">
                    <w:rPr>
                      <w:rFonts w:ascii="Calibri" w:hAnsi="Calibri" w:cs="Calibri"/>
                      <w:color w:val="000000"/>
                    </w:rPr>
                  </w:rPrChange>
                </w:rPr>
                <w:t>96.70</w:t>
              </w:r>
            </w:ins>
            <w:ins w:id="411" w:author="Yin, Donglei *" w:date="2018-07-13T15:45:00Z">
              <w:del w:id="412" w:author="Donglei Yin" w:date="2018-07-15T16:24:00Z">
                <w:r w:rsidRPr="003E0D16" w:rsidDel="000E44E0">
                  <w:rPr>
                    <w:rFonts w:ascii="Times New Roman" w:eastAsia="Times New Roman" w:hAnsi="Times New Roman" w:cs="Times New Roman"/>
                    <w:color w:val="000000"/>
                  </w:rPr>
                  <w:delText>82.78</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13"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74F74B9" w14:textId="135B8039" w:rsidR="003E0D16" w:rsidRPr="003E0D16" w:rsidRDefault="003E0D16" w:rsidP="003E0D16">
            <w:pPr>
              <w:spacing w:after="0" w:line="240" w:lineRule="auto"/>
              <w:jc w:val="center"/>
              <w:rPr>
                <w:ins w:id="414" w:author="Yin, Donglei *" w:date="2018-07-13T15:45:00Z"/>
                <w:rFonts w:ascii="Times New Roman" w:eastAsia="Times New Roman" w:hAnsi="Times New Roman" w:cs="Times New Roman"/>
                <w:color w:val="000000"/>
              </w:rPr>
            </w:pPr>
            <w:ins w:id="415" w:author="Donglei Yin" w:date="2018-07-15T16:24:00Z">
              <w:r w:rsidRPr="003E0D16">
                <w:rPr>
                  <w:rFonts w:ascii="Times New Roman" w:hAnsi="Times New Roman" w:cs="Times New Roman"/>
                  <w:color w:val="000000"/>
                  <w:rPrChange w:id="416" w:author="Donglei Yin" w:date="2018-07-15T16:24:00Z">
                    <w:rPr>
                      <w:rFonts w:ascii="Calibri" w:hAnsi="Calibri" w:cs="Calibri"/>
                      <w:color w:val="000000"/>
                    </w:rPr>
                  </w:rPrChange>
                </w:rPr>
                <w:t>101.63</w:t>
              </w:r>
            </w:ins>
            <w:ins w:id="417" w:author="Yin, Donglei *" w:date="2018-07-13T15:45:00Z">
              <w:del w:id="418" w:author="Donglei Yin" w:date="2018-07-15T16:24:00Z">
                <w:r w:rsidRPr="003E0D16" w:rsidDel="000E44E0">
                  <w:rPr>
                    <w:rFonts w:ascii="Times New Roman" w:eastAsia="Times New Roman" w:hAnsi="Times New Roman" w:cs="Times New Roman"/>
                    <w:color w:val="000000"/>
                  </w:rPr>
                  <w:delText>90.63</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19"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E3DABCE" w14:textId="59AA3EFF" w:rsidR="003E0D16" w:rsidRPr="003E0D16" w:rsidRDefault="003E0D16" w:rsidP="003E0D16">
            <w:pPr>
              <w:spacing w:after="0" w:line="240" w:lineRule="auto"/>
              <w:jc w:val="center"/>
              <w:rPr>
                <w:ins w:id="420" w:author="Yin, Donglei *" w:date="2018-07-13T15:45:00Z"/>
                <w:rFonts w:ascii="Times New Roman" w:eastAsia="Times New Roman" w:hAnsi="Times New Roman" w:cs="Times New Roman"/>
                <w:color w:val="000000"/>
              </w:rPr>
            </w:pPr>
            <w:ins w:id="421" w:author="Donglei Yin" w:date="2018-07-15T16:24:00Z">
              <w:r w:rsidRPr="003E0D16">
                <w:rPr>
                  <w:rFonts w:ascii="Times New Roman" w:hAnsi="Times New Roman" w:cs="Times New Roman"/>
                  <w:color w:val="000000"/>
                  <w:rPrChange w:id="422" w:author="Donglei Yin" w:date="2018-07-15T16:24:00Z">
                    <w:rPr>
                      <w:rFonts w:ascii="Calibri" w:hAnsi="Calibri" w:cs="Calibri"/>
                      <w:color w:val="000000"/>
                    </w:rPr>
                  </w:rPrChange>
                </w:rPr>
                <w:t>110.70</w:t>
              </w:r>
            </w:ins>
            <w:ins w:id="423" w:author="Yin, Donglei *" w:date="2018-07-13T15:45:00Z">
              <w:del w:id="424" w:author="Donglei Yin" w:date="2018-07-15T16:24:00Z">
                <w:r w:rsidRPr="003E0D16" w:rsidDel="000E44E0">
                  <w:rPr>
                    <w:rFonts w:ascii="Times New Roman" w:eastAsia="Times New Roman" w:hAnsi="Times New Roman" w:cs="Times New Roman"/>
                    <w:color w:val="000000"/>
                  </w:rPr>
                  <w:delText>116.67</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25"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EF4EC6E" w14:textId="68C1C065" w:rsidR="003E0D16" w:rsidRPr="003E0D16" w:rsidRDefault="003E0D16" w:rsidP="003E0D16">
            <w:pPr>
              <w:spacing w:after="0" w:line="240" w:lineRule="auto"/>
              <w:jc w:val="center"/>
              <w:rPr>
                <w:ins w:id="426" w:author="Yin, Donglei *" w:date="2018-07-13T15:45:00Z"/>
                <w:rFonts w:ascii="Times New Roman" w:eastAsia="Times New Roman" w:hAnsi="Times New Roman" w:cs="Times New Roman"/>
                <w:color w:val="000000"/>
              </w:rPr>
            </w:pPr>
            <w:ins w:id="427" w:author="Donglei Yin" w:date="2018-07-15T16:24:00Z">
              <w:r w:rsidRPr="003E0D16">
                <w:rPr>
                  <w:rFonts w:ascii="Times New Roman" w:hAnsi="Times New Roman" w:cs="Times New Roman"/>
                  <w:color w:val="000000"/>
                  <w:rPrChange w:id="428" w:author="Donglei Yin" w:date="2018-07-15T16:24:00Z">
                    <w:rPr>
                      <w:rFonts w:ascii="Calibri" w:hAnsi="Calibri" w:cs="Calibri"/>
                      <w:color w:val="000000"/>
                    </w:rPr>
                  </w:rPrChange>
                </w:rPr>
                <w:t>89.96</w:t>
              </w:r>
            </w:ins>
            <w:ins w:id="429" w:author="Yin, Donglei *" w:date="2018-07-13T15:45:00Z">
              <w:del w:id="430" w:author="Donglei Yin" w:date="2018-07-15T16:24:00Z">
                <w:r w:rsidRPr="003E0D16" w:rsidDel="000E44E0">
                  <w:rPr>
                    <w:rFonts w:ascii="Times New Roman" w:eastAsia="Times New Roman" w:hAnsi="Times New Roman" w:cs="Times New Roman"/>
                    <w:color w:val="000000"/>
                  </w:rPr>
                  <w:delText>80.71</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31"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51F15B3" w14:textId="2C2AFEAD" w:rsidR="003E0D16" w:rsidRPr="003E0D16" w:rsidRDefault="003E0D16" w:rsidP="003E0D16">
            <w:pPr>
              <w:spacing w:after="0" w:line="240" w:lineRule="auto"/>
              <w:jc w:val="center"/>
              <w:rPr>
                <w:ins w:id="432" w:author="Yin, Donglei *" w:date="2018-07-13T15:45:00Z"/>
                <w:rFonts w:ascii="Times New Roman" w:eastAsia="Times New Roman" w:hAnsi="Times New Roman" w:cs="Times New Roman"/>
                <w:color w:val="000000"/>
              </w:rPr>
            </w:pPr>
            <w:ins w:id="433" w:author="Donglei Yin" w:date="2018-07-15T16:24:00Z">
              <w:r w:rsidRPr="003E0D16">
                <w:rPr>
                  <w:rFonts w:ascii="Times New Roman" w:hAnsi="Times New Roman" w:cs="Times New Roman"/>
                  <w:color w:val="000000"/>
                  <w:rPrChange w:id="434" w:author="Donglei Yin" w:date="2018-07-15T16:24:00Z">
                    <w:rPr>
                      <w:rFonts w:ascii="Calibri" w:hAnsi="Calibri" w:cs="Calibri"/>
                      <w:color w:val="000000"/>
                    </w:rPr>
                  </w:rPrChange>
                </w:rPr>
                <w:t>98.25</w:t>
              </w:r>
            </w:ins>
            <w:ins w:id="435" w:author="Yin, Donglei *" w:date="2018-07-13T15:45:00Z">
              <w:del w:id="436" w:author="Donglei Yin" w:date="2018-07-15T16:24:00Z">
                <w:r w:rsidRPr="003E0D16" w:rsidDel="000E44E0">
                  <w:rPr>
                    <w:rFonts w:ascii="Times New Roman" w:eastAsia="Times New Roman" w:hAnsi="Times New Roman" w:cs="Times New Roman"/>
                    <w:color w:val="000000"/>
                  </w:rPr>
                  <w:delText>92.07</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37"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490306C" w14:textId="23FD2F3C" w:rsidR="003E0D16" w:rsidRPr="003E0D16" w:rsidRDefault="003E0D16" w:rsidP="003E0D16">
            <w:pPr>
              <w:spacing w:after="0" w:line="240" w:lineRule="auto"/>
              <w:jc w:val="center"/>
              <w:rPr>
                <w:ins w:id="438" w:author="Yin, Donglei *" w:date="2018-07-13T15:45:00Z"/>
                <w:rFonts w:ascii="Times New Roman" w:eastAsia="Times New Roman" w:hAnsi="Times New Roman" w:cs="Times New Roman"/>
                <w:color w:val="000000"/>
              </w:rPr>
            </w:pPr>
            <w:ins w:id="439" w:author="Donglei Yin" w:date="2018-07-15T16:24:00Z">
              <w:r w:rsidRPr="003E0D16">
                <w:rPr>
                  <w:rFonts w:ascii="Times New Roman" w:hAnsi="Times New Roman" w:cs="Times New Roman"/>
                  <w:color w:val="000000"/>
                  <w:rPrChange w:id="440" w:author="Donglei Yin" w:date="2018-07-15T16:24:00Z">
                    <w:rPr>
                      <w:rFonts w:ascii="Calibri" w:hAnsi="Calibri" w:cs="Calibri"/>
                      <w:color w:val="000000"/>
                    </w:rPr>
                  </w:rPrChange>
                </w:rPr>
                <w:t>105.39</w:t>
              </w:r>
            </w:ins>
            <w:ins w:id="441" w:author="Yin, Donglei *" w:date="2018-07-13T15:45:00Z">
              <w:del w:id="442" w:author="Donglei Yin" w:date="2018-07-15T16:24:00Z">
                <w:r w:rsidRPr="003E0D16" w:rsidDel="000E44E0">
                  <w:rPr>
                    <w:rFonts w:ascii="Times New Roman" w:eastAsia="Times New Roman" w:hAnsi="Times New Roman" w:cs="Times New Roman"/>
                    <w:color w:val="000000"/>
                  </w:rPr>
                  <w:delText>107.84</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43"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7A9E6224" w14:textId="6E028651" w:rsidR="003E0D16" w:rsidRPr="003E0D16" w:rsidRDefault="003E0D16" w:rsidP="003E0D16">
            <w:pPr>
              <w:spacing w:after="0" w:line="240" w:lineRule="auto"/>
              <w:jc w:val="center"/>
              <w:rPr>
                <w:ins w:id="444" w:author="Yin, Donglei *" w:date="2018-07-13T15:45:00Z"/>
                <w:rFonts w:ascii="Times New Roman" w:eastAsia="Times New Roman" w:hAnsi="Times New Roman" w:cs="Times New Roman"/>
                <w:color w:val="000000"/>
              </w:rPr>
            </w:pPr>
            <w:ins w:id="445" w:author="Donglei Yin" w:date="2018-07-15T16:24:00Z">
              <w:r w:rsidRPr="003E0D16">
                <w:rPr>
                  <w:rFonts w:ascii="Times New Roman" w:hAnsi="Times New Roman" w:cs="Times New Roman"/>
                  <w:color w:val="000000"/>
                  <w:rPrChange w:id="446" w:author="Donglei Yin" w:date="2018-07-15T16:24:00Z">
                    <w:rPr>
                      <w:rFonts w:ascii="Calibri" w:hAnsi="Calibri" w:cs="Calibri"/>
                      <w:color w:val="000000"/>
                    </w:rPr>
                  </w:rPrChange>
                </w:rPr>
                <w:t>101.13</w:t>
              </w:r>
            </w:ins>
            <w:ins w:id="447" w:author="Yin, Donglei *" w:date="2018-07-13T15:45:00Z">
              <w:del w:id="448" w:author="Donglei Yin" w:date="2018-07-15T16:24:00Z">
                <w:r w:rsidRPr="003E0D16" w:rsidDel="000E44E0">
                  <w:rPr>
                    <w:rFonts w:ascii="Times New Roman" w:eastAsia="Times New Roman" w:hAnsi="Times New Roman" w:cs="Times New Roman"/>
                    <w:color w:val="000000"/>
                  </w:rPr>
                  <w:delText>86.29</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49"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9280726" w14:textId="62820057" w:rsidR="003E0D16" w:rsidRPr="003E0D16" w:rsidRDefault="003E0D16" w:rsidP="003E0D16">
            <w:pPr>
              <w:spacing w:after="0" w:line="240" w:lineRule="auto"/>
              <w:jc w:val="center"/>
              <w:rPr>
                <w:ins w:id="450" w:author="Yin, Donglei *" w:date="2018-07-13T15:45:00Z"/>
                <w:rFonts w:ascii="Times New Roman" w:eastAsia="Times New Roman" w:hAnsi="Times New Roman" w:cs="Times New Roman"/>
                <w:color w:val="000000"/>
              </w:rPr>
            </w:pPr>
            <w:ins w:id="451" w:author="Donglei Yin" w:date="2018-07-15T16:24:00Z">
              <w:r w:rsidRPr="003E0D16">
                <w:rPr>
                  <w:rFonts w:ascii="Times New Roman" w:hAnsi="Times New Roman" w:cs="Times New Roman"/>
                  <w:color w:val="000000"/>
                  <w:rPrChange w:id="452" w:author="Donglei Yin" w:date="2018-07-15T16:24:00Z">
                    <w:rPr>
                      <w:rFonts w:ascii="Calibri" w:hAnsi="Calibri" w:cs="Calibri"/>
                      <w:color w:val="000000"/>
                    </w:rPr>
                  </w:rPrChange>
                </w:rPr>
                <w:t>103.91</w:t>
              </w:r>
            </w:ins>
            <w:ins w:id="453" w:author="Yin, Donglei *" w:date="2018-07-13T15:45:00Z">
              <w:del w:id="454" w:author="Donglei Yin" w:date="2018-07-15T16:24:00Z">
                <w:r w:rsidRPr="003E0D16" w:rsidDel="000E44E0">
                  <w:rPr>
                    <w:rFonts w:ascii="Times New Roman" w:eastAsia="Times New Roman" w:hAnsi="Times New Roman" w:cs="Times New Roman"/>
                    <w:color w:val="000000"/>
                  </w:rPr>
                  <w:delText>91.44</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55"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7FA7113F" w14:textId="2126319A" w:rsidR="003E0D16" w:rsidRPr="003E0D16" w:rsidRDefault="003E0D16" w:rsidP="003E0D16">
            <w:pPr>
              <w:spacing w:after="0" w:line="240" w:lineRule="auto"/>
              <w:jc w:val="center"/>
              <w:rPr>
                <w:ins w:id="456" w:author="Yin, Donglei *" w:date="2018-07-13T15:45:00Z"/>
                <w:rFonts w:ascii="Times New Roman" w:eastAsia="Times New Roman" w:hAnsi="Times New Roman" w:cs="Times New Roman"/>
                <w:color w:val="000000"/>
              </w:rPr>
            </w:pPr>
            <w:ins w:id="457" w:author="Donglei Yin" w:date="2018-07-15T16:24:00Z">
              <w:r w:rsidRPr="003E0D16">
                <w:rPr>
                  <w:rFonts w:ascii="Times New Roman" w:hAnsi="Times New Roman" w:cs="Times New Roman"/>
                  <w:color w:val="000000"/>
                  <w:rPrChange w:id="458" w:author="Donglei Yin" w:date="2018-07-15T16:24:00Z">
                    <w:rPr>
                      <w:rFonts w:ascii="Calibri" w:hAnsi="Calibri" w:cs="Calibri"/>
                      <w:color w:val="000000"/>
                    </w:rPr>
                  </w:rPrChange>
                </w:rPr>
                <w:t>90.92</w:t>
              </w:r>
            </w:ins>
            <w:ins w:id="459" w:author="Yin, Donglei *" w:date="2018-07-13T15:45:00Z">
              <w:del w:id="460" w:author="Donglei Yin" w:date="2018-07-15T16:24:00Z">
                <w:r w:rsidRPr="003E0D16" w:rsidDel="000E44E0">
                  <w:rPr>
                    <w:rFonts w:ascii="Times New Roman" w:eastAsia="Times New Roman" w:hAnsi="Times New Roman" w:cs="Times New Roman"/>
                    <w:color w:val="000000"/>
                  </w:rPr>
                  <w:delText>122.89</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61" w:author="Donglei Yin" w:date="2018-07-15T16:26:00Z">
              <w:tcPr>
                <w:tcW w:w="821" w:type="dxa"/>
                <w:tcBorders>
                  <w:top w:val="nil"/>
                  <w:left w:val="nil"/>
                  <w:bottom w:val="single" w:sz="4" w:space="0" w:color="auto"/>
                  <w:right w:val="single" w:sz="4" w:space="0" w:color="auto"/>
                </w:tcBorders>
                <w:shd w:val="clear" w:color="auto" w:fill="auto"/>
                <w:noWrap/>
                <w:vAlign w:val="center"/>
                <w:hideMark/>
              </w:tcPr>
            </w:tcPrChange>
          </w:tcPr>
          <w:p w14:paraId="474D92ED" w14:textId="0F038295" w:rsidR="003E0D16" w:rsidRPr="003E0D16" w:rsidRDefault="003E0D16" w:rsidP="003E0D16">
            <w:pPr>
              <w:spacing w:after="0" w:line="240" w:lineRule="auto"/>
              <w:jc w:val="center"/>
              <w:rPr>
                <w:ins w:id="462" w:author="Yin, Donglei *" w:date="2018-07-13T15:45:00Z"/>
                <w:rFonts w:ascii="Times New Roman" w:eastAsia="Times New Roman" w:hAnsi="Times New Roman" w:cs="Times New Roman"/>
                <w:color w:val="000000"/>
              </w:rPr>
            </w:pPr>
            <w:ins w:id="463" w:author="Donglei Yin" w:date="2018-07-15T16:24:00Z">
              <w:r w:rsidRPr="003E0D16">
                <w:rPr>
                  <w:rFonts w:ascii="Times New Roman" w:hAnsi="Times New Roman" w:cs="Times New Roman"/>
                  <w:color w:val="000000"/>
                  <w:rPrChange w:id="464" w:author="Donglei Yin" w:date="2018-07-15T16:24:00Z">
                    <w:rPr>
                      <w:rFonts w:ascii="Calibri" w:hAnsi="Calibri" w:cs="Calibri"/>
                      <w:color w:val="000000"/>
                    </w:rPr>
                  </w:rPrChange>
                </w:rPr>
                <w:t>102.99</w:t>
              </w:r>
            </w:ins>
            <w:ins w:id="465" w:author="Yin, Donglei *" w:date="2018-07-13T15:45:00Z">
              <w:del w:id="466" w:author="Donglei Yin" w:date="2018-07-15T16:24:00Z">
                <w:r w:rsidRPr="003E0D16" w:rsidDel="000E44E0">
                  <w:rPr>
                    <w:rFonts w:ascii="Times New Roman" w:eastAsia="Times New Roman" w:hAnsi="Times New Roman" w:cs="Times New Roman"/>
                    <w:color w:val="000000"/>
                  </w:rPr>
                  <w:delText>103.44</w:delText>
                </w:r>
              </w:del>
            </w:ins>
          </w:p>
        </w:tc>
      </w:tr>
      <w:tr w:rsidR="003E0D16" w:rsidRPr="003E0D16" w14:paraId="7B9E18CD" w14:textId="77777777" w:rsidTr="003E0D16">
        <w:trPr>
          <w:trHeight w:val="288"/>
          <w:jc w:val="center"/>
          <w:ins w:id="467" w:author="Yin, Donglei *" w:date="2018-07-13T15:45:00Z"/>
          <w:trPrChange w:id="468" w:author="Donglei Yin" w:date="2018-07-15T16:26:00Z">
            <w:trPr>
              <w:gridAfter w:val="0"/>
              <w:trHeight w:val="288"/>
              <w:jc w:val="center"/>
            </w:trPr>
          </w:trPrChange>
        </w:trPr>
        <w:tc>
          <w:tcPr>
            <w:tcW w:w="1069" w:type="dxa"/>
            <w:tcBorders>
              <w:top w:val="nil"/>
              <w:left w:val="single" w:sz="4" w:space="0" w:color="auto"/>
              <w:bottom w:val="single" w:sz="4" w:space="0" w:color="auto"/>
              <w:right w:val="single" w:sz="4" w:space="0" w:color="auto"/>
            </w:tcBorders>
            <w:shd w:val="clear" w:color="auto" w:fill="auto"/>
            <w:noWrap/>
            <w:vAlign w:val="center"/>
            <w:hideMark/>
            <w:tcPrChange w:id="469" w:author="Donglei Yin" w:date="2018-07-15T16:26:00Z">
              <w:tcPr>
                <w:tcW w:w="135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56AFC5F7" w14:textId="0BD16659" w:rsidR="003E0D16" w:rsidRPr="003E0D16" w:rsidRDefault="003E0D16" w:rsidP="003E0D16">
            <w:pPr>
              <w:spacing w:after="0" w:line="240" w:lineRule="auto"/>
              <w:jc w:val="center"/>
              <w:rPr>
                <w:ins w:id="470" w:author="Yin, Donglei *" w:date="2018-07-13T15:45:00Z"/>
                <w:rFonts w:ascii="Times New Roman" w:eastAsia="Times New Roman" w:hAnsi="Times New Roman" w:cs="Times New Roman"/>
                <w:b/>
                <w:color w:val="000000"/>
              </w:rPr>
            </w:pPr>
            <w:ins w:id="471" w:author="Yin, Donglei *" w:date="2018-07-13T15:45:00Z">
              <w:r w:rsidRPr="003E0D16">
                <w:rPr>
                  <w:rFonts w:ascii="Times New Roman" w:eastAsia="Times New Roman" w:hAnsi="Times New Roman" w:cs="Times New Roman"/>
                  <w:b/>
                  <w:color w:val="000000"/>
                </w:rPr>
                <w:t>US</w:t>
              </w:r>
            </w:ins>
            <w:ins w:id="472" w:author="Donglei Yin" w:date="2018-07-15T16:26:00Z">
              <w:r>
                <w:rPr>
                  <w:rFonts w:ascii="Times New Roman" w:eastAsia="Times New Roman" w:hAnsi="Times New Roman" w:cs="Times New Roman"/>
                  <w:b/>
                  <w:color w:val="000000"/>
                </w:rPr>
                <w:t xml:space="preserve"> (ref)</w:t>
              </w:r>
            </w:ins>
            <w:ins w:id="473" w:author="Donglei Yin" w:date="2018-07-15T16:27:00Z">
              <w:r w:rsidR="004F7606">
                <w:rPr>
                  <w:rFonts w:ascii="Times New Roman" w:eastAsia="Times New Roman" w:hAnsi="Times New Roman" w:cs="Times New Roman"/>
                  <w:b/>
                  <w:color w:val="000000"/>
                  <w:vertAlign w:val="superscript"/>
                </w:rPr>
                <w:t>1</w:t>
              </w:r>
            </w:ins>
            <w:ins w:id="474" w:author="Yin, Donglei *" w:date="2018-07-13T15:45:00Z">
              <w:del w:id="475" w:author="Donglei Yin" w:date="2018-07-15T16:26:00Z">
                <w:r w:rsidRPr="003E0D16" w:rsidDel="003E0D16">
                  <w:rPr>
                    <w:rFonts w:ascii="Times New Roman" w:eastAsia="Times New Roman" w:hAnsi="Times New Roman" w:cs="Times New Roman"/>
                    <w:b/>
                    <w:color w:val="000000"/>
                  </w:rPr>
                  <w:delText xml:space="preserve"> (as SD reference)</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76"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304A6F9F" w14:textId="08F3255D" w:rsidR="003E0D16" w:rsidRPr="003E0D16" w:rsidRDefault="003E0D16" w:rsidP="003E0D16">
            <w:pPr>
              <w:spacing w:after="0" w:line="240" w:lineRule="auto"/>
              <w:jc w:val="center"/>
              <w:rPr>
                <w:ins w:id="477" w:author="Yin, Donglei *" w:date="2018-07-13T15:45:00Z"/>
                <w:rFonts w:ascii="Times New Roman" w:eastAsia="Times New Roman" w:hAnsi="Times New Roman" w:cs="Times New Roman"/>
                <w:color w:val="000000"/>
              </w:rPr>
            </w:pPr>
            <w:ins w:id="478" w:author="Donglei Yin" w:date="2018-07-15T16:24:00Z">
              <w:r w:rsidRPr="003E0D16">
                <w:rPr>
                  <w:rFonts w:ascii="Times New Roman" w:hAnsi="Times New Roman" w:cs="Times New Roman"/>
                  <w:color w:val="000000"/>
                  <w:rPrChange w:id="479" w:author="Donglei Yin" w:date="2018-07-15T16:24:00Z">
                    <w:rPr>
                      <w:rFonts w:ascii="Calibri" w:hAnsi="Calibri" w:cs="Calibri"/>
                      <w:color w:val="000000"/>
                    </w:rPr>
                  </w:rPrChange>
                </w:rPr>
                <w:t>104.38</w:t>
              </w:r>
            </w:ins>
            <w:ins w:id="480" w:author="Yin, Donglei *" w:date="2018-07-13T15:45:00Z">
              <w:del w:id="481" w:author="Donglei Yin" w:date="2018-07-15T16:24:00Z">
                <w:r w:rsidRPr="003E0D16" w:rsidDel="000E44E0">
                  <w:rPr>
                    <w:rFonts w:ascii="Times New Roman" w:eastAsia="Times New Roman" w:hAnsi="Times New Roman" w:cs="Times New Roman"/>
                    <w:color w:val="000000"/>
                  </w:rPr>
                  <w:delText>121.41</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8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32A8E6E7" w14:textId="0C12614F" w:rsidR="003E0D16" w:rsidRPr="003E0D16" w:rsidRDefault="003E0D16" w:rsidP="003E0D16">
            <w:pPr>
              <w:spacing w:after="0" w:line="240" w:lineRule="auto"/>
              <w:jc w:val="center"/>
              <w:rPr>
                <w:ins w:id="483" w:author="Yin, Donglei *" w:date="2018-07-13T15:45:00Z"/>
                <w:rFonts w:ascii="Times New Roman" w:eastAsia="Times New Roman" w:hAnsi="Times New Roman" w:cs="Times New Roman"/>
                <w:color w:val="000000"/>
              </w:rPr>
            </w:pPr>
            <w:ins w:id="484" w:author="Donglei Yin" w:date="2018-07-15T16:24:00Z">
              <w:r w:rsidRPr="003E0D16">
                <w:rPr>
                  <w:rFonts w:ascii="Times New Roman" w:hAnsi="Times New Roman" w:cs="Times New Roman"/>
                  <w:color w:val="000000"/>
                  <w:rPrChange w:id="485" w:author="Donglei Yin" w:date="2018-07-15T16:24:00Z">
                    <w:rPr>
                      <w:rFonts w:ascii="Calibri" w:hAnsi="Calibri" w:cs="Calibri"/>
                      <w:color w:val="000000"/>
                    </w:rPr>
                  </w:rPrChange>
                </w:rPr>
                <w:t>99.39</w:t>
              </w:r>
            </w:ins>
            <w:ins w:id="486" w:author="Yin, Donglei *" w:date="2018-07-13T15:45:00Z">
              <w:del w:id="487" w:author="Donglei Yin" w:date="2018-07-15T16:24:00Z">
                <w:r w:rsidRPr="003E0D16" w:rsidDel="000E44E0">
                  <w:rPr>
                    <w:rFonts w:ascii="Times New Roman" w:eastAsia="Times New Roman" w:hAnsi="Times New Roman" w:cs="Times New Roman"/>
                    <w:color w:val="000000"/>
                  </w:rPr>
                  <w:delText>91.55</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88"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4AEF1FB" w14:textId="02E0D6E3" w:rsidR="003E0D16" w:rsidRPr="003E0D16" w:rsidRDefault="003E0D16" w:rsidP="003E0D16">
            <w:pPr>
              <w:spacing w:after="0" w:line="240" w:lineRule="auto"/>
              <w:jc w:val="center"/>
              <w:rPr>
                <w:ins w:id="489" w:author="Yin, Donglei *" w:date="2018-07-13T15:45:00Z"/>
                <w:rFonts w:ascii="Times New Roman" w:eastAsia="Times New Roman" w:hAnsi="Times New Roman" w:cs="Times New Roman"/>
                <w:color w:val="000000"/>
              </w:rPr>
            </w:pPr>
            <w:ins w:id="490" w:author="Donglei Yin" w:date="2018-07-15T16:24:00Z">
              <w:r w:rsidRPr="003E0D16">
                <w:rPr>
                  <w:rFonts w:ascii="Times New Roman" w:hAnsi="Times New Roman" w:cs="Times New Roman"/>
                  <w:color w:val="000000"/>
                  <w:rPrChange w:id="491" w:author="Donglei Yin" w:date="2018-07-15T16:24:00Z">
                    <w:rPr>
                      <w:rFonts w:ascii="Calibri" w:hAnsi="Calibri" w:cs="Calibri"/>
                      <w:color w:val="000000"/>
                    </w:rPr>
                  </w:rPrChange>
                </w:rPr>
                <w:t>102.71</w:t>
              </w:r>
            </w:ins>
            <w:ins w:id="492" w:author="Yin, Donglei *" w:date="2018-07-13T15:45:00Z">
              <w:del w:id="493" w:author="Donglei Yin" w:date="2018-07-15T16:24:00Z">
                <w:r w:rsidRPr="003E0D16" w:rsidDel="000E44E0">
                  <w:rPr>
                    <w:rFonts w:ascii="Times New Roman" w:eastAsia="Times New Roman" w:hAnsi="Times New Roman" w:cs="Times New Roman"/>
                    <w:color w:val="000000"/>
                  </w:rPr>
                  <w:delText>113.53</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94"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685D74B" w14:textId="52444DF8" w:rsidR="003E0D16" w:rsidRPr="003E0D16" w:rsidRDefault="003E0D16" w:rsidP="003E0D16">
            <w:pPr>
              <w:spacing w:after="0" w:line="240" w:lineRule="auto"/>
              <w:jc w:val="center"/>
              <w:rPr>
                <w:ins w:id="495" w:author="Yin, Donglei *" w:date="2018-07-13T15:45:00Z"/>
                <w:rFonts w:ascii="Times New Roman" w:eastAsia="Times New Roman" w:hAnsi="Times New Roman" w:cs="Times New Roman"/>
                <w:color w:val="000000"/>
              </w:rPr>
            </w:pPr>
            <w:ins w:id="496" w:author="Donglei Yin" w:date="2018-07-15T16:24:00Z">
              <w:r w:rsidRPr="003E0D16">
                <w:rPr>
                  <w:rFonts w:ascii="Times New Roman" w:hAnsi="Times New Roman" w:cs="Times New Roman"/>
                  <w:color w:val="000000"/>
                  <w:rPrChange w:id="497" w:author="Donglei Yin" w:date="2018-07-15T16:24:00Z">
                    <w:rPr>
                      <w:rFonts w:ascii="Calibri" w:hAnsi="Calibri" w:cs="Calibri"/>
                      <w:color w:val="000000"/>
                    </w:rPr>
                  </w:rPrChange>
                </w:rPr>
                <w:t>103.81</w:t>
              </w:r>
            </w:ins>
            <w:ins w:id="498" w:author="Yin, Donglei *" w:date="2018-07-13T15:45:00Z">
              <w:del w:id="499" w:author="Donglei Yin" w:date="2018-07-15T16:24:00Z">
                <w:r w:rsidRPr="003E0D16" w:rsidDel="000E44E0">
                  <w:rPr>
                    <w:rFonts w:ascii="Times New Roman" w:eastAsia="Times New Roman" w:hAnsi="Times New Roman" w:cs="Times New Roman"/>
                    <w:color w:val="000000"/>
                  </w:rPr>
                  <w:delText>108.70</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00"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7A11910" w14:textId="61F8DEF4" w:rsidR="003E0D16" w:rsidRPr="003E0D16" w:rsidRDefault="003E0D16" w:rsidP="003E0D16">
            <w:pPr>
              <w:spacing w:after="0" w:line="240" w:lineRule="auto"/>
              <w:jc w:val="center"/>
              <w:rPr>
                <w:ins w:id="501" w:author="Yin, Donglei *" w:date="2018-07-13T15:45:00Z"/>
                <w:rFonts w:ascii="Times New Roman" w:eastAsia="Times New Roman" w:hAnsi="Times New Roman" w:cs="Times New Roman"/>
                <w:color w:val="000000"/>
              </w:rPr>
            </w:pPr>
            <w:ins w:id="502" w:author="Donglei Yin" w:date="2018-07-15T16:24:00Z">
              <w:r w:rsidRPr="003E0D16">
                <w:rPr>
                  <w:rFonts w:ascii="Times New Roman" w:hAnsi="Times New Roman" w:cs="Times New Roman"/>
                  <w:color w:val="000000"/>
                  <w:rPrChange w:id="503" w:author="Donglei Yin" w:date="2018-07-15T16:24:00Z">
                    <w:rPr>
                      <w:rFonts w:ascii="Calibri" w:hAnsi="Calibri" w:cs="Calibri"/>
                      <w:color w:val="000000"/>
                    </w:rPr>
                  </w:rPrChange>
                </w:rPr>
                <w:t>95.35</w:t>
              </w:r>
            </w:ins>
            <w:ins w:id="504" w:author="Yin, Donglei *" w:date="2018-07-13T15:45:00Z">
              <w:del w:id="505" w:author="Donglei Yin" w:date="2018-07-15T16:24:00Z">
                <w:r w:rsidRPr="003E0D16" w:rsidDel="000E44E0">
                  <w:rPr>
                    <w:rFonts w:ascii="Times New Roman" w:eastAsia="Times New Roman" w:hAnsi="Times New Roman" w:cs="Times New Roman"/>
                    <w:color w:val="000000"/>
                  </w:rPr>
                  <w:delText>109.26</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06"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A4B32DB" w14:textId="20344127" w:rsidR="003E0D16" w:rsidRPr="003E0D16" w:rsidRDefault="003E0D16" w:rsidP="003E0D16">
            <w:pPr>
              <w:spacing w:after="0" w:line="240" w:lineRule="auto"/>
              <w:jc w:val="center"/>
              <w:rPr>
                <w:ins w:id="507" w:author="Yin, Donglei *" w:date="2018-07-13T15:45:00Z"/>
                <w:rFonts w:ascii="Times New Roman" w:eastAsia="Times New Roman" w:hAnsi="Times New Roman" w:cs="Times New Roman"/>
                <w:color w:val="000000"/>
              </w:rPr>
            </w:pPr>
            <w:ins w:id="508" w:author="Donglei Yin" w:date="2018-07-15T16:24:00Z">
              <w:r w:rsidRPr="003E0D16">
                <w:rPr>
                  <w:rFonts w:ascii="Times New Roman" w:hAnsi="Times New Roman" w:cs="Times New Roman"/>
                  <w:color w:val="000000"/>
                  <w:rPrChange w:id="509" w:author="Donglei Yin" w:date="2018-07-15T16:24:00Z">
                    <w:rPr>
                      <w:rFonts w:ascii="Calibri" w:hAnsi="Calibri" w:cs="Calibri"/>
                      <w:color w:val="000000"/>
                    </w:rPr>
                  </w:rPrChange>
                </w:rPr>
                <w:t>102.41</w:t>
              </w:r>
            </w:ins>
            <w:ins w:id="510" w:author="Yin, Donglei *" w:date="2018-07-13T15:45:00Z">
              <w:del w:id="511" w:author="Donglei Yin" w:date="2018-07-15T16:24:00Z">
                <w:r w:rsidRPr="003E0D16" w:rsidDel="000E44E0">
                  <w:rPr>
                    <w:rFonts w:ascii="Times New Roman" w:eastAsia="Times New Roman" w:hAnsi="Times New Roman" w:cs="Times New Roman"/>
                    <w:color w:val="000000"/>
                  </w:rPr>
                  <w:delText>97.37</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1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1EAF6AA" w14:textId="12030004" w:rsidR="003E0D16" w:rsidRPr="003E0D16" w:rsidRDefault="003E0D16" w:rsidP="003E0D16">
            <w:pPr>
              <w:spacing w:after="0" w:line="240" w:lineRule="auto"/>
              <w:jc w:val="center"/>
              <w:rPr>
                <w:ins w:id="513" w:author="Yin, Donglei *" w:date="2018-07-13T15:45:00Z"/>
                <w:rFonts w:ascii="Times New Roman" w:eastAsia="Times New Roman" w:hAnsi="Times New Roman" w:cs="Times New Roman"/>
                <w:color w:val="000000"/>
              </w:rPr>
            </w:pPr>
            <w:ins w:id="514" w:author="Donglei Yin" w:date="2018-07-15T16:24:00Z">
              <w:r w:rsidRPr="003E0D16">
                <w:rPr>
                  <w:rFonts w:ascii="Times New Roman" w:hAnsi="Times New Roman" w:cs="Times New Roman"/>
                  <w:color w:val="000000"/>
                  <w:rPrChange w:id="515" w:author="Donglei Yin" w:date="2018-07-15T16:24:00Z">
                    <w:rPr>
                      <w:rFonts w:ascii="Calibri" w:hAnsi="Calibri" w:cs="Calibri"/>
                      <w:color w:val="000000"/>
                    </w:rPr>
                  </w:rPrChange>
                </w:rPr>
                <w:t>97.56</w:t>
              </w:r>
            </w:ins>
            <w:ins w:id="516" w:author="Yin, Donglei *" w:date="2018-07-13T15:45:00Z">
              <w:del w:id="517" w:author="Donglei Yin" w:date="2018-07-15T16:24:00Z">
                <w:r w:rsidRPr="003E0D16" w:rsidDel="000E44E0">
                  <w:rPr>
                    <w:rFonts w:ascii="Times New Roman" w:eastAsia="Times New Roman" w:hAnsi="Times New Roman" w:cs="Times New Roman"/>
                    <w:color w:val="000000"/>
                  </w:rPr>
                  <w:delText>91.75</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18"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E05C24F" w14:textId="4462EFBA" w:rsidR="003E0D16" w:rsidRPr="003E0D16" w:rsidRDefault="003E0D16" w:rsidP="003E0D16">
            <w:pPr>
              <w:spacing w:after="0" w:line="240" w:lineRule="auto"/>
              <w:jc w:val="center"/>
              <w:rPr>
                <w:ins w:id="519" w:author="Yin, Donglei *" w:date="2018-07-13T15:45:00Z"/>
                <w:rFonts w:ascii="Times New Roman" w:eastAsia="Times New Roman" w:hAnsi="Times New Roman" w:cs="Times New Roman"/>
                <w:color w:val="000000"/>
              </w:rPr>
            </w:pPr>
            <w:ins w:id="520" w:author="Donglei Yin" w:date="2018-07-15T16:24:00Z">
              <w:r w:rsidRPr="003E0D16">
                <w:rPr>
                  <w:rFonts w:ascii="Times New Roman" w:hAnsi="Times New Roman" w:cs="Times New Roman"/>
                  <w:color w:val="000000"/>
                  <w:rPrChange w:id="521" w:author="Donglei Yin" w:date="2018-07-15T16:24:00Z">
                    <w:rPr>
                      <w:rFonts w:ascii="Calibri" w:hAnsi="Calibri" w:cs="Calibri"/>
                      <w:color w:val="000000"/>
                    </w:rPr>
                  </w:rPrChange>
                </w:rPr>
                <w:t>101.56</w:t>
              </w:r>
            </w:ins>
            <w:ins w:id="522" w:author="Yin, Donglei *" w:date="2018-07-13T15:45:00Z">
              <w:del w:id="523" w:author="Donglei Yin" w:date="2018-07-15T16:24:00Z">
                <w:r w:rsidRPr="003E0D16" w:rsidDel="000E44E0">
                  <w:rPr>
                    <w:rFonts w:ascii="Times New Roman" w:eastAsia="Times New Roman" w:hAnsi="Times New Roman" w:cs="Times New Roman"/>
                    <w:color w:val="000000"/>
                  </w:rPr>
                  <w:delText>69.48</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24"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DFC0F6B" w14:textId="1187096E" w:rsidR="003E0D16" w:rsidRPr="003E0D16" w:rsidRDefault="003E0D16" w:rsidP="003E0D16">
            <w:pPr>
              <w:spacing w:after="0" w:line="240" w:lineRule="auto"/>
              <w:jc w:val="center"/>
              <w:rPr>
                <w:ins w:id="525" w:author="Yin, Donglei *" w:date="2018-07-13T15:45:00Z"/>
                <w:rFonts w:ascii="Times New Roman" w:eastAsia="Times New Roman" w:hAnsi="Times New Roman" w:cs="Times New Roman"/>
                <w:color w:val="000000"/>
              </w:rPr>
            </w:pPr>
            <w:ins w:id="526" w:author="Donglei Yin" w:date="2018-07-15T16:24:00Z">
              <w:r w:rsidRPr="003E0D16">
                <w:rPr>
                  <w:rFonts w:ascii="Times New Roman" w:hAnsi="Times New Roman" w:cs="Times New Roman"/>
                  <w:color w:val="000000"/>
                  <w:rPrChange w:id="527" w:author="Donglei Yin" w:date="2018-07-15T16:24:00Z">
                    <w:rPr>
                      <w:rFonts w:ascii="Calibri" w:hAnsi="Calibri" w:cs="Calibri"/>
                      <w:color w:val="000000"/>
                    </w:rPr>
                  </w:rPrChange>
                </w:rPr>
                <w:t>95.10</w:t>
              </w:r>
            </w:ins>
            <w:ins w:id="528" w:author="Yin, Donglei *" w:date="2018-07-13T15:45:00Z">
              <w:del w:id="529" w:author="Donglei Yin" w:date="2018-07-15T16:24:00Z">
                <w:r w:rsidRPr="003E0D16" w:rsidDel="000E44E0">
                  <w:rPr>
                    <w:rFonts w:ascii="Times New Roman" w:eastAsia="Times New Roman" w:hAnsi="Times New Roman" w:cs="Times New Roman"/>
                    <w:color w:val="000000"/>
                  </w:rPr>
                  <w:delText>95.06</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30" w:author="Donglei Yin" w:date="2018-07-15T16:26:00Z">
              <w:tcPr>
                <w:tcW w:w="821" w:type="dxa"/>
                <w:tcBorders>
                  <w:top w:val="nil"/>
                  <w:left w:val="nil"/>
                  <w:bottom w:val="single" w:sz="4" w:space="0" w:color="auto"/>
                  <w:right w:val="single" w:sz="4" w:space="0" w:color="auto"/>
                </w:tcBorders>
                <w:shd w:val="clear" w:color="auto" w:fill="auto"/>
                <w:noWrap/>
                <w:vAlign w:val="center"/>
                <w:hideMark/>
              </w:tcPr>
            </w:tcPrChange>
          </w:tcPr>
          <w:p w14:paraId="19E830A0" w14:textId="7930F242" w:rsidR="003E0D16" w:rsidRPr="003E0D16" w:rsidRDefault="003E0D16" w:rsidP="003E0D16">
            <w:pPr>
              <w:spacing w:after="0" w:line="240" w:lineRule="auto"/>
              <w:jc w:val="center"/>
              <w:rPr>
                <w:ins w:id="531" w:author="Yin, Donglei *" w:date="2018-07-13T15:45:00Z"/>
                <w:rFonts w:ascii="Times New Roman" w:eastAsia="Times New Roman" w:hAnsi="Times New Roman" w:cs="Times New Roman"/>
                <w:color w:val="000000"/>
              </w:rPr>
            </w:pPr>
            <w:ins w:id="532" w:author="Donglei Yin" w:date="2018-07-15T16:24:00Z">
              <w:r w:rsidRPr="003E0D16">
                <w:rPr>
                  <w:rFonts w:ascii="Times New Roman" w:hAnsi="Times New Roman" w:cs="Times New Roman"/>
                  <w:color w:val="000000"/>
                  <w:rPrChange w:id="533" w:author="Donglei Yin" w:date="2018-07-15T16:24:00Z">
                    <w:rPr>
                      <w:rFonts w:ascii="Calibri" w:hAnsi="Calibri" w:cs="Calibri"/>
                      <w:color w:val="000000"/>
                    </w:rPr>
                  </w:rPrChange>
                </w:rPr>
                <w:t>99.96</w:t>
              </w:r>
            </w:ins>
            <w:ins w:id="534" w:author="Yin, Donglei *" w:date="2018-07-13T15:45:00Z">
              <w:del w:id="535" w:author="Donglei Yin" w:date="2018-07-15T16:24:00Z">
                <w:r w:rsidRPr="003E0D16" w:rsidDel="000E44E0">
                  <w:rPr>
                    <w:rFonts w:ascii="Times New Roman" w:eastAsia="Times New Roman" w:hAnsi="Times New Roman" w:cs="Times New Roman"/>
                    <w:color w:val="000000"/>
                  </w:rPr>
                  <w:delText>104.30</w:delText>
                </w:r>
              </w:del>
            </w:ins>
          </w:p>
        </w:tc>
      </w:tr>
      <w:tr w:rsidR="003E0D16" w:rsidRPr="003E0D16" w14:paraId="19C17262" w14:textId="77777777" w:rsidTr="003E0D16">
        <w:trPr>
          <w:trHeight w:val="288"/>
          <w:jc w:val="center"/>
          <w:ins w:id="536" w:author="Yin, Donglei *" w:date="2018-07-13T15:45:00Z"/>
          <w:trPrChange w:id="537" w:author="Donglei Yin" w:date="2018-07-15T16:26:00Z">
            <w:trPr>
              <w:gridAfter w:val="0"/>
              <w:trHeight w:val="288"/>
              <w:jc w:val="center"/>
            </w:trPr>
          </w:trPrChange>
        </w:trPr>
        <w:tc>
          <w:tcPr>
            <w:tcW w:w="1069" w:type="dxa"/>
            <w:tcBorders>
              <w:top w:val="nil"/>
              <w:left w:val="single" w:sz="4" w:space="0" w:color="auto"/>
              <w:bottom w:val="single" w:sz="4" w:space="0" w:color="auto"/>
              <w:right w:val="single" w:sz="4" w:space="0" w:color="auto"/>
            </w:tcBorders>
            <w:shd w:val="clear" w:color="auto" w:fill="auto"/>
            <w:noWrap/>
            <w:vAlign w:val="center"/>
            <w:hideMark/>
            <w:tcPrChange w:id="538" w:author="Donglei Yin" w:date="2018-07-15T16:26:00Z">
              <w:tcPr>
                <w:tcW w:w="135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7B2A76E4" w14:textId="7B500945" w:rsidR="003E0D16" w:rsidRPr="004F7606" w:rsidRDefault="003E0D16" w:rsidP="003E0D16">
            <w:pPr>
              <w:spacing w:after="0" w:line="240" w:lineRule="auto"/>
              <w:jc w:val="center"/>
              <w:rPr>
                <w:ins w:id="539" w:author="Yin, Donglei *" w:date="2018-07-13T15:45:00Z"/>
                <w:rFonts w:ascii="Times New Roman" w:eastAsia="Times New Roman" w:hAnsi="Times New Roman" w:cs="Times New Roman"/>
                <w:b/>
                <w:color w:val="000000"/>
                <w:vertAlign w:val="superscript"/>
                <w:rPrChange w:id="540" w:author="Donglei Yin" w:date="2018-07-15T16:27:00Z">
                  <w:rPr>
                    <w:ins w:id="541" w:author="Yin, Donglei *" w:date="2018-07-13T15:45:00Z"/>
                    <w:rFonts w:ascii="Times New Roman" w:eastAsia="Times New Roman" w:hAnsi="Times New Roman" w:cs="Times New Roman"/>
                    <w:b/>
                    <w:color w:val="000000"/>
                  </w:rPr>
                </w:rPrChange>
              </w:rPr>
            </w:pPr>
            <w:ins w:id="542" w:author="Yin, Donglei *" w:date="2018-07-13T15:45:00Z">
              <w:r w:rsidRPr="003E0D16">
                <w:rPr>
                  <w:rFonts w:ascii="Times New Roman" w:eastAsia="Times New Roman" w:hAnsi="Times New Roman" w:cs="Times New Roman"/>
                  <w:b/>
                  <w:color w:val="000000"/>
                </w:rPr>
                <w:t>EU (</w:t>
              </w:r>
              <w:del w:id="543" w:author="Donglei Yin" w:date="2018-07-15T16:26:00Z">
                <w:r w:rsidRPr="003E0D16" w:rsidDel="003E0D16">
                  <w:rPr>
                    <w:rFonts w:ascii="Times New Roman" w:eastAsia="Times New Roman" w:hAnsi="Times New Roman" w:cs="Times New Roman"/>
                    <w:b/>
                    <w:color w:val="000000"/>
                  </w:rPr>
                  <w:delText xml:space="preserve">as SD </w:delText>
                </w:r>
              </w:del>
              <w:r w:rsidRPr="003E0D16">
                <w:rPr>
                  <w:rFonts w:ascii="Times New Roman" w:eastAsia="Times New Roman" w:hAnsi="Times New Roman" w:cs="Times New Roman"/>
                  <w:b/>
                  <w:color w:val="000000"/>
                </w:rPr>
                <w:t>ref</w:t>
              </w:r>
              <w:del w:id="544" w:author="Donglei Yin" w:date="2018-07-15T16:26:00Z">
                <w:r w:rsidRPr="003E0D16" w:rsidDel="003E0D16">
                  <w:rPr>
                    <w:rFonts w:ascii="Times New Roman" w:eastAsia="Times New Roman" w:hAnsi="Times New Roman" w:cs="Times New Roman"/>
                    <w:b/>
                    <w:color w:val="000000"/>
                  </w:rPr>
                  <w:delText>erence</w:delText>
                </w:r>
              </w:del>
              <w:r w:rsidRPr="003E0D16">
                <w:rPr>
                  <w:rFonts w:ascii="Times New Roman" w:eastAsia="Times New Roman" w:hAnsi="Times New Roman" w:cs="Times New Roman"/>
                  <w:b/>
                  <w:color w:val="000000"/>
                </w:rPr>
                <w:t>)</w:t>
              </w:r>
            </w:ins>
            <w:ins w:id="545" w:author="Donglei Yin" w:date="2018-07-15T16:27:00Z">
              <w:r w:rsidR="004F7606">
                <w:rPr>
                  <w:rFonts w:ascii="Times New Roman" w:eastAsia="Times New Roman" w:hAnsi="Times New Roman" w:cs="Times New Roman"/>
                  <w:b/>
                  <w:color w:val="000000"/>
                  <w:vertAlign w:val="superscript"/>
                </w:rPr>
                <w:t>1</w:t>
              </w:r>
            </w:ins>
          </w:p>
        </w:tc>
        <w:tc>
          <w:tcPr>
            <w:tcW w:w="920" w:type="dxa"/>
            <w:tcBorders>
              <w:top w:val="nil"/>
              <w:left w:val="nil"/>
              <w:bottom w:val="single" w:sz="4" w:space="0" w:color="auto"/>
              <w:right w:val="single" w:sz="4" w:space="0" w:color="auto"/>
            </w:tcBorders>
            <w:shd w:val="clear" w:color="auto" w:fill="auto"/>
            <w:noWrap/>
            <w:vAlign w:val="bottom"/>
            <w:hideMark/>
            <w:tcPrChange w:id="546"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72003F0" w14:textId="2CA2D715" w:rsidR="003E0D16" w:rsidRPr="003E0D16" w:rsidRDefault="003E0D16" w:rsidP="003E0D16">
            <w:pPr>
              <w:spacing w:after="0" w:line="240" w:lineRule="auto"/>
              <w:jc w:val="center"/>
              <w:rPr>
                <w:ins w:id="547" w:author="Yin, Donglei *" w:date="2018-07-13T15:45:00Z"/>
                <w:rFonts w:ascii="Times New Roman" w:eastAsia="Times New Roman" w:hAnsi="Times New Roman" w:cs="Times New Roman"/>
                <w:color w:val="000000"/>
              </w:rPr>
            </w:pPr>
            <w:ins w:id="548" w:author="Donglei Yin" w:date="2018-07-15T16:24:00Z">
              <w:r w:rsidRPr="003E0D16">
                <w:rPr>
                  <w:rFonts w:ascii="Times New Roman" w:hAnsi="Times New Roman" w:cs="Times New Roman"/>
                  <w:color w:val="000000"/>
                  <w:rPrChange w:id="549" w:author="Donglei Yin" w:date="2018-07-15T16:24:00Z">
                    <w:rPr>
                      <w:rFonts w:ascii="Calibri" w:hAnsi="Calibri" w:cs="Calibri"/>
                      <w:color w:val="000000"/>
                    </w:rPr>
                  </w:rPrChange>
                </w:rPr>
                <w:t>101.39</w:t>
              </w:r>
            </w:ins>
            <w:ins w:id="550" w:author="Yin, Donglei *" w:date="2018-07-13T15:45:00Z">
              <w:del w:id="551" w:author="Donglei Yin" w:date="2018-07-15T16:24:00Z">
                <w:r w:rsidRPr="003E0D16" w:rsidDel="000E44E0">
                  <w:rPr>
                    <w:rFonts w:ascii="Times New Roman" w:eastAsia="Times New Roman" w:hAnsi="Times New Roman" w:cs="Times New Roman"/>
                    <w:color w:val="000000"/>
                  </w:rPr>
                  <w:delText>92.23</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5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243D273" w14:textId="7B9AF391" w:rsidR="003E0D16" w:rsidRPr="003E0D16" w:rsidRDefault="003E0D16" w:rsidP="003E0D16">
            <w:pPr>
              <w:spacing w:after="0" w:line="240" w:lineRule="auto"/>
              <w:jc w:val="center"/>
              <w:rPr>
                <w:ins w:id="553" w:author="Yin, Donglei *" w:date="2018-07-13T15:45:00Z"/>
                <w:rFonts w:ascii="Times New Roman" w:eastAsia="Times New Roman" w:hAnsi="Times New Roman" w:cs="Times New Roman"/>
                <w:color w:val="000000"/>
              </w:rPr>
            </w:pPr>
            <w:ins w:id="554" w:author="Donglei Yin" w:date="2018-07-15T16:24:00Z">
              <w:r w:rsidRPr="003E0D16">
                <w:rPr>
                  <w:rFonts w:ascii="Times New Roman" w:hAnsi="Times New Roman" w:cs="Times New Roman"/>
                  <w:color w:val="000000"/>
                  <w:rPrChange w:id="555" w:author="Donglei Yin" w:date="2018-07-15T16:24:00Z">
                    <w:rPr>
                      <w:rFonts w:ascii="Calibri" w:hAnsi="Calibri" w:cs="Calibri"/>
                      <w:color w:val="000000"/>
                    </w:rPr>
                  </w:rPrChange>
                </w:rPr>
                <w:t>104.90</w:t>
              </w:r>
            </w:ins>
            <w:ins w:id="556" w:author="Yin, Donglei *" w:date="2018-07-13T15:45:00Z">
              <w:del w:id="557" w:author="Donglei Yin" w:date="2018-07-15T16:24:00Z">
                <w:r w:rsidRPr="003E0D16" w:rsidDel="000E44E0">
                  <w:rPr>
                    <w:rFonts w:ascii="Times New Roman" w:eastAsia="Times New Roman" w:hAnsi="Times New Roman" w:cs="Times New Roman"/>
                    <w:color w:val="000000"/>
                  </w:rPr>
                  <w:delText>108.39</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58"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EED4B76" w14:textId="5CA3300E" w:rsidR="003E0D16" w:rsidRPr="003E0D16" w:rsidRDefault="003E0D16" w:rsidP="003E0D16">
            <w:pPr>
              <w:spacing w:after="0" w:line="240" w:lineRule="auto"/>
              <w:jc w:val="center"/>
              <w:rPr>
                <w:ins w:id="559" w:author="Yin, Donglei *" w:date="2018-07-13T15:45:00Z"/>
                <w:rFonts w:ascii="Times New Roman" w:eastAsia="Times New Roman" w:hAnsi="Times New Roman" w:cs="Times New Roman"/>
                <w:color w:val="000000"/>
              </w:rPr>
            </w:pPr>
            <w:ins w:id="560" w:author="Donglei Yin" w:date="2018-07-15T16:24:00Z">
              <w:r w:rsidRPr="003E0D16">
                <w:rPr>
                  <w:rFonts w:ascii="Times New Roman" w:hAnsi="Times New Roman" w:cs="Times New Roman"/>
                  <w:color w:val="000000"/>
                  <w:rPrChange w:id="561" w:author="Donglei Yin" w:date="2018-07-15T16:24:00Z">
                    <w:rPr>
                      <w:rFonts w:ascii="Calibri" w:hAnsi="Calibri" w:cs="Calibri"/>
                      <w:color w:val="000000"/>
                    </w:rPr>
                  </w:rPrChange>
                </w:rPr>
                <w:t>98.09</w:t>
              </w:r>
            </w:ins>
            <w:ins w:id="562" w:author="Yin, Donglei *" w:date="2018-07-13T15:45:00Z">
              <w:del w:id="563" w:author="Donglei Yin" w:date="2018-07-15T16:24:00Z">
                <w:r w:rsidRPr="003E0D16" w:rsidDel="000E44E0">
                  <w:rPr>
                    <w:rFonts w:ascii="Times New Roman" w:eastAsia="Times New Roman" w:hAnsi="Times New Roman" w:cs="Times New Roman"/>
                    <w:color w:val="000000"/>
                  </w:rPr>
                  <w:delText>82.33</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64"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074C4DD" w14:textId="2ECA5EE3" w:rsidR="003E0D16" w:rsidRPr="003E0D16" w:rsidRDefault="003E0D16" w:rsidP="003E0D16">
            <w:pPr>
              <w:spacing w:after="0" w:line="240" w:lineRule="auto"/>
              <w:jc w:val="center"/>
              <w:rPr>
                <w:ins w:id="565" w:author="Yin, Donglei *" w:date="2018-07-13T15:45:00Z"/>
                <w:rFonts w:ascii="Times New Roman" w:eastAsia="Times New Roman" w:hAnsi="Times New Roman" w:cs="Times New Roman"/>
                <w:color w:val="000000"/>
              </w:rPr>
            </w:pPr>
            <w:ins w:id="566" w:author="Donglei Yin" w:date="2018-07-15T16:24:00Z">
              <w:r w:rsidRPr="003E0D16">
                <w:rPr>
                  <w:rFonts w:ascii="Times New Roman" w:hAnsi="Times New Roman" w:cs="Times New Roman"/>
                  <w:color w:val="000000"/>
                  <w:rPrChange w:id="567" w:author="Donglei Yin" w:date="2018-07-15T16:24:00Z">
                    <w:rPr>
                      <w:rFonts w:ascii="Calibri" w:hAnsi="Calibri" w:cs="Calibri"/>
                      <w:color w:val="000000"/>
                    </w:rPr>
                  </w:rPrChange>
                </w:rPr>
                <w:t>98.32</w:t>
              </w:r>
            </w:ins>
            <w:ins w:id="568" w:author="Yin, Donglei *" w:date="2018-07-13T15:45:00Z">
              <w:del w:id="569" w:author="Donglei Yin" w:date="2018-07-15T16:24:00Z">
                <w:r w:rsidRPr="003E0D16" w:rsidDel="000E44E0">
                  <w:rPr>
                    <w:rFonts w:ascii="Times New Roman" w:eastAsia="Times New Roman" w:hAnsi="Times New Roman" w:cs="Times New Roman"/>
                    <w:color w:val="000000"/>
                  </w:rPr>
                  <w:delText>88.89</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70"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AB10158" w14:textId="31C82AC6" w:rsidR="003E0D16" w:rsidRPr="003E0D16" w:rsidRDefault="003E0D16" w:rsidP="003E0D16">
            <w:pPr>
              <w:spacing w:after="0" w:line="240" w:lineRule="auto"/>
              <w:jc w:val="center"/>
              <w:rPr>
                <w:ins w:id="571" w:author="Yin, Donglei *" w:date="2018-07-13T15:45:00Z"/>
                <w:rFonts w:ascii="Times New Roman" w:eastAsia="Times New Roman" w:hAnsi="Times New Roman" w:cs="Times New Roman"/>
                <w:color w:val="000000"/>
              </w:rPr>
            </w:pPr>
            <w:ins w:id="572" w:author="Donglei Yin" w:date="2018-07-15T16:24:00Z">
              <w:r w:rsidRPr="003E0D16">
                <w:rPr>
                  <w:rFonts w:ascii="Times New Roman" w:hAnsi="Times New Roman" w:cs="Times New Roman"/>
                  <w:color w:val="000000"/>
                  <w:rPrChange w:id="573" w:author="Donglei Yin" w:date="2018-07-15T16:24:00Z">
                    <w:rPr>
                      <w:rFonts w:ascii="Calibri" w:hAnsi="Calibri" w:cs="Calibri"/>
                      <w:color w:val="000000"/>
                    </w:rPr>
                  </w:rPrChange>
                </w:rPr>
                <w:t>101.82</w:t>
              </w:r>
            </w:ins>
            <w:ins w:id="574" w:author="Yin, Donglei *" w:date="2018-07-13T15:45:00Z">
              <w:del w:id="575" w:author="Donglei Yin" w:date="2018-07-15T16:24:00Z">
                <w:r w:rsidRPr="003E0D16" w:rsidDel="000E44E0">
                  <w:rPr>
                    <w:rFonts w:ascii="Times New Roman" w:eastAsia="Times New Roman" w:hAnsi="Times New Roman" w:cs="Times New Roman"/>
                    <w:color w:val="000000"/>
                  </w:rPr>
                  <w:delText>104.60</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76"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38D4325" w14:textId="7B776E64" w:rsidR="003E0D16" w:rsidRPr="003E0D16" w:rsidRDefault="003E0D16" w:rsidP="003E0D16">
            <w:pPr>
              <w:spacing w:after="0" w:line="240" w:lineRule="auto"/>
              <w:jc w:val="center"/>
              <w:rPr>
                <w:ins w:id="577" w:author="Yin, Donglei *" w:date="2018-07-13T15:45:00Z"/>
                <w:rFonts w:ascii="Times New Roman" w:eastAsia="Times New Roman" w:hAnsi="Times New Roman" w:cs="Times New Roman"/>
                <w:color w:val="000000"/>
              </w:rPr>
            </w:pPr>
            <w:ins w:id="578" w:author="Donglei Yin" w:date="2018-07-15T16:24:00Z">
              <w:r w:rsidRPr="003E0D16">
                <w:rPr>
                  <w:rFonts w:ascii="Times New Roman" w:hAnsi="Times New Roman" w:cs="Times New Roman"/>
                  <w:color w:val="000000"/>
                  <w:rPrChange w:id="579" w:author="Donglei Yin" w:date="2018-07-15T16:24:00Z">
                    <w:rPr>
                      <w:rFonts w:ascii="Calibri" w:hAnsi="Calibri" w:cs="Calibri"/>
                      <w:color w:val="000000"/>
                    </w:rPr>
                  </w:rPrChange>
                </w:rPr>
                <w:t>107.23</w:t>
              </w:r>
            </w:ins>
            <w:ins w:id="580" w:author="Yin, Donglei *" w:date="2018-07-13T15:45:00Z">
              <w:del w:id="581" w:author="Donglei Yin" w:date="2018-07-15T16:24:00Z">
                <w:r w:rsidRPr="003E0D16" w:rsidDel="000E44E0">
                  <w:rPr>
                    <w:rFonts w:ascii="Times New Roman" w:eastAsia="Times New Roman" w:hAnsi="Times New Roman" w:cs="Times New Roman"/>
                    <w:color w:val="000000"/>
                  </w:rPr>
                  <w:delText>99.30</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8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D55ADEF" w14:textId="4B2D9776" w:rsidR="003E0D16" w:rsidRPr="003E0D16" w:rsidRDefault="003E0D16" w:rsidP="003E0D16">
            <w:pPr>
              <w:spacing w:after="0" w:line="240" w:lineRule="auto"/>
              <w:jc w:val="center"/>
              <w:rPr>
                <w:ins w:id="583" w:author="Yin, Donglei *" w:date="2018-07-13T15:45:00Z"/>
                <w:rFonts w:ascii="Times New Roman" w:eastAsia="Times New Roman" w:hAnsi="Times New Roman" w:cs="Times New Roman"/>
                <w:color w:val="000000"/>
              </w:rPr>
            </w:pPr>
            <w:ins w:id="584" w:author="Donglei Yin" w:date="2018-07-15T16:24:00Z">
              <w:r w:rsidRPr="003E0D16">
                <w:rPr>
                  <w:rFonts w:ascii="Times New Roman" w:hAnsi="Times New Roman" w:cs="Times New Roman"/>
                  <w:color w:val="000000"/>
                  <w:rPrChange w:id="585" w:author="Donglei Yin" w:date="2018-07-15T16:24:00Z">
                    <w:rPr>
                      <w:rFonts w:ascii="Calibri" w:hAnsi="Calibri" w:cs="Calibri"/>
                      <w:color w:val="000000"/>
                    </w:rPr>
                  </w:rPrChange>
                </w:rPr>
                <w:t>83.62</w:t>
              </w:r>
            </w:ins>
            <w:ins w:id="586" w:author="Yin, Donglei *" w:date="2018-07-13T15:45:00Z">
              <w:del w:id="587" w:author="Donglei Yin" w:date="2018-07-15T16:24:00Z">
                <w:r w:rsidRPr="003E0D16" w:rsidDel="000E44E0">
                  <w:rPr>
                    <w:rFonts w:ascii="Times New Roman" w:eastAsia="Times New Roman" w:hAnsi="Times New Roman" w:cs="Times New Roman"/>
                    <w:color w:val="000000"/>
                  </w:rPr>
                  <w:delText>94.91</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88"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AFE7098" w14:textId="58426B11" w:rsidR="003E0D16" w:rsidRPr="003E0D16" w:rsidRDefault="003E0D16" w:rsidP="003E0D16">
            <w:pPr>
              <w:spacing w:after="0" w:line="240" w:lineRule="auto"/>
              <w:jc w:val="center"/>
              <w:rPr>
                <w:ins w:id="589" w:author="Yin, Donglei *" w:date="2018-07-13T15:45:00Z"/>
                <w:rFonts w:ascii="Times New Roman" w:eastAsia="Times New Roman" w:hAnsi="Times New Roman" w:cs="Times New Roman"/>
                <w:color w:val="000000"/>
              </w:rPr>
            </w:pPr>
            <w:ins w:id="590" w:author="Donglei Yin" w:date="2018-07-15T16:24:00Z">
              <w:r w:rsidRPr="003E0D16">
                <w:rPr>
                  <w:rFonts w:ascii="Times New Roman" w:hAnsi="Times New Roman" w:cs="Times New Roman"/>
                  <w:color w:val="000000"/>
                  <w:rPrChange w:id="591" w:author="Donglei Yin" w:date="2018-07-15T16:24:00Z">
                    <w:rPr>
                      <w:rFonts w:ascii="Calibri" w:hAnsi="Calibri" w:cs="Calibri"/>
                      <w:color w:val="000000"/>
                    </w:rPr>
                  </w:rPrChange>
                </w:rPr>
                <w:t>100.30</w:t>
              </w:r>
            </w:ins>
            <w:ins w:id="592" w:author="Yin, Donglei *" w:date="2018-07-13T15:45:00Z">
              <w:del w:id="593" w:author="Donglei Yin" w:date="2018-07-15T16:24:00Z">
                <w:r w:rsidRPr="003E0D16" w:rsidDel="000E44E0">
                  <w:rPr>
                    <w:rFonts w:ascii="Times New Roman" w:eastAsia="Times New Roman" w:hAnsi="Times New Roman" w:cs="Times New Roman"/>
                    <w:color w:val="000000"/>
                  </w:rPr>
                  <w:delText>99.14</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94"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E325358" w14:textId="6666B429" w:rsidR="003E0D16" w:rsidRPr="003E0D16" w:rsidRDefault="003E0D16" w:rsidP="003E0D16">
            <w:pPr>
              <w:spacing w:after="0" w:line="240" w:lineRule="auto"/>
              <w:jc w:val="center"/>
              <w:rPr>
                <w:ins w:id="595" w:author="Yin, Donglei *" w:date="2018-07-13T15:45:00Z"/>
                <w:rFonts w:ascii="Times New Roman" w:eastAsia="Times New Roman" w:hAnsi="Times New Roman" w:cs="Times New Roman"/>
                <w:color w:val="000000"/>
              </w:rPr>
            </w:pPr>
            <w:ins w:id="596" w:author="Donglei Yin" w:date="2018-07-15T16:24:00Z">
              <w:r w:rsidRPr="003E0D16">
                <w:rPr>
                  <w:rFonts w:ascii="Times New Roman" w:hAnsi="Times New Roman" w:cs="Times New Roman"/>
                  <w:color w:val="000000"/>
                  <w:rPrChange w:id="597" w:author="Donglei Yin" w:date="2018-07-15T16:24:00Z">
                    <w:rPr>
                      <w:rFonts w:ascii="Calibri" w:hAnsi="Calibri" w:cs="Calibri"/>
                      <w:color w:val="000000"/>
                    </w:rPr>
                  </w:rPrChange>
                </w:rPr>
                <w:t>106.98</w:t>
              </w:r>
            </w:ins>
            <w:ins w:id="598" w:author="Yin, Donglei *" w:date="2018-07-13T15:45:00Z">
              <w:del w:id="599" w:author="Donglei Yin" w:date="2018-07-15T16:24:00Z">
                <w:r w:rsidRPr="003E0D16" w:rsidDel="000E44E0">
                  <w:rPr>
                    <w:rFonts w:ascii="Times New Roman" w:eastAsia="Times New Roman" w:hAnsi="Times New Roman" w:cs="Times New Roman"/>
                    <w:color w:val="000000"/>
                  </w:rPr>
                  <w:delText>93.45</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600" w:author="Donglei Yin" w:date="2018-07-15T16:26:00Z">
              <w:tcPr>
                <w:tcW w:w="821" w:type="dxa"/>
                <w:tcBorders>
                  <w:top w:val="nil"/>
                  <w:left w:val="nil"/>
                  <w:bottom w:val="single" w:sz="4" w:space="0" w:color="auto"/>
                  <w:right w:val="single" w:sz="4" w:space="0" w:color="auto"/>
                </w:tcBorders>
                <w:shd w:val="clear" w:color="auto" w:fill="auto"/>
                <w:noWrap/>
                <w:vAlign w:val="center"/>
                <w:hideMark/>
              </w:tcPr>
            </w:tcPrChange>
          </w:tcPr>
          <w:p w14:paraId="0BB42A25" w14:textId="4CDC8355" w:rsidR="003E0D16" w:rsidRPr="003E0D16" w:rsidRDefault="003E0D16" w:rsidP="003E0D16">
            <w:pPr>
              <w:spacing w:after="0" w:line="240" w:lineRule="auto"/>
              <w:jc w:val="center"/>
              <w:rPr>
                <w:ins w:id="601" w:author="Yin, Donglei *" w:date="2018-07-13T15:45:00Z"/>
                <w:rFonts w:ascii="Times New Roman" w:eastAsia="Times New Roman" w:hAnsi="Times New Roman" w:cs="Times New Roman"/>
                <w:color w:val="000000"/>
              </w:rPr>
            </w:pPr>
            <w:ins w:id="602" w:author="Donglei Yin" w:date="2018-07-15T16:24:00Z">
              <w:r w:rsidRPr="003E0D16">
                <w:rPr>
                  <w:rFonts w:ascii="Times New Roman" w:hAnsi="Times New Roman" w:cs="Times New Roman"/>
                  <w:color w:val="000000"/>
                  <w:rPrChange w:id="603" w:author="Donglei Yin" w:date="2018-07-15T16:24:00Z">
                    <w:rPr>
                      <w:rFonts w:ascii="Calibri" w:hAnsi="Calibri" w:cs="Calibri"/>
                      <w:color w:val="000000"/>
                    </w:rPr>
                  </w:rPrChange>
                </w:rPr>
                <w:t>98.52</w:t>
              </w:r>
            </w:ins>
            <w:ins w:id="604" w:author="Yin, Donglei *" w:date="2018-07-13T15:45:00Z">
              <w:del w:id="605" w:author="Donglei Yin" w:date="2018-07-15T16:24:00Z">
                <w:r w:rsidRPr="003E0D16" w:rsidDel="000E44E0">
                  <w:rPr>
                    <w:rFonts w:ascii="Times New Roman" w:eastAsia="Times New Roman" w:hAnsi="Times New Roman" w:cs="Times New Roman"/>
                    <w:color w:val="000000"/>
                  </w:rPr>
                  <w:delText>89.73</w:delText>
                </w:r>
              </w:del>
            </w:ins>
          </w:p>
        </w:tc>
      </w:tr>
    </w:tbl>
    <w:p w14:paraId="2D4DE222" w14:textId="4390E317" w:rsidR="00B81914" w:rsidRPr="004F7606" w:rsidRDefault="004F7606" w:rsidP="00B81914">
      <w:pPr>
        <w:spacing w:after="0" w:line="240" w:lineRule="auto"/>
        <w:jc w:val="both"/>
        <w:rPr>
          <w:ins w:id="606" w:author="Yin, Donglei *" w:date="2018-07-13T15:45:00Z"/>
          <w:rFonts w:ascii="Times New Roman" w:eastAsia="Times New Roman" w:hAnsi="Times New Roman" w:cs="Times New Roman"/>
          <w:sz w:val="20"/>
          <w:szCs w:val="20"/>
          <w:rPrChange w:id="607" w:author="Donglei Yin" w:date="2018-07-15T16:28:00Z">
            <w:rPr>
              <w:ins w:id="608" w:author="Yin, Donglei *" w:date="2018-07-13T15:45:00Z"/>
              <w:rFonts w:ascii="Times New Roman" w:eastAsia="Times New Roman" w:hAnsi="Times New Roman" w:cs="Times New Roman"/>
              <w:sz w:val="24"/>
              <w:szCs w:val="24"/>
            </w:rPr>
          </w:rPrChange>
        </w:rPr>
      </w:pPr>
      <w:ins w:id="609" w:author="Donglei Yin" w:date="2018-07-15T16:27:00Z">
        <w:r w:rsidRPr="004F7606">
          <w:rPr>
            <w:rFonts w:ascii="Times New Roman" w:eastAsia="Times New Roman" w:hAnsi="Times New Roman" w:cs="Times New Roman"/>
            <w:sz w:val="20"/>
            <w:szCs w:val="20"/>
            <w:rPrChange w:id="610" w:author="Donglei Yin" w:date="2018-07-15T16:28:00Z">
              <w:rPr>
                <w:rFonts w:ascii="Times New Roman" w:eastAsia="Times New Roman" w:hAnsi="Times New Roman" w:cs="Times New Roman"/>
                <w:sz w:val="24"/>
                <w:szCs w:val="24"/>
              </w:rPr>
            </w:rPrChange>
          </w:rPr>
          <w:t xml:space="preserve">1, </w:t>
        </w:r>
      </w:ins>
      <w:ins w:id="611" w:author="Donglei Yin" w:date="2018-07-15T16:28:00Z">
        <w:r w:rsidRPr="004F7606">
          <w:rPr>
            <w:rFonts w:ascii="Times New Roman" w:eastAsia="Times New Roman" w:hAnsi="Times New Roman" w:cs="Times New Roman"/>
            <w:sz w:val="20"/>
            <w:szCs w:val="20"/>
            <w:rPrChange w:id="612" w:author="Donglei Yin" w:date="2018-07-15T16:28:00Z">
              <w:rPr>
                <w:rFonts w:ascii="Times New Roman" w:eastAsia="Times New Roman" w:hAnsi="Times New Roman" w:cs="Times New Roman"/>
                <w:sz w:val="24"/>
                <w:szCs w:val="24"/>
              </w:rPr>
            </w:rPrChange>
          </w:rPr>
          <w:t>samples randomly taken from the US and EU population to obtain the “true” standard deviations</w:t>
        </w:r>
      </w:ins>
    </w:p>
    <w:p w14:paraId="1FE90599" w14:textId="77777777" w:rsidR="00B81914" w:rsidRPr="00B12875" w:rsidRDefault="00B81914" w:rsidP="00B81914">
      <w:pPr>
        <w:spacing w:after="0" w:line="240" w:lineRule="auto"/>
        <w:jc w:val="both"/>
        <w:rPr>
          <w:ins w:id="613" w:author="Yin, Donglei *" w:date="2018-07-13T15:45:00Z"/>
          <w:rFonts w:ascii="Times New Roman" w:eastAsia="Times New Roman" w:hAnsi="Times New Roman" w:cs="Times New Roman"/>
          <w:b/>
          <w:sz w:val="24"/>
          <w:szCs w:val="24"/>
        </w:rPr>
      </w:pPr>
    </w:p>
    <w:p w14:paraId="498890DA" w14:textId="77777777" w:rsidR="00B81914" w:rsidRPr="00AA6198" w:rsidRDefault="00B81914" w:rsidP="00B81914">
      <w:pPr>
        <w:jc w:val="center"/>
        <w:rPr>
          <w:ins w:id="614" w:author="Yin, Donglei *" w:date="2018-07-13T15:45:00Z"/>
          <w:rFonts w:ascii="Times New Roman" w:hAnsi="Times New Roman" w:cs="Times New Roman"/>
          <w:b/>
          <w:sz w:val="24"/>
          <w:szCs w:val="24"/>
        </w:rPr>
      </w:pPr>
      <w:ins w:id="615" w:author="Yin, Donglei *" w:date="2018-07-13T15:45:00Z">
        <w:r w:rsidRPr="00AA6198">
          <w:rPr>
            <w:rFonts w:ascii="Times New Roman" w:hAnsi="Times New Roman" w:cs="Times New Roman"/>
            <w:b/>
            <w:sz w:val="24"/>
            <w:szCs w:val="24"/>
          </w:rPr>
          <w:t>Figure 1. Scatterplots of the random samples generated for each group.</w:t>
        </w:r>
      </w:ins>
    </w:p>
    <w:p w14:paraId="1729E5F9" w14:textId="38992278" w:rsidR="00B81914" w:rsidRPr="00A0104C" w:rsidRDefault="00B81914" w:rsidP="00B81914">
      <w:pPr>
        <w:jc w:val="center"/>
        <w:rPr>
          <w:ins w:id="616" w:author="Yin, Donglei *" w:date="2018-07-13T15:45:00Z"/>
          <w:rFonts w:ascii="Times New Roman" w:hAnsi="Times New Roman" w:cs="Times New Roman"/>
          <w:sz w:val="24"/>
          <w:szCs w:val="24"/>
        </w:rPr>
      </w:pPr>
      <w:ins w:id="617" w:author="Yin, Donglei *" w:date="2018-07-13T15:45:00Z">
        <w:del w:id="618" w:author="Donglei Yin" w:date="2018-07-15T16:26:00Z">
          <w:r w:rsidDel="004F7606">
            <w:rPr>
              <w:rFonts w:ascii="Times New Roman" w:hAnsi="Times New Roman" w:cs="Times New Roman"/>
              <w:noProof/>
              <w:sz w:val="24"/>
              <w:szCs w:val="24"/>
            </w:rPr>
            <w:lastRenderedPageBreak/>
            <w:drawing>
              <wp:inline distT="0" distB="0" distL="0" distR="0" wp14:anchorId="48A4ECEF" wp14:editId="1C435DB6">
                <wp:extent cx="4791456" cy="34198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plot_FN.png"/>
                        <pic:cNvPicPr/>
                      </pic:nvPicPr>
                      <pic:blipFill>
                        <a:blip r:embed="rId11"/>
                        <a:stretch>
                          <a:fillRect/>
                        </a:stretch>
                      </pic:blipFill>
                      <pic:spPr>
                        <a:xfrm>
                          <a:off x="0" y="0"/>
                          <a:ext cx="4791456" cy="3419856"/>
                        </a:xfrm>
                        <a:prstGeom prst="rect">
                          <a:avLst/>
                        </a:prstGeom>
                      </pic:spPr>
                    </pic:pic>
                  </a:graphicData>
                </a:graphic>
              </wp:inline>
            </w:drawing>
          </w:r>
        </w:del>
      </w:ins>
      <w:ins w:id="619" w:author="Donglei Yin" w:date="2018-07-15T16:27:00Z">
        <w:r w:rsidR="004F7606">
          <w:rPr>
            <w:rFonts w:ascii="Times New Roman" w:hAnsi="Times New Roman" w:cs="Times New Roman"/>
            <w:noProof/>
            <w:sz w:val="24"/>
            <w:szCs w:val="24"/>
          </w:rPr>
          <w:drawing>
            <wp:inline distT="0" distB="0" distL="0" distR="0" wp14:anchorId="65CC1654" wp14:editId="3CD9D51C">
              <wp:extent cx="4791456" cy="34198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plot_FN.png"/>
                      <pic:cNvPicPr/>
                    </pic:nvPicPr>
                    <pic:blipFill>
                      <a:blip r:embed="rId12"/>
                      <a:stretch>
                        <a:fillRect/>
                      </a:stretch>
                    </pic:blipFill>
                    <pic:spPr>
                      <a:xfrm>
                        <a:off x="0" y="0"/>
                        <a:ext cx="4791456" cy="3419856"/>
                      </a:xfrm>
                      <a:prstGeom prst="rect">
                        <a:avLst/>
                      </a:prstGeom>
                    </pic:spPr>
                  </pic:pic>
                </a:graphicData>
              </a:graphic>
            </wp:inline>
          </w:drawing>
        </w:r>
      </w:ins>
    </w:p>
    <w:p w14:paraId="3D682EB7" w14:textId="77777777" w:rsidR="00B81914" w:rsidRDefault="00B81914" w:rsidP="00B81914">
      <w:pPr>
        <w:jc w:val="both"/>
        <w:rPr>
          <w:ins w:id="620" w:author="Yin, Donglei *" w:date="2018-07-13T15:45:00Z"/>
          <w:rFonts w:ascii="Times New Roman" w:hAnsi="Times New Roman" w:cs="Times New Roman"/>
          <w:sz w:val="24"/>
          <w:szCs w:val="24"/>
        </w:rPr>
      </w:pPr>
    </w:p>
    <w:p w14:paraId="64373A99" w14:textId="77777777" w:rsidR="00B81914" w:rsidRPr="00AA6198" w:rsidRDefault="00B81914" w:rsidP="00B81914">
      <w:pPr>
        <w:jc w:val="center"/>
        <w:rPr>
          <w:ins w:id="621" w:author="Yin, Donglei *" w:date="2018-07-13T15:45:00Z"/>
          <w:rFonts w:ascii="Times New Roman" w:hAnsi="Times New Roman" w:cs="Times New Roman"/>
          <w:b/>
          <w:sz w:val="24"/>
          <w:szCs w:val="24"/>
        </w:rPr>
      </w:pPr>
      <w:ins w:id="622" w:author="Yin, Donglei *" w:date="2018-07-13T15:45:00Z">
        <w:r w:rsidRPr="00246014">
          <w:rPr>
            <w:rFonts w:ascii="Times New Roman" w:hAnsi="Times New Roman" w:cs="Times New Roman"/>
            <w:b/>
            <w:sz w:val="24"/>
            <w:szCs w:val="24"/>
          </w:rPr>
          <w:t xml:space="preserve">Table 2. </w:t>
        </w:r>
        <w:r w:rsidRPr="00AA6198">
          <w:rPr>
            <w:rFonts w:ascii="Times New Roman" w:hAnsi="Times New Roman" w:cs="Times New Roman"/>
            <w:b/>
            <w:sz w:val="24"/>
            <w:szCs w:val="24"/>
          </w:rPr>
          <w:t>The results of pairwise comparison approach</w:t>
        </w:r>
        <w:r>
          <w:rPr>
            <w:rFonts w:ascii="Times New Roman" w:hAnsi="Times New Roman" w:cs="Times New Roman"/>
            <w:b/>
            <w:sz w:val="24"/>
            <w:szCs w:val="24"/>
          </w:rPr>
          <w:t xml:space="preserve"> vs. </w:t>
        </w:r>
        <w:r w:rsidRPr="00AA6198">
          <w:rPr>
            <w:rFonts w:ascii="Times New Roman" w:hAnsi="Times New Roman" w:cs="Times New Roman"/>
            <w:b/>
            <w:sz w:val="24"/>
            <w:szCs w:val="24"/>
          </w:rPr>
          <w:t>Simultaneous confidence interval approach.</w:t>
        </w:r>
      </w:ins>
    </w:p>
    <w:tbl>
      <w:tblPr>
        <w:tblW w:w="9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623" w:author="Donglei Yin" w:date="2018-07-15T16:46:00Z">
          <w:tblPr>
            <w:tblW w:w="9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946"/>
        <w:gridCol w:w="947"/>
        <w:gridCol w:w="1303"/>
        <w:gridCol w:w="990"/>
        <w:gridCol w:w="1127"/>
        <w:gridCol w:w="988"/>
        <w:gridCol w:w="990"/>
        <w:gridCol w:w="855"/>
        <w:gridCol w:w="900"/>
        <w:gridCol w:w="945"/>
        <w:tblGridChange w:id="624">
          <w:tblGrid>
            <w:gridCol w:w="1173"/>
            <w:gridCol w:w="720"/>
            <w:gridCol w:w="943"/>
            <w:gridCol w:w="360"/>
            <w:gridCol w:w="720"/>
            <w:gridCol w:w="1397"/>
            <w:gridCol w:w="988"/>
            <w:gridCol w:w="990"/>
            <w:gridCol w:w="855"/>
            <w:gridCol w:w="900"/>
            <w:gridCol w:w="945"/>
          </w:tblGrid>
        </w:tblGridChange>
      </w:tblGrid>
      <w:tr w:rsidR="00B81914" w:rsidRPr="00EC1518" w14:paraId="6DFEC907" w14:textId="77777777" w:rsidTr="00EC1518">
        <w:trPr>
          <w:trHeight w:val="971"/>
          <w:jc w:val="center"/>
          <w:ins w:id="625" w:author="Yin, Donglei *" w:date="2018-07-13T15:45:00Z"/>
          <w:trPrChange w:id="626" w:author="Donglei Yin" w:date="2018-07-15T16:46:00Z">
            <w:trPr>
              <w:trHeight w:val="971"/>
              <w:jc w:val="center"/>
            </w:trPr>
          </w:trPrChange>
        </w:trPr>
        <w:tc>
          <w:tcPr>
            <w:tcW w:w="5313" w:type="dxa"/>
            <w:gridSpan w:val="5"/>
            <w:shd w:val="clear" w:color="auto" w:fill="auto"/>
            <w:noWrap/>
            <w:vAlign w:val="center"/>
            <w:hideMark/>
            <w:tcPrChange w:id="627" w:author="Donglei Yin" w:date="2018-07-15T16:46:00Z">
              <w:tcPr>
                <w:tcW w:w="5313" w:type="dxa"/>
                <w:gridSpan w:val="6"/>
                <w:shd w:val="clear" w:color="auto" w:fill="auto"/>
                <w:noWrap/>
                <w:vAlign w:val="center"/>
                <w:hideMark/>
              </w:tcPr>
            </w:tcPrChange>
          </w:tcPr>
          <w:p w14:paraId="35CFFB70" w14:textId="77777777" w:rsidR="00B81914" w:rsidRPr="00EC1518" w:rsidRDefault="00B81914" w:rsidP="00725AFC">
            <w:pPr>
              <w:spacing w:after="0" w:line="240" w:lineRule="auto"/>
              <w:jc w:val="center"/>
              <w:rPr>
                <w:ins w:id="628" w:author="Yin, Donglei *" w:date="2018-07-13T15:45:00Z"/>
                <w:rFonts w:ascii="Times New Roman" w:eastAsia="Times New Roman" w:hAnsi="Times New Roman" w:cs="Times New Roman"/>
                <w:b/>
                <w:bCs/>
                <w:color w:val="000000"/>
                <w:rPrChange w:id="629" w:author="Donglei Yin" w:date="2018-07-15T16:46:00Z">
                  <w:rPr>
                    <w:ins w:id="630" w:author="Yin, Donglei *" w:date="2018-07-13T15:45:00Z"/>
                    <w:rFonts w:ascii="Times New Roman" w:eastAsia="Times New Roman" w:hAnsi="Times New Roman" w:cs="Times New Roman"/>
                    <w:b/>
                    <w:bCs/>
                    <w:color w:val="000000"/>
                    <w:sz w:val="18"/>
                    <w:szCs w:val="18"/>
                  </w:rPr>
                </w:rPrChange>
              </w:rPr>
            </w:pPr>
            <w:ins w:id="631" w:author="Yin, Donglei *" w:date="2018-07-13T15:45:00Z">
              <w:r w:rsidRPr="00EC1518">
                <w:rPr>
                  <w:rFonts w:ascii="Times New Roman" w:eastAsia="Times New Roman" w:hAnsi="Times New Roman" w:cs="Times New Roman"/>
                  <w:b/>
                  <w:bCs/>
                  <w:color w:val="000000"/>
                  <w:rPrChange w:id="632" w:author="Donglei Yin" w:date="2018-07-15T16:46:00Z">
                    <w:rPr>
                      <w:rFonts w:ascii="Times New Roman" w:eastAsia="Times New Roman" w:hAnsi="Times New Roman" w:cs="Times New Roman"/>
                      <w:b/>
                      <w:bCs/>
                      <w:color w:val="000000"/>
                      <w:sz w:val="18"/>
                      <w:szCs w:val="18"/>
                    </w:rPr>
                  </w:rPrChange>
                </w:rPr>
                <w:t>Pairwise comparison approach</w:t>
              </w:r>
            </w:ins>
          </w:p>
        </w:tc>
        <w:tc>
          <w:tcPr>
            <w:tcW w:w="4678" w:type="dxa"/>
            <w:gridSpan w:val="5"/>
            <w:shd w:val="clear" w:color="auto" w:fill="auto"/>
            <w:vAlign w:val="center"/>
            <w:hideMark/>
            <w:tcPrChange w:id="633" w:author="Donglei Yin" w:date="2018-07-15T16:46:00Z">
              <w:tcPr>
                <w:tcW w:w="4678" w:type="dxa"/>
                <w:gridSpan w:val="5"/>
                <w:shd w:val="clear" w:color="auto" w:fill="auto"/>
                <w:vAlign w:val="center"/>
                <w:hideMark/>
              </w:tcPr>
            </w:tcPrChange>
          </w:tcPr>
          <w:p w14:paraId="06EDDB32" w14:textId="77777777" w:rsidR="00B81914" w:rsidRPr="00EC1518" w:rsidRDefault="00B81914">
            <w:pPr>
              <w:spacing w:after="0" w:line="240" w:lineRule="auto"/>
              <w:jc w:val="center"/>
              <w:rPr>
                <w:ins w:id="634" w:author="Yin, Donglei *" w:date="2018-07-13T15:45:00Z"/>
                <w:rFonts w:ascii="Times New Roman" w:eastAsia="Times New Roman" w:hAnsi="Times New Roman" w:cs="Times New Roman"/>
                <w:b/>
                <w:bCs/>
                <w:color w:val="000000"/>
                <w:rPrChange w:id="635" w:author="Donglei Yin" w:date="2018-07-15T16:46:00Z">
                  <w:rPr>
                    <w:ins w:id="636" w:author="Yin, Donglei *" w:date="2018-07-13T15:45:00Z"/>
                    <w:rFonts w:ascii="Times New Roman" w:eastAsia="Times New Roman" w:hAnsi="Times New Roman" w:cs="Times New Roman"/>
                    <w:b/>
                    <w:bCs/>
                    <w:color w:val="000000"/>
                    <w:sz w:val="18"/>
                    <w:szCs w:val="18"/>
                  </w:rPr>
                </w:rPrChange>
              </w:rPr>
            </w:pPr>
            <w:ins w:id="637" w:author="Yin, Donglei *" w:date="2018-07-13T15:45:00Z">
              <w:r w:rsidRPr="00EC1518">
                <w:rPr>
                  <w:rFonts w:ascii="Times New Roman" w:eastAsia="Times New Roman" w:hAnsi="Times New Roman" w:cs="Times New Roman"/>
                  <w:b/>
                  <w:bCs/>
                  <w:color w:val="000000"/>
                  <w:rPrChange w:id="638" w:author="Donglei Yin" w:date="2018-07-15T16:46:00Z">
                    <w:rPr>
                      <w:rFonts w:ascii="Times New Roman" w:eastAsia="Times New Roman" w:hAnsi="Times New Roman" w:cs="Times New Roman"/>
                      <w:b/>
                      <w:bCs/>
                      <w:color w:val="000000"/>
                      <w:sz w:val="18"/>
                      <w:szCs w:val="18"/>
                    </w:rPr>
                  </w:rPrChange>
                </w:rPr>
                <w:t>Simultaneous confidence interval approach</w:t>
              </w:r>
            </w:ins>
          </w:p>
        </w:tc>
      </w:tr>
      <w:tr w:rsidR="0008703D" w:rsidRPr="00EC1518" w14:paraId="14F660B9" w14:textId="77777777" w:rsidTr="0008703D">
        <w:trPr>
          <w:trHeight w:val="1902"/>
          <w:jc w:val="center"/>
          <w:ins w:id="639" w:author="Yin, Donglei *" w:date="2018-07-13T15:45:00Z"/>
          <w:trPrChange w:id="640" w:author="Donglei Yin" w:date="2018-07-15T16:50:00Z">
            <w:trPr>
              <w:trHeight w:val="1902"/>
              <w:jc w:val="center"/>
            </w:trPr>
          </w:trPrChange>
        </w:trPr>
        <w:tc>
          <w:tcPr>
            <w:tcW w:w="946" w:type="dxa"/>
            <w:shd w:val="clear" w:color="auto" w:fill="auto"/>
            <w:noWrap/>
            <w:vAlign w:val="center"/>
            <w:hideMark/>
            <w:tcPrChange w:id="641" w:author="Donglei Yin" w:date="2018-07-15T16:50:00Z">
              <w:tcPr>
                <w:tcW w:w="1173" w:type="dxa"/>
                <w:shd w:val="clear" w:color="auto" w:fill="auto"/>
                <w:noWrap/>
                <w:vAlign w:val="center"/>
                <w:hideMark/>
              </w:tcPr>
            </w:tcPrChange>
          </w:tcPr>
          <w:p w14:paraId="627316C4" w14:textId="77777777" w:rsidR="00B81914" w:rsidRPr="00EC1518" w:rsidRDefault="00B81914" w:rsidP="00725AFC">
            <w:pPr>
              <w:spacing w:after="0" w:line="240" w:lineRule="auto"/>
              <w:jc w:val="center"/>
              <w:rPr>
                <w:ins w:id="642" w:author="Yin, Donglei *" w:date="2018-07-13T15:45:00Z"/>
                <w:rFonts w:ascii="Times New Roman" w:eastAsia="Times New Roman" w:hAnsi="Times New Roman" w:cs="Times New Roman"/>
                <w:b/>
                <w:bCs/>
                <w:color w:val="000000"/>
                <w:rPrChange w:id="643" w:author="Donglei Yin" w:date="2018-07-15T16:46:00Z">
                  <w:rPr>
                    <w:ins w:id="644" w:author="Yin, Donglei *" w:date="2018-07-13T15:45:00Z"/>
                    <w:rFonts w:ascii="Times New Roman" w:eastAsia="Times New Roman" w:hAnsi="Times New Roman" w:cs="Times New Roman"/>
                    <w:b/>
                    <w:bCs/>
                    <w:color w:val="000000"/>
                    <w:sz w:val="18"/>
                    <w:szCs w:val="18"/>
                  </w:rPr>
                </w:rPrChange>
              </w:rPr>
            </w:pPr>
            <w:ins w:id="645" w:author="Yin, Donglei *" w:date="2018-07-13T15:45:00Z">
              <w:r w:rsidRPr="00EC1518">
                <w:rPr>
                  <w:rFonts w:ascii="Times New Roman" w:eastAsia="Times New Roman" w:hAnsi="Times New Roman" w:cs="Times New Roman"/>
                  <w:b/>
                  <w:bCs/>
                  <w:color w:val="000000"/>
                  <w:rPrChange w:id="646" w:author="Donglei Yin" w:date="2018-07-15T16:46:00Z">
                    <w:rPr>
                      <w:rFonts w:ascii="Times New Roman" w:eastAsia="Times New Roman" w:hAnsi="Times New Roman" w:cs="Times New Roman"/>
                      <w:b/>
                      <w:bCs/>
                      <w:color w:val="000000"/>
                      <w:sz w:val="18"/>
                      <w:szCs w:val="18"/>
                    </w:rPr>
                  </w:rPrChange>
                </w:rPr>
                <w:t>Comparison</w:t>
              </w:r>
            </w:ins>
          </w:p>
        </w:tc>
        <w:tc>
          <w:tcPr>
            <w:tcW w:w="947" w:type="dxa"/>
            <w:shd w:val="clear" w:color="auto" w:fill="auto"/>
            <w:vAlign w:val="center"/>
            <w:hideMark/>
            <w:tcPrChange w:id="647" w:author="Donglei Yin" w:date="2018-07-15T16:50:00Z">
              <w:tcPr>
                <w:tcW w:w="720" w:type="dxa"/>
                <w:shd w:val="clear" w:color="auto" w:fill="auto"/>
                <w:vAlign w:val="center"/>
                <w:hideMark/>
              </w:tcPr>
            </w:tcPrChange>
          </w:tcPr>
          <w:p w14:paraId="743D358A" w14:textId="77777777" w:rsidR="00B81914" w:rsidRPr="00EC1518" w:rsidRDefault="00B81914">
            <w:pPr>
              <w:spacing w:after="0" w:line="240" w:lineRule="auto"/>
              <w:jc w:val="center"/>
              <w:rPr>
                <w:ins w:id="648" w:author="Yin, Donglei *" w:date="2018-07-13T15:45:00Z"/>
                <w:rFonts w:ascii="Times New Roman" w:eastAsia="Times New Roman" w:hAnsi="Times New Roman" w:cs="Times New Roman"/>
                <w:b/>
                <w:bCs/>
                <w:color w:val="000000"/>
                <w:rPrChange w:id="649" w:author="Donglei Yin" w:date="2018-07-15T16:46:00Z">
                  <w:rPr>
                    <w:ins w:id="650" w:author="Yin, Donglei *" w:date="2018-07-13T15:45:00Z"/>
                    <w:rFonts w:ascii="Times New Roman" w:eastAsia="Times New Roman" w:hAnsi="Times New Roman" w:cs="Times New Roman"/>
                    <w:b/>
                    <w:bCs/>
                    <w:color w:val="000000"/>
                    <w:sz w:val="18"/>
                    <w:szCs w:val="18"/>
                  </w:rPr>
                </w:rPrChange>
              </w:rPr>
            </w:pPr>
            <w:commentRangeStart w:id="651"/>
            <w:ins w:id="652" w:author="Yin, Donglei *" w:date="2018-07-13T15:45:00Z">
              <w:r w:rsidRPr="00EC1518">
                <w:rPr>
                  <w:rFonts w:ascii="Times New Roman" w:eastAsia="Times New Roman" w:hAnsi="Times New Roman" w:cs="Times New Roman"/>
                  <w:b/>
                  <w:bCs/>
                  <w:color w:val="000000"/>
                  <w:rPrChange w:id="653" w:author="Donglei Yin" w:date="2018-07-15T16:46:00Z">
                    <w:rPr>
                      <w:rFonts w:ascii="Times New Roman" w:eastAsia="Times New Roman" w:hAnsi="Times New Roman" w:cs="Times New Roman"/>
                      <w:b/>
                      <w:bCs/>
                      <w:color w:val="000000"/>
                      <w:sz w:val="18"/>
                      <w:szCs w:val="18"/>
                    </w:rPr>
                  </w:rPrChange>
                </w:rPr>
                <w:t>Mean difference</w:t>
              </w:r>
            </w:ins>
            <w:commentRangeEnd w:id="651"/>
            <w:ins w:id="654" w:author="Yin, Donglei *" w:date="2018-07-16T15:10:00Z">
              <w:r w:rsidR="0012488D">
                <w:rPr>
                  <w:rStyle w:val="CommentReference"/>
                </w:rPr>
                <w:commentReference w:id="651"/>
              </w:r>
            </w:ins>
          </w:p>
        </w:tc>
        <w:tc>
          <w:tcPr>
            <w:tcW w:w="1303" w:type="dxa"/>
            <w:shd w:val="clear" w:color="auto" w:fill="auto"/>
            <w:noWrap/>
            <w:vAlign w:val="center"/>
            <w:hideMark/>
            <w:tcPrChange w:id="655" w:author="Donglei Yin" w:date="2018-07-15T16:50:00Z">
              <w:tcPr>
                <w:tcW w:w="1303" w:type="dxa"/>
                <w:gridSpan w:val="2"/>
                <w:shd w:val="clear" w:color="auto" w:fill="auto"/>
                <w:noWrap/>
                <w:vAlign w:val="center"/>
                <w:hideMark/>
              </w:tcPr>
            </w:tcPrChange>
          </w:tcPr>
          <w:p w14:paraId="6B3BF541" w14:textId="653A8064" w:rsidR="00B81914" w:rsidRPr="00EC1518" w:rsidRDefault="00B81914">
            <w:pPr>
              <w:spacing w:after="0" w:line="240" w:lineRule="auto"/>
              <w:jc w:val="center"/>
              <w:rPr>
                <w:ins w:id="656" w:author="Yin, Donglei *" w:date="2018-07-13T15:45:00Z"/>
                <w:rFonts w:ascii="Times New Roman" w:eastAsia="Times New Roman" w:hAnsi="Times New Roman" w:cs="Times New Roman"/>
                <w:b/>
                <w:bCs/>
                <w:color w:val="000000"/>
                <w:rPrChange w:id="657" w:author="Donglei Yin" w:date="2018-07-15T16:46:00Z">
                  <w:rPr>
                    <w:ins w:id="658" w:author="Yin, Donglei *" w:date="2018-07-13T15:45:00Z"/>
                    <w:rFonts w:ascii="Times New Roman" w:eastAsia="Times New Roman" w:hAnsi="Times New Roman" w:cs="Times New Roman"/>
                    <w:b/>
                    <w:bCs/>
                    <w:color w:val="000000"/>
                    <w:sz w:val="18"/>
                    <w:szCs w:val="18"/>
                  </w:rPr>
                </w:rPrChange>
              </w:rPr>
            </w:pPr>
            <w:ins w:id="659" w:author="Yin, Donglei *" w:date="2018-07-13T15:45:00Z">
              <w:r w:rsidRPr="00EC1518">
                <w:rPr>
                  <w:rFonts w:ascii="Times New Roman" w:eastAsia="Times New Roman" w:hAnsi="Times New Roman" w:cs="Times New Roman"/>
                  <w:b/>
                  <w:bCs/>
                  <w:color w:val="000000"/>
                  <w:rPrChange w:id="660" w:author="Donglei Yin" w:date="2018-07-15T16:46:00Z">
                    <w:rPr>
                      <w:rFonts w:ascii="Times New Roman" w:eastAsia="Times New Roman" w:hAnsi="Times New Roman" w:cs="Times New Roman"/>
                      <w:b/>
                      <w:bCs/>
                      <w:color w:val="000000"/>
                      <w:sz w:val="18"/>
                      <w:szCs w:val="18"/>
                    </w:rPr>
                  </w:rPrChange>
                </w:rPr>
                <w:t>9</w:t>
              </w:r>
            </w:ins>
            <w:ins w:id="661" w:author="Donglei Yin" w:date="2018-07-15T16:58:00Z">
              <w:r w:rsidR="00FF64DF">
                <w:rPr>
                  <w:rFonts w:ascii="Times New Roman" w:eastAsia="Times New Roman" w:hAnsi="Times New Roman" w:cs="Times New Roman"/>
                  <w:b/>
                  <w:bCs/>
                  <w:color w:val="000000"/>
                </w:rPr>
                <w:t>0</w:t>
              </w:r>
            </w:ins>
            <w:ins w:id="662" w:author="Yin, Donglei *" w:date="2018-07-13T15:45:00Z">
              <w:del w:id="663" w:author="Donglei Yin" w:date="2018-07-15T16:58:00Z">
                <w:r w:rsidRPr="00EC1518" w:rsidDel="00FF64DF">
                  <w:rPr>
                    <w:rFonts w:ascii="Times New Roman" w:eastAsia="Times New Roman" w:hAnsi="Times New Roman" w:cs="Times New Roman"/>
                    <w:b/>
                    <w:bCs/>
                    <w:color w:val="000000"/>
                    <w:rPrChange w:id="664" w:author="Donglei Yin" w:date="2018-07-15T16:46:00Z">
                      <w:rPr>
                        <w:rFonts w:ascii="Times New Roman" w:eastAsia="Times New Roman" w:hAnsi="Times New Roman" w:cs="Times New Roman"/>
                        <w:b/>
                        <w:bCs/>
                        <w:color w:val="000000"/>
                        <w:sz w:val="18"/>
                        <w:szCs w:val="18"/>
                      </w:rPr>
                    </w:rPrChange>
                  </w:rPr>
                  <w:delText>5</w:delText>
                </w:r>
              </w:del>
              <w:r w:rsidRPr="00EC1518">
                <w:rPr>
                  <w:rFonts w:ascii="Times New Roman" w:eastAsia="Times New Roman" w:hAnsi="Times New Roman" w:cs="Times New Roman"/>
                  <w:b/>
                  <w:bCs/>
                  <w:color w:val="000000"/>
                  <w:rPrChange w:id="665" w:author="Donglei Yin" w:date="2018-07-15T16:46:00Z">
                    <w:rPr>
                      <w:rFonts w:ascii="Times New Roman" w:eastAsia="Times New Roman" w:hAnsi="Times New Roman" w:cs="Times New Roman"/>
                      <w:b/>
                      <w:bCs/>
                      <w:color w:val="000000"/>
                      <w:sz w:val="18"/>
                      <w:szCs w:val="18"/>
                    </w:rPr>
                  </w:rPrChange>
                </w:rPr>
                <w:t>% CI</w:t>
              </w:r>
            </w:ins>
          </w:p>
        </w:tc>
        <w:tc>
          <w:tcPr>
            <w:tcW w:w="990" w:type="dxa"/>
            <w:shd w:val="clear" w:color="auto" w:fill="auto"/>
            <w:noWrap/>
            <w:vAlign w:val="center"/>
            <w:hideMark/>
            <w:tcPrChange w:id="666" w:author="Donglei Yin" w:date="2018-07-15T16:50:00Z">
              <w:tcPr>
                <w:tcW w:w="720" w:type="dxa"/>
                <w:shd w:val="clear" w:color="auto" w:fill="auto"/>
                <w:noWrap/>
                <w:vAlign w:val="center"/>
                <w:hideMark/>
              </w:tcPr>
            </w:tcPrChange>
          </w:tcPr>
          <w:p w14:paraId="763C9DD8" w14:textId="1B54D161" w:rsidR="00B81914" w:rsidRPr="00EC1518" w:rsidRDefault="0008703D">
            <w:pPr>
              <w:spacing w:after="0" w:line="240" w:lineRule="auto"/>
              <w:jc w:val="center"/>
              <w:rPr>
                <w:ins w:id="667" w:author="Yin, Donglei *" w:date="2018-07-13T15:45:00Z"/>
                <w:rFonts w:ascii="Times New Roman" w:eastAsia="Times New Roman" w:hAnsi="Times New Roman" w:cs="Times New Roman"/>
                <w:b/>
                <w:bCs/>
                <w:color w:val="000000"/>
                <w:rPrChange w:id="668" w:author="Donglei Yin" w:date="2018-07-15T16:46:00Z">
                  <w:rPr>
                    <w:ins w:id="669" w:author="Yin, Donglei *" w:date="2018-07-13T15:45:00Z"/>
                    <w:rFonts w:ascii="Times New Roman" w:eastAsia="Times New Roman" w:hAnsi="Times New Roman" w:cs="Times New Roman"/>
                    <w:b/>
                    <w:bCs/>
                    <w:color w:val="000000"/>
                    <w:sz w:val="18"/>
                    <w:szCs w:val="18"/>
                  </w:rPr>
                </w:rPrChange>
              </w:rPr>
            </w:pPr>
            <w:ins w:id="670" w:author="Donglei Yin" w:date="2018-07-15T16:49:00Z">
              <w:r>
                <w:rPr>
                  <w:rFonts w:ascii="Times New Roman" w:eastAsia="Times New Roman" w:hAnsi="Times New Roman" w:cs="Times New Roman"/>
                  <w:b/>
                  <w:bCs/>
                  <w:color w:val="000000"/>
                </w:rPr>
                <w:t xml:space="preserve">EAC </w:t>
              </w:r>
            </w:ins>
            <w:ins w:id="671" w:author="Yin, Donglei *" w:date="2018-07-13T15:45:00Z">
              <w:del w:id="672" w:author="Donglei Yin" w:date="2018-07-15T16:49:00Z">
                <w:r w:rsidR="00B81914" w:rsidRPr="00EC1518" w:rsidDel="0008703D">
                  <w:rPr>
                    <w:rFonts w:ascii="Times New Roman" w:eastAsia="Times New Roman" w:hAnsi="Times New Roman" w:cs="Times New Roman"/>
                    <w:b/>
                    <w:bCs/>
                    <w:color w:val="000000"/>
                    <w:rPrChange w:id="673" w:author="Donglei Yin" w:date="2018-07-15T16:46:00Z">
                      <w:rPr>
                        <w:rFonts w:ascii="Times New Roman" w:eastAsia="Times New Roman" w:hAnsi="Times New Roman" w:cs="Times New Roman"/>
                        <w:b/>
                        <w:bCs/>
                        <w:color w:val="000000"/>
                        <w:sz w:val="18"/>
                        <w:szCs w:val="18"/>
                      </w:rPr>
                    </w:rPrChange>
                  </w:rPr>
                  <w:delText xml:space="preserve">Similarity </w:delText>
                </w:r>
              </w:del>
              <w:r w:rsidR="00B81914" w:rsidRPr="00EC1518">
                <w:rPr>
                  <w:rFonts w:ascii="Times New Roman" w:eastAsia="Times New Roman" w:hAnsi="Times New Roman" w:cs="Times New Roman"/>
                  <w:b/>
                  <w:bCs/>
                  <w:color w:val="000000"/>
                  <w:rPrChange w:id="674" w:author="Donglei Yin" w:date="2018-07-15T16:46:00Z">
                    <w:rPr>
                      <w:rFonts w:ascii="Times New Roman" w:eastAsia="Times New Roman" w:hAnsi="Times New Roman" w:cs="Times New Roman"/>
                      <w:b/>
                      <w:bCs/>
                      <w:color w:val="000000"/>
                      <w:sz w:val="18"/>
                      <w:szCs w:val="18"/>
                    </w:rPr>
                  </w:rPrChange>
                </w:rPr>
                <w:t>margin</w:t>
              </w:r>
            </w:ins>
            <w:ins w:id="675" w:author="Donglei Yin" w:date="2018-07-15T16:51:00Z">
              <w:r w:rsidR="00E5286D">
                <w:rPr>
                  <w:rFonts w:ascii="Times New Roman" w:eastAsia="Times New Roman" w:hAnsi="Times New Roman" w:cs="Times New Roman"/>
                  <w:b/>
                  <w:bCs/>
                  <w:color w:val="000000"/>
                  <w:vertAlign w:val="superscript"/>
                </w:rPr>
                <w:t>1</w:t>
              </w:r>
            </w:ins>
            <w:ins w:id="676" w:author="Yin, Donglei *" w:date="2018-07-13T15:45:00Z">
              <w:del w:id="677" w:author="Donglei Yin" w:date="2018-07-15T16:49:00Z">
                <w:r w:rsidR="00B81914" w:rsidRPr="00EC1518" w:rsidDel="0008703D">
                  <w:rPr>
                    <w:rFonts w:ascii="Times New Roman" w:eastAsia="Times New Roman" w:hAnsi="Times New Roman" w:cs="Times New Roman"/>
                    <w:b/>
                    <w:bCs/>
                    <w:color w:val="000000"/>
                    <w:rPrChange w:id="678" w:author="Donglei Yin" w:date="2018-07-15T16:46:00Z">
                      <w:rPr>
                        <w:rFonts w:ascii="Times New Roman" w:eastAsia="Times New Roman" w:hAnsi="Times New Roman" w:cs="Times New Roman"/>
                        <w:b/>
                        <w:bCs/>
                        <w:color w:val="000000"/>
                        <w:sz w:val="18"/>
                        <w:szCs w:val="18"/>
                      </w:rPr>
                    </w:rPrChange>
                  </w:rPr>
                  <w:delText xml:space="preserve"> = 1.5*</w:delText>
                </w:r>
              </w:del>
            </w:ins>
          </w:p>
          <w:p w14:paraId="0E806294" w14:textId="77777777" w:rsidR="00B81914" w:rsidRPr="00EC1518" w:rsidRDefault="00B81914">
            <w:pPr>
              <w:spacing w:after="0" w:line="240" w:lineRule="auto"/>
              <w:jc w:val="center"/>
              <w:rPr>
                <w:ins w:id="679" w:author="Yin, Donglei *" w:date="2018-07-13T15:45:00Z"/>
                <w:rFonts w:ascii="Times New Roman" w:eastAsia="Times New Roman" w:hAnsi="Times New Roman" w:cs="Times New Roman"/>
                <w:b/>
                <w:bCs/>
                <w:color w:val="000000"/>
                <w:rPrChange w:id="680" w:author="Donglei Yin" w:date="2018-07-15T16:46:00Z">
                  <w:rPr>
                    <w:ins w:id="681" w:author="Yin, Donglei *" w:date="2018-07-13T15:45:00Z"/>
                    <w:rFonts w:ascii="Times New Roman" w:eastAsia="Times New Roman" w:hAnsi="Times New Roman" w:cs="Times New Roman"/>
                    <w:b/>
                    <w:bCs/>
                    <w:color w:val="000000"/>
                    <w:sz w:val="18"/>
                    <w:szCs w:val="18"/>
                  </w:rPr>
                </w:rPrChange>
              </w:rPr>
            </w:pPr>
          </w:p>
        </w:tc>
        <w:tc>
          <w:tcPr>
            <w:tcW w:w="1127" w:type="dxa"/>
            <w:shd w:val="clear" w:color="auto" w:fill="auto"/>
            <w:vAlign w:val="center"/>
            <w:hideMark/>
            <w:tcPrChange w:id="682" w:author="Donglei Yin" w:date="2018-07-15T16:50:00Z">
              <w:tcPr>
                <w:tcW w:w="1397" w:type="dxa"/>
                <w:shd w:val="clear" w:color="auto" w:fill="auto"/>
                <w:vAlign w:val="center"/>
                <w:hideMark/>
              </w:tcPr>
            </w:tcPrChange>
          </w:tcPr>
          <w:p w14:paraId="6E528C06" w14:textId="77777777" w:rsidR="00B81914" w:rsidRPr="00EC1518" w:rsidRDefault="00B81914">
            <w:pPr>
              <w:spacing w:after="0" w:line="240" w:lineRule="auto"/>
              <w:jc w:val="center"/>
              <w:rPr>
                <w:ins w:id="683" w:author="Yin, Donglei *" w:date="2018-07-13T15:45:00Z"/>
                <w:rFonts w:ascii="Times New Roman" w:eastAsia="Times New Roman" w:hAnsi="Times New Roman" w:cs="Times New Roman"/>
                <w:b/>
                <w:bCs/>
                <w:color w:val="000000"/>
                <w:rPrChange w:id="684" w:author="Donglei Yin" w:date="2018-07-15T16:46:00Z">
                  <w:rPr>
                    <w:ins w:id="685" w:author="Yin, Donglei *" w:date="2018-07-13T15:45:00Z"/>
                    <w:rFonts w:ascii="Times New Roman" w:eastAsia="Times New Roman" w:hAnsi="Times New Roman" w:cs="Times New Roman"/>
                    <w:b/>
                    <w:bCs/>
                    <w:color w:val="000000"/>
                    <w:sz w:val="18"/>
                    <w:szCs w:val="18"/>
                  </w:rPr>
                </w:rPrChange>
              </w:rPr>
            </w:pPr>
            <w:ins w:id="686" w:author="Yin, Donglei *" w:date="2018-07-13T15:45:00Z">
              <w:r w:rsidRPr="00EC1518">
                <w:rPr>
                  <w:rFonts w:ascii="Times New Roman" w:eastAsia="Times New Roman" w:hAnsi="Times New Roman" w:cs="Times New Roman"/>
                  <w:b/>
                  <w:bCs/>
                  <w:color w:val="000000"/>
                  <w:rPrChange w:id="687" w:author="Donglei Yin" w:date="2018-07-15T16:46:00Z">
                    <w:rPr>
                      <w:rFonts w:ascii="Times New Roman" w:eastAsia="Times New Roman" w:hAnsi="Times New Roman" w:cs="Times New Roman"/>
                      <w:b/>
                      <w:bCs/>
                      <w:color w:val="000000"/>
                      <w:sz w:val="18"/>
                      <w:szCs w:val="18"/>
                    </w:rPr>
                  </w:rPrChange>
                </w:rPr>
                <w:t>Equivalence Test</w:t>
              </w:r>
            </w:ins>
          </w:p>
        </w:tc>
        <w:tc>
          <w:tcPr>
            <w:tcW w:w="988" w:type="dxa"/>
            <w:shd w:val="clear" w:color="auto" w:fill="auto"/>
            <w:vAlign w:val="center"/>
            <w:hideMark/>
            <w:tcPrChange w:id="688" w:author="Donglei Yin" w:date="2018-07-15T16:50:00Z">
              <w:tcPr>
                <w:tcW w:w="988" w:type="dxa"/>
                <w:shd w:val="clear" w:color="auto" w:fill="auto"/>
                <w:vAlign w:val="center"/>
                <w:hideMark/>
              </w:tcPr>
            </w:tcPrChange>
          </w:tcPr>
          <w:p w14:paraId="6FD2AE39" w14:textId="03ED7AFD" w:rsidR="00B81914" w:rsidRPr="00EC1518" w:rsidRDefault="00765FC2">
            <w:pPr>
              <w:spacing w:after="0" w:line="240" w:lineRule="auto"/>
              <w:jc w:val="center"/>
              <w:rPr>
                <w:ins w:id="689" w:author="Yin, Donglei *" w:date="2018-07-13T15:45:00Z"/>
                <w:rFonts w:ascii="Times New Roman" w:eastAsia="Times New Roman" w:hAnsi="Times New Roman" w:cs="Times New Roman"/>
                <w:b/>
                <w:color w:val="000000"/>
                <w:rPrChange w:id="690" w:author="Donglei Yin" w:date="2018-07-15T16:46:00Z">
                  <w:rPr>
                    <w:ins w:id="691" w:author="Yin, Donglei *" w:date="2018-07-13T15:45:00Z"/>
                    <w:rFonts w:ascii="Times New Roman" w:eastAsia="Times New Roman" w:hAnsi="Times New Roman" w:cs="Times New Roman"/>
                    <w:b/>
                    <w:color w:val="000000"/>
                    <w:sz w:val="18"/>
                    <w:szCs w:val="18"/>
                  </w:rPr>
                </w:rPrChange>
              </w:rPr>
            </w:pPr>
            <w:ins w:id="692" w:author="Donglei Yin" w:date="2018-07-15T16:39:00Z">
              <w:r w:rsidRPr="00EC1518">
                <w:rPr>
                  <w:rFonts w:ascii="Times New Roman" w:eastAsia="Times New Roman" w:hAnsi="Times New Roman" w:cs="Times New Roman"/>
                  <w:b/>
                  <w:color w:val="000000"/>
                  <w:rPrChange w:id="693" w:author="Donglei Yin" w:date="2018-07-15T16:46:00Z">
                    <w:rPr>
                      <w:rFonts w:ascii="Times New Roman" w:eastAsia="Times New Roman" w:hAnsi="Times New Roman" w:cs="Times New Roman"/>
                      <w:b/>
                      <w:color w:val="000000"/>
                      <w:sz w:val="18"/>
                      <w:szCs w:val="18"/>
                    </w:rPr>
                  </w:rPrChange>
                </w:rPr>
                <w:t>Method</w:t>
              </w:r>
            </w:ins>
            <w:ins w:id="694" w:author="Yin, Donglei *" w:date="2018-07-13T15:45:00Z">
              <w:del w:id="695" w:author="Donglei Yin" w:date="2018-07-15T16:39:00Z">
                <w:r w:rsidR="00B81914" w:rsidRPr="00EC1518" w:rsidDel="00765FC2">
                  <w:rPr>
                    <w:rFonts w:ascii="Times New Roman" w:eastAsia="Times New Roman" w:hAnsi="Times New Roman" w:cs="Times New Roman"/>
                    <w:b/>
                    <w:color w:val="000000"/>
                    <w:rPrChange w:id="696" w:author="Donglei Yin" w:date="2018-07-15T16:46:00Z">
                      <w:rPr>
                        <w:rFonts w:ascii="Times New Roman" w:eastAsia="Times New Roman" w:hAnsi="Times New Roman" w:cs="Times New Roman"/>
                        <w:b/>
                        <w:color w:val="000000"/>
                        <w:sz w:val="18"/>
                        <w:szCs w:val="18"/>
                      </w:rPr>
                    </w:rPrChange>
                  </w:rPr>
                  <w:delText>Version</w:delText>
                </w:r>
              </w:del>
            </w:ins>
          </w:p>
        </w:tc>
        <w:tc>
          <w:tcPr>
            <w:tcW w:w="990" w:type="dxa"/>
            <w:shd w:val="clear" w:color="auto" w:fill="auto"/>
            <w:vAlign w:val="center"/>
            <w:hideMark/>
            <w:tcPrChange w:id="697" w:author="Donglei Yin" w:date="2018-07-15T16:50:00Z">
              <w:tcPr>
                <w:tcW w:w="990" w:type="dxa"/>
                <w:shd w:val="clear" w:color="auto" w:fill="auto"/>
                <w:vAlign w:val="center"/>
                <w:hideMark/>
              </w:tcPr>
            </w:tcPrChange>
          </w:tcPr>
          <w:p w14:paraId="0072BE37" w14:textId="77777777" w:rsidR="00B81914" w:rsidRPr="00EC1518" w:rsidRDefault="00B81914">
            <w:pPr>
              <w:spacing w:after="0" w:line="240" w:lineRule="auto"/>
              <w:jc w:val="center"/>
              <w:rPr>
                <w:ins w:id="698" w:author="Yin, Donglei *" w:date="2018-07-13T15:45:00Z"/>
                <w:rFonts w:ascii="Times New Roman" w:eastAsia="Times New Roman" w:hAnsi="Times New Roman" w:cs="Times New Roman"/>
                <w:b/>
                <w:color w:val="000000"/>
                <w:rPrChange w:id="699" w:author="Donglei Yin" w:date="2018-07-15T16:46:00Z">
                  <w:rPr>
                    <w:ins w:id="700" w:author="Yin, Donglei *" w:date="2018-07-13T15:45:00Z"/>
                    <w:rFonts w:ascii="Times New Roman" w:eastAsia="Times New Roman" w:hAnsi="Times New Roman" w:cs="Times New Roman"/>
                    <w:b/>
                    <w:color w:val="000000"/>
                    <w:sz w:val="18"/>
                    <w:szCs w:val="18"/>
                  </w:rPr>
                </w:rPrChange>
              </w:rPr>
            </w:pPr>
            <w:ins w:id="701" w:author="Yin, Donglei *" w:date="2018-07-13T15:45:00Z">
              <w:r w:rsidRPr="00EC1518">
                <w:rPr>
                  <w:rFonts w:ascii="Times New Roman" w:eastAsia="Times New Roman" w:hAnsi="Times New Roman" w:cs="Times New Roman"/>
                  <w:b/>
                  <w:color w:val="000000"/>
                  <w:rPrChange w:id="702" w:author="Donglei Yin" w:date="2018-07-15T16:46:00Z">
                    <w:rPr>
                      <w:rFonts w:ascii="Times New Roman" w:eastAsia="Times New Roman" w:hAnsi="Times New Roman" w:cs="Times New Roman"/>
                      <w:b/>
                      <w:color w:val="000000"/>
                      <w:sz w:val="18"/>
                      <w:szCs w:val="18"/>
                    </w:rPr>
                  </w:rPrChange>
                </w:rPr>
                <w:t>Fiducial probability</w:t>
              </w:r>
            </w:ins>
          </w:p>
        </w:tc>
        <w:tc>
          <w:tcPr>
            <w:tcW w:w="855" w:type="dxa"/>
            <w:shd w:val="clear" w:color="auto" w:fill="auto"/>
            <w:vAlign w:val="center"/>
            <w:hideMark/>
            <w:tcPrChange w:id="703" w:author="Donglei Yin" w:date="2018-07-15T16:50:00Z">
              <w:tcPr>
                <w:tcW w:w="855" w:type="dxa"/>
                <w:shd w:val="clear" w:color="auto" w:fill="auto"/>
                <w:vAlign w:val="center"/>
                <w:hideMark/>
              </w:tcPr>
            </w:tcPrChange>
          </w:tcPr>
          <w:p w14:paraId="4CF8010C" w14:textId="105C7A8C" w:rsidR="00B81914" w:rsidRPr="00EC1518" w:rsidRDefault="00B81914">
            <w:pPr>
              <w:spacing w:after="0" w:line="240" w:lineRule="auto"/>
              <w:jc w:val="center"/>
              <w:rPr>
                <w:ins w:id="704" w:author="Yin, Donglei *" w:date="2018-07-13T15:45:00Z"/>
                <w:rFonts w:ascii="Times New Roman" w:eastAsia="Times New Roman" w:hAnsi="Times New Roman" w:cs="Times New Roman"/>
                <w:b/>
                <w:color w:val="000000"/>
                <w:rPrChange w:id="705" w:author="Donglei Yin" w:date="2018-07-15T16:46:00Z">
                  <w:rPr>
                    <w:ins w:id="706" w:author="Yin, Donglei *" w:date="2018-07-13T15:45:00Z"/>
                    <w:rFonts w:ascii="Times New Roman" w:eastAsia="Times New Roman" w:hAnsi="Times New Roman" w:cs="Times New Roman"/>
                    <w:b/>
                    <w:color w:val="000000"/>
                    <w:sz w:val="18"/>
                    <w:szCs w:val="18"/>
                  </w:rPr>
                </w:rPrChange>
              </w:rPr>
            </w:pPr>
            <w:ins w:id="707" w:author="Yin, Donglei *" w:date="2018-07-13T15:45:00Z">
              <w:r w:rsidRPr="00EC1518">
                <w:rPr>
                  <w:rFonts w:ascii="Times New Roman" w:eastAsia="Times New Roman" w:hAnsi="Times New Roman" w:cs="Times New Roman"/>
                  <w:b/>
                  <w:color w:val="000000"/>
                  <w:rPrChange w:id="708" w:author="Donglei Yin" w:date="2018-07-15T16:46:00Z">
                    <w:rPr>
                      <w:rFonts w:ascii="Times New Roman" w:eastAsia="Times New Roman" w:hAnsi="Times New Roman" w:cs="Times New Roman"/>
                      <w:b/>
                      <w:color w:val="000000"/>
                      <w:sz w:val="18"/>
                      <w:szCs w:val="18"/>
                    </w:rPr>
                  </w:rPrChange>
                </w:rPr>
                <w:t>Type 1 9</w:t>
              </w:r>
            </w:ins>
            <w:ins w:id="709" w:author="Donglei Yin" w:date="2018-07-15T16:58:00Z">
              <w:r w:rsidR="00FF64DF">
                <w:rPr>
                  <w:rFonts w:ascii="Times New Roman" w:eastAsia="Times New Roman" w:hAnsi="Times New Roman" w:cs="Times New Roman"/>
                  <w:b/>
                  <w:color w:val="000000"/>
                </w:rPr>
                <w:t>0</w:t>
              </w:r>
            </w:ins>
            <w:ins w:id="710" w:author="Yin, Donglei *" w:date="2018-07-13T15:45:00Z">
              <w:del w:id="711" w:author="Donglei Yin" w:date="2018-07-15T16:58:00Z">
                <w:r w:rsidRPr="00EC1518" w:rsidDel="00FF64DF">
                  <w:rPr>
                    <w:rFonts w:ascii="Times New Roman" w:eastAsia="Times New Roman" w:hAnsi="Times New Roman" w:cs="Times New Roman"/>
                    <w:b/>
                    <w:color w:val="000000"/>
                    <w:rPrChange w:id="712" w:author="Donglei Yin" w:date="2018-07-15T16:46:00Z">
                      <w:rPr>
                        <w:rFonts w:ascii="Times New Roman" w:eastAsia="Times New Roman" w:hAnsi="Times New Roman" w:cs="Times New Roman"/>
                        <w:b/>
                        <w:color w:val="000000"/>
                        <w:sz w:val="18"/>
                        <w:szCs w:val="18"/>
                      </w:rPr>
                    </w:rPrChange>
                  </w:rPr>
                  <w:delText>5</w:delText>
                </w:r>
              </w:del>
              <w:r w:rsidRPr="00EC1518">
                <w:rPr>
                  <w:rFonts w:ascii="Times New Roman" w:eastAsia="Times New Roman" w:hAnsi="Times New Roman" w:cs="Times New Roman"/>
                  <w:b/>
                  <w:color w:val="000000"/>
                  <w:rPrChange w:id="713" w:author="Donglei Yin" w:date="2018-07-15T16:46:00Z">
                    <w:rPr>
                      <w:rFonts w:ascii="Times New Roman" w:eastAsia="Times New Roman" w:hAnsi="Times New Roman" w:cs="Times New Roman"/>
                      <w:b/>
                      <w:color w:val="000000"/>
                      <w:sz w:val="18"/>
                      <w:szCs w:val="18"/>
                    </w:rPr>
                  </w:rPrChange>
                </w:rPr>
                <w:t>% CI</w:t>
              </w:r>
            </w:ins>
          </w:p>
        </w:tc>
        <w:tc>
          <w:tcPr>
            <w:tcW w:w="900" w:type="dxa"/>
            <w:shd w:val="clear" w:color="auto" w:fill="auto"/>
            <w:vAlign w:val="center"/>
            <w:hideMark/>
            <w:tcPrChange w:id="714" w:author="Donglei Yin" w:date="2018-07-15T16:50:00Z">
              <w:tcPr>
                <w:tcW w:w="900" w:type="dxa"/>
                <w:shd w:val="clear" w:color="auto" w:fill="auto"/>
                <w:vAlign w:val="center"/>
                <w:hideMark/>
              </w:tcPr>
            </w:tcPrChange>
          </w:tcPr>
          <w:p w14:paraId="614D049F" w14:textId="46D6128B" w:rsidR="00B81914" w:rsidRPr="00EC1518" w:rsidRDefault="00B81914">
            <w:pPr>
              <w:spacing w:after="0" w:line="240" w:lineRule="auto"/>
              <w:jc w:val="center"/>
              <w:rPr>
                <w:ins w:id="715" w:author="Yin, Donglei *" w:date="2018-07-13T15:45:00Z"/>
                <w:rFonts w:ascii="Times New Roman" w:eastAsia="Times New Roman" w:hAnsi="Times New Roman" w:cs="Times New Roman"/>
                <w:b/>
                <w:color w:val="000000"/>
                <w:rPrChange w:id="716" w:author="Donglei Yin" w:date="2018-07-15T16:46:00Z">
                  <w:rPr>
                    <w:ins w:id="717" w:author="Yin, Donglei *" w:date="2018-07-13T15:45:00Z"/>
                    <w:rFonts w:ascii="Times New Roman" w:eastAsia="Times New Roman" w:hAnsi="Times New Roman" w:cs="Times New Roman"/>
                    <w:b/>
                    <w:color w:val="000000"/>
                    <w:sz w:val="18"/>
                    <w:szCs w:val="18"/>
                  </w:rPr>
                </w:rPrChange>
              </w:rPr>
            </w:pPr>
            <w:ins w:id="718" w:author="Yin, Donglei *" w:date="2018-07-13T15:45:00Z">
              <w:r w:rsidRPr="00EC1518">
                <w:rPr>
                  <w:rFonts w:ascii="Times New Roman" w:eastAsia="Times New Roman" w:hAnsi="Times New Roman" w:cs="Times New Roman"/>
                  <w:b/>
                  <w:color w:val="000000"/>
                  <w:rPrChange w:id="719" w:author="Donglei Yin" w:date="2018-07-15T16:46:00Z">
                    <w:rPr>
                      <w:rFonts w:ascii="Times New Roman" w:eastAsia="Times New Roman" w:hAnsi="Times New Roman" w:cs="Times New Roman"/>
                      <w:b/>
                      <w:color w:val="000000"/>
                      <w:sz w:val="18"/>
                      <w:szCs w:val="18"/>
                    </w:rPr>
                  </w:rPrChange>
                </w:rPr>
                <w:t>Type 2 9</w:t>
              </w:r>
            </w:ins>
            <w:ins w:id="720" w:author="Donglei Yin" w:date="2018-07-15T16:58:00Z">
              <w:r w:rsidR="00FF64DF">
                <w:rPr>
                  <w:rFonts w:ascii="Times New Roman" w:eastAsia="Times New Roman" w:hAnsi="Times New Roman" w:cs="Times New Roman"/>
                  <w:b/>
                  <w:color w:val="000000"/>
                </w:rPr>
                <w:t>0</w:t>
              </w:r>
            </w:ins>
            <w:ins w:id="721" w:author="Yin, Donglei *" w:date="2018-07-13T15:45:00Z">
              <w:del w:id="722" w:author="Donglei Yin" w:date="2018-07-15T16:58:00Z">
                <w:r w:rsidRPr="00EC1518" w:rsidDel="00FF64DF">
                  <w:rPr>
                    <w:rFonts w:ascii="Times New Roman" w:eastAsia="Times New Roman" w:hAnsi="Times New Roman" w:cs="Times New Roman"/>
                    <w:b/>
                    <w:color w:val="000000"/>
                    <w:rPrChange w:id="723" w:author="Donglei Yin" w:date="2018-07-15T16:46:00Z">
                      <w:rPr>
                        <w:rFonts w:ascii="Times New Roman" w:eastAsia="Times New Roman" w:hAnsi="Times New Roman" w:cs="Times New Roman"/>
                        <w:b/>
                        <w:color w:val="000000"/>
                        <w:sz w:val="18"/>
                        <w:szCs w:val="18"/>
                      </w:rPr>
                    </w:rPrChange>
                  </w:rPr>
                  <w:delText>5</w:delText>
                </w:r>
              </w:del>
              <w:r w:rsidRPr="00EC1518">
                <w:rPr>
                  <w:rFonts w:ascii="Times New Roman" w:eastAsia="Times New Roman" w:hAnsi="Times New Roman" w:cs="Times New Roman"/>
                  <w:b/>
                  <w:color w:val="000000"/>
                  <w:rPrChange w:id="724" w:author="Donglei Yin" w:date="2018-07-15T16:46:00Z">
                    <w:rPr>
                      <w:rFonts w:ascii="Times New Roman" w:eastAsia="Times New Roman" w:hAnsi="Times New Roman" w:cs="Times New Roman"/>
                      <w:b/>
                      <w:color w:val="000000"/>
                      <w:sz w:val="18"/>
                      <w:szCs w:val="18"/>
                    </w:rPr>
                  </w:rPrChange>
                </w:rPr>
                <w:t>% CI</w:t>
              </w:r>
            </w:ins>
          </w:p>
        </w:tc>
        <w:tc>
          <w:tcPr>
            <w:tcW w:w="945" w:type="dxa"/>
            <w:shd w:val="clear" w:color="auto" w:fill="auto"/>
            <w:vAlign w:val="center"/>
            <w:hideMark/>
            <w:tcPrChange w:id="725" w:author="Donglei Yin" w:date="2018-07-15T16:50:00Z">
              <w:tcPr>
                <w:tcW w:w="945" w:type="dxa"/>
                <w:shd w:val="clear" w:color="auto" w:fill="auto"/>
                <w:vAlign w:val="center"/>
                <w:hideMark/>
              </w:tcPr>
            </w:tcPrChange>
          </w:tcPr>
          <w:p w14:paraId="62B73634" w14:textId="77777777" w:rsidR="00B81914" w:rsidRPr="00EC1518" w:rsidRDefault="00B81914">
            <w:pPr>
              <w:spacing w:after="0" w:line="240" w:lineRule="auto"/>
              <w:jc w:val="center"/>
              <w:rPr>
                <w:ins w:id="726" w:author="Yin, Donglei *" w:date="2018-07-13T15:45:00Z"/>
                <w:rFonts w:ascii="Times New Roman" w:eastAsia="Times New Roman" w:hAnsi="Times New Roman" w:cs="Times New Roman"/>
                <w:b/>
                <w:bCs/>
                <w:color w:val="000000"/>
                <w:rPrChange w:id="727" w:author="Donglei Yin" w:date="2018-07-15T16:46:00Z">
                  <w:rPr>
                    <w:ins w:id="728" w:author="Yin, Donglei *" w:date="2018-07-13T15:45:00Z"/>
                    <w:rFonts w:ascii="Times New Roman" w:eastAsia="Times New Roman" w:hAnsi="Times New Roman" w:cs="Times New Roman"/>
                    <w:b/>
                    <w:bCs/>
                    <w:color w:val="000000"/>
                    <w:sz w:val="18"/>
                    <w:szCs w:val="18"/>
                  </w:rPr>
                </w:rPrChange>
              </w:rPr>
            </w:pPr>
            <w:ins w:id="729" w:author="Yin, Donglei *" w:date="2018-07-13T15:45:00Z">
              <w:r w:rsidRPr="00EC1518">
                <w:rPr>
                  <w:rFonts w:ascii="Times New Roman" w:eastAsia="Times New Roman" w:hAnsi="Times New Roman" w:cs="Times New Roman"/>
                  <w:b/>
                  <w:bCs/>
                  <w:color w:val="000000"/>
                  <w:rPrChange w:id="730" w:author="Donglei Yin" w:date="2018-07-15T16:46:00Z">
                    <w:rPr>
                      <w:rFonts w:ascii="Times New Roman" w:eastAsia="Times New Roman" w:hAnsi="Times New Roman" w:cs="Times New Roman"/>
                      <w:b/>
                      <w:bCs/>
                      <w:color w:val="000000"/>
                      <w:sz w:val="18"/>
                      <w:szCs w:val="18"/>
                    </w:rPr>
                  </w:rPrChange>
                </w:rPr>
                <w:t>Simultaneous</w:t>
              </w:r>
            </w:ins>
          </w:p>
          <w:p w14:paraId="29A75F0E" w14:textId="77777777" w:rsidR="00B81914" w:rsidRPr="00EC1518" w:rsidRDefault="00B81914">
            <w:pPr>
              <w:spacing w:after="0" w:line="240" w:lineRule="auto"/>
              <w:jc w:val="center"/>
              <w:rPr>
                <w:ins w:id="731" w:author="Yin, Donglei *" w:date="2018-07-13T15:45:00Z"/>
                <w:rFonts w:ascii="Times New Roman" w:eastAsia="Times New Roman" w:hAnsi="Times New Roman" w:cs="Times New Roman"/>
                <w:b/>
                <w:bCs/>
                <w:color w:val="000000"/>
                <w:rPrChange w:id="732" w:author="Donglei Yin" w:date="2018-07-15T16:46:00Z">
                  <w:rPr>
                    <w:ins w:id="733" w:author="Yin, Donglei *" w:date="2018-07-13T15:45:00Z"/>
                    <w:rFonts w:ascii="Times New Roman" w:eastAsia="Times New Roman" w:hAnsi="Times New Roman" w:cs="Times New Roman"/>
                    <w:b/>
                    <w:bCs/>
                    <w:color w:val="000000"/>
                    <w:sz w:val="18"/>
                    <w:szCs w:val="18"/>
                  </w:rPr>
                </w:rPrChange>
              </w:rPr>
            </w:pPr>
            <w:ins w:id="734" w:author="Yin, Donglei *" w:date="2018-07-13T15:45:00Z">
              <w:r w:rsidRPr="00EC1518">
                <w:rPr>
                  <w:rFonts w:ascii="Times New Roman" w:eastAsia="Times New Roman" w:hAnsi="Times New Roman" w:cs="Times New Roman"/>
                  <w:b/>
                  <w:bCs/>
                  <w:color w:val="000000"/>
                  <w:rPrChange w:id="735" w:author="Donglei Yin" w:date="2018-07-15T16:46:00Z">
                    <w:rPr>
                      <w:rFonts w:ascii="Times New Roman" w:eastAsia="Times New Roman" w:hAnsi="Times New Roman" w:cs="Times New Roman"/>
                      <w:b/>
                      <w:bCs/>
                      <w:color w:val="000000"/>
                      <w:sz w:val="18"/>
                      <w:szCs w:val="18"/>
                    </w:rPr>
                  </w:rPrChange>
                </w:rPr>
                <w:t>similarity</w:t>
              </w:r>
            </w:ins>
          </w:p>
        </w:tc>
      </w:tr>
      <w:tr w:rsidR="00790A1B" w:rsidRPr="00EC1518" w14:paraId="40532919" w14:textId="77777777" w:rsidTr="0008703D">
        <w:trPr>
          <w:trHeight w:val="288"/>
          <w:jc w:val="center"/>
          <w:ins w:id="736" w:author="Yin, Donglei *" w:date="2018-07-13T15:45:00Z"/>
          <w:trPrChange w:id="737" w:author="Donglei Yin" w:date="2018-07-15T16:50:00Z">
            <w:trPr>
              <w:trHeight w:val="288"/>
              <w:jc w:val="center"/>
            </w:trPr>
          </w:trPrChange>
        </w:trPr>
        <w:tc>
          <w:tcPr>
            <w:tcW w:w="946" w:type="dxa"/>
            <w:shd w:val="clear" w:color="auto" w:fill="auto"/>
            <w:noWrap/>
            <w:vAlign w:val="center"/>
            <w:hideMark/>
            <w:tcPrChange w:id="738" w:author="Donglei Yin" w:date="2018-07-15T16:50:00Z">
              <w:tcPr>
                <w:tcW w:w="1173" w:type="dxa"/>
                <w:shd w:val="clear" w:color="auto" w:fill="auto"/>
                <w:noWrap/>
                <w:vAlign w:val="center"/>
                <w:hideMark/>
              </w:tcPr>
            </w:tcPrChange>
          </w:tcPr>
          <w:p w14:paraId="4AE95B5E" w14:textId="77777777" w:rsidR="00790A1B" w:rsidRPr="00EC1518" w:rsidRDefault="00790A1B" w:rsidP="00725AFC">
            <w:pPr>
              <w:spacing w:after="0" w:line="240" w:lineRule="auto"/>
              <w:jc w:val="center"/>
              <w:rPr>
                <w:ins w:id="739" w:author="Yin, Donglei *" w:date="2018-07-13T15:45:00Z"/>
                <w:rFonts w:ascii="Times New Roman" w:eastAsia="Times New Roman" w:hAnsi="Times New Roman" w:cs="Times New Roman"/>
                <w:color w:val="000000"/>
                <w:rPrChange w:id="740" w:author="Donglei Yin" w:date="2018-07-15T16:46:00Z">
                  <w:rPr>
                    <w:ins w:id="741" w:author="Yin, Donglei *" w:date="2018-07-13T15:45:00Z"/>
                    <w:rFonts w:ascii="Times New Roman" w:eastAsia="Times New Roman" w:hAnsi="Times New Roman" w:cs="Times New Roman"/>
                    <w:color w:val="000000"/>
                    <w:sz w:val="18"/>
                    <w:szCs w:val="18"/>
                  </w:rPr>
                </w:rPrChange>
              </w:rPr>
            </w:pPr>
            <w:ins w:id="742" w:author="Yin, Donglei *" w:date="2018-07-13T15:45:00Z">
              <w:r w:rsidRPr="00EC1518">
                <w:rPr>
                  <w:rFonts w:ascii="Times New Roman" w:eastAsia="Times New Roman" w:hAnsi="Times New Roman" w:cs="Times New Roman"/>
                  <w:color w:val="000000"/>
                  <w:rPrChange w:id="743" w:author="Donglei Yin" w:date="2018-07-15T16:46:00Z">
                    <w:rPr>
                      <w:rFonts w:ascii="Times New Roman" w:eastAsia="Times New Roman" w:hAnsi="Times New Roman" w:cs="Times New Roman"/>
                      <w:color w:val="000000"/>
                      <w:sz w:val="18"/>
                      <w:szCs w:val="18"/>
                    </w:rPr>
                  </w:rPrChange>
                </w:rPr>
                <w:t>EU vs. US</w:t>
              </w:r>
            </w:ins>
          </w:p>
        </w:tc>
        <w:tc>
          <w:tcPr>
            <w:tcW w:w="947" w:type="dxa"/>
            <w:shd w:val="clear" w:color="auto" w:fill="auto"/>
            <w:noWrap/>
            <w:vAlign w:val="center"/>
            <w:hideMark/>
            <w:tcPrChange w:id="744" w:author="Donglei Yin" w:date="2018-07-15T16:50:00Z">
              <w:tcPr>
                <w:tcW w:w="720" w:type="dxa"/>
                <w:shd w:val="clear" w:color="auto" w:fill="auto"/>
                <w:noWrap/>
                <w:vAlign w:val="center"/>
                <w:hideMark/>
              </w:tcPr>
            </w:tcPrChange>
          </w:tcPr>
          <w:p w14:paraId="75630DE5" w14:textId="2616D254" w:rsidR="00790A1B" w:rsidRPr="00EC1518" w:rsidRDefault="00790A1B">
            <w:pPr>
              <w:spacing w:after="0" w:line="240" w:lineRule="auto"/>
              <w:jc w:val="center"/>
              <w:rPr>
                <w:ins w:id="745" w:author="Yin, Donglei *" w:date="2018-07-13T15:45:00Z"/>
                <w:rFonts w:ascii="Times New Roman" w:eastAsia="Times New Roman" w:hAnsi="Times New Roman" w:cs="Times New Roman"/>
                <w:color w:val="000000"/>
                <w:rPrChange w:id="746" w:author="Donglei Yin" w:date="2018-07-15T16:46:00Z">
                  <w:rPr>
                    <w:ins w:id="747" w:author="Yin, Donglei *" w:date="2018-07-13T15:45:00Z"/>
                    <w:rFonts w:ascii="Times New Roman" w:eastAsia="Times New Roman" w:hAnsi="Times New Roman" w:cs="Times New Roman"/>
                    <w:color w:val="000000"/>
                    <w:sz w:val="18"/>
                    <w:szCs w:val="18"/>
                  </w:rPr>
                </w:rPrChange>
              </w:rPr>
            </w:pPr>
            <w:ins w:id="748" w:author="Donglei Yin" w:date="2018-07-15T16:34:00Z">
              <w:r w:rsidRPr="00EC1518">
                <w:rPr>
                  <w:rFonts w:ascii="Times New Roman" w:hAnsi="Times New Roman" w:cs="Times New Roman"/>
                  <w:color w:val="000000"/>
                  <w:rPrChange w:id="749" w:author="Donglei Yin" w:date="2018-07-15T16:46:00Z">
                    <w:rPr>
                      <w:rFonts w:ascii="Calibri" w:hAnsi="Calibri" w:cs="Calibri"/>
                      <w:color w:val="000000"/>
                    </w:rPr>
                  </w:rPrChange>
                </w:rPr>
                <w:t>-2.87</w:t>
              </w:r>
            </w:ins>
            <w:ins w:id="750" w:author="Yin, Donglei *" w:date="2018-07-13T15:45:00Z">
              <w:del w:id="751" w:author="Donglei Yin" w:date="2018-07-15T16:34:00Z">
                <w:r w:rsidRPr="00EC1518" w:rsidDel="00426DDA">
                  <w:rPr>
                    <w:rFonts w:ascii="Times New Roman" w:hAnsi="Times New Roman" w:cs="Times New Roman"/>
                    <w:color w:val="000000"/>
                    <w:rPrChange w:id="752" w:author="Donglei Yin" w:date="2018-07-15T16:46:00Z">
                      <w:rPr>
                        <w:rFonts w:ascii="Times New Roman" w:hAnsi="Times New Roman" w:cs="Times New Roman"/>
                        <w:color w:val="000000"/>
                        <w:sz w:val="18"/>
                        <w:szCs w:val="18"/>
                      </w:rPr>
                    </w:rPrChange>
                  </w:rPr>
                  <w:delText>7.15</w:delText>
                </w:r>
              </w:del>
            </w:ins>
          </w:p>
        </w:tc>
        <w:tc>
          <w:tcPr>
            <w:tcW w:w="1303" w:type="dxa"/>
            <w:shd w:val="clear" w:color="auto" w:fill="auto"/>
            <w:noWrap/>
            <w:vAlign w:val="center"/>
            <w:hideMark/>
            <w:tcPrChange w:id="753" w:author="Donglei Yin" w:date="2018-07-15T16:50:00Z">
              <w:tcPr>
                <w:tcW w:w="943" w:type="dxa"/>
                <w:shd w:val="clear" w:color="auto" w:fill="auto"/>
                <w:noWrap/>
                <w:vAlign w:val="center"/>
                <w:hideMark/>
              </w:tcPr>
            </w:tcPrChange>
          </w:tcPr>
          <w:p w14:paraId="741907D8" w14:textId="331A1D70" w:rsidR="00790A1B" w:rsidRPr="00EC1518" w:rsidRDefault="00790A1B">
            <w:pPr>
              <w:spacing w:after="0" w:line="240" w:lineRule="auto"/>
              <w:jc w:val="center"/>
              <w:rPr>
                <w:ins w:id="754" w:author="Yin, Donglei *" w:date="2018-07-13T15:45:00Z"/>
                <w:rFonts w:ascii="Times New Roman" w:eastAsia="Times New Roman" w:hAnsi="Times New Roman" w:cs="Times New Roman"/>
                <w:color w:val="000000"/>
                <w:rPrChange w:id="755" w:author="Donglei Yin" w:date="2018-07-15T16:46:00Z">
                  <w:rPr>
                    <w:ins w:id="756" w:author="Yin, Donglei *" w:date="2018-07-13T15:45:00Z"/>
                    <w:rFonts w:ascii="Times New Roman" w:eastAsia="Times New Roman" w:hAnsi="Times New Roman" w:cs="Times New Roman"/>
                    <w:color w:val="000000"/>
                    <w:sz w:val="18"/>
                    <w:szCs w:val="18"/>
                  </w:rPr>
                </w:rPrChange>
              </w:rPr>
            </w:pPr>
            <w:ins w:id="757" w:author="Yin, Donglei *" w:date="2018-07-13T15:45:00Z">
              <w:r w:rsidRPr="00EC1518">
                <w:rPr>
                  <w:rFonts w:ascii="Times New Roman" w:hAnsi="Times New Roman" w:cs="Times New Roman"/>
                  <w:color w:val="000000"/>
                  <w:rPrChange w:id="758" w:author="Donglei Yin" w:date="2018-07-15T16:46:00Z">
                    <w:rPr>
                      <w:rFonts w:ascii="Times New Roman" w:hAnsi="Times New Roman" w:cs="Times New Roman"/>
                      <w:color w:val="000000"/>
                      <w:sz w:val="18"/>
                      <w:szCs w:val="18"/>
                    </w:rPr>
                  </w:rPrChange>
                </w:rPr>
                <w:t>(</w:t>
              </w:r>
              <w:del w:id="759" w:author="Donglei Yin" w:date="2018-07-15T16:35:00Z">
                <w:r w:rsidRPr="00EC1518" w:rsidDel="001D6630">
                  <w:rPr>
                    <w:rFonts w:ascii="Times New Roman" w:hAnsi="Times New Roman" w:cs="Times New Roman"/>
                    <w:color w:val="000000"/>
                    <w:rPrChange w:id="760" w:author="Donglei Yin" w:date="2018-07-15T16:46:00Z">
                      <w:rPr>
                        <w:rFonts w:ascii="Times New Roman" w:hAnsi="Times New Roman" w:cs="Times New Roman"/>
                        <w:color w:val="000000"/>
                        <w:sz w:val="18"/>
                        <w:szCs w:val="18"/>
                      </w:rPr>
                    </w:rPrChange>
                  </w:rPr>
                  <w:delText>-</w:delText>
                </w:r>
              </w:del>
            </w:ins>
            <w:ins w:id="761" w:author="Donglei Yin" w:date="2018-07-15T16:35:00Z">
              <w:r w:rsidRPr="00EC1518">
                <w:rPr>
                  <w:rFonts w:ascii="Times New Roman" w:hAnsi="Times New Roman" w:cs="Times New Roman"/>
                  <w:color w:val="000000"/>
                  <w:rPrChange w:id="762" w:author="Donglei Yin" w:date="2018-07-15T16:46:00Z">
                    <w:rPr>
                      <w:rFonts w:ascii="Times New Roman" w:hAnsi="Times New Roman" w:cs="Times New Roman"/>
                      <w:color w:val="000000"/>
                      <w:sz w:val="18"/>
                      <w:szCs w:val="18"/>
                    </w:rPr>
                  </w:rPrChange>
                </w:rPr>
                <w:t>0.42</w:t>
              </w:r>
            </w:ins>
            <w:ins w:id="763" w:author="Yin, Donglei *" w:date="2018-07-13T15:45:00Z">
              <w:del w:id="764" w:author="Donglei Yin" w:date="2018-07-15T16:35:00Z">
                <w:r w:rsidRPr="00EC1518" w:rsidDel="008B1CD8">
                  <w:rPr>
                    <w:rFonts w:ascii="Times New Roman" w:hAnsi="Times New Roman" w:cs="Times New Roman"/>
                    <w:color w:val="000000"/>
                    <w:rPrChange w:id="765" w:author="Donglei Yin" w:date="2018-07-15T16:46:00Z">
                      <w:rPr>
                        <w:rFonts w:ascii="Times New Roman" w:hAnsi="Times New Roman" w:cs="Times New Roman"/>
                        <w:color w:val="000000"/>
                        <w:sz w:val="18"/>
                        <w:szCs w:val="18"/>
                      </w:rPr>
                    </w:rPrChange>
                  </w:rPr>
                  <w:delText>17.91</w:delText>
                </w:r>
              </w:del>
              <w:r w:rsidRPr="00EC1518">
                <w:rPr>
                  <w:rFonts w:ascii="Times New Roman" w:hAnsi="Times New Roman" w:cs="Times New Roman"/>
                  <w:color w:val="000000"/>
                  <w:rPrChange w:id="766" w:author="Donglei Yin" w:date="2018-07-15T16:46:00Z">
                    <w:rPr>
                      <w:rFonts w:ascii="Times New Roman" w:hAnsi="Times New Roman" w:cs="Times New Roman"/>
                      <w:color w:val="000000"/>
                      <w:sz w:val="18"/>
                      <w:szCs w:val="18"/>
                    </w:rPr>
                  </w:rPrChange>
                </w:rPr>
                <w:t>,</w:t>
              </w:r>
            </w:ins>
            <w:ins w:id="767" w:author="Donglei Yin" w:date="2018-07-15T16:35:00Z">
              <w:r w:rsidRPr="00EC1518">
                <w:rPr>
                  <w:rFonts w:ascii="Times New Roman" w:hAnsi="Times New Roman" w:cs="Times New Roman"/>
                  <w:color w:val="000000"/>
                  <w:rPrChange w:id="768" w:author="Donglei Yin" w:date="2018-07-15T16:46:00Z">
                    <w:rPr>
                      <w:rFonts w:ascii="Times New Roman" w:hAnsi="Times New Roman" w:cs="Times New Roman"/>
                      <w:color w:val="000000"/>
                      <w:sz w:val="18"/>
                      <w:szCs w:val="18"/>
                    </w:rPr>
                  </w:rPrChange>
                </w:rPr>
                <w:t>5.33</w:t>
              </w:r>
            </w:ins>
            <w:ins w:id="769" w:author="Yin, Donglei *" w:date="2018-07-13T15:45:00Z">
              <w:del w:id="770" w:author="Donglei Yin" w:date="2018-07-15T16:35:00Z">
                <w:r w:rsidRPr="00EC1518" w:rsidDel="008B1CD8">
                  <w:rPr>
                    <w:rFonts w:ascii="Times New Roman" w:hAnsi="Times New Roman" w:cs="Times New Roman"/>
                    <w:color w:val="000000"/>
                    <w:rPrChange w:id="771" w:author="Donglei Yin" w:date="2018-07-15T16:46:00Z">
                      <w:rPr>
                        <w:rFonts w:ascii="Times New Roman" w:hAnsi="Times New Roman" w:cs="Times New Roman"/>
                        <w:color w:val="000000"/>
                        <w:sz w:val="18"/>
                        <w:szCs w:val="18"/>
                      </w:rPr>
                    </w:rPrChange>
                  </w:rPr>
                  <w:delText>3.60</w:delText>
                </w:r>
              </w:del>
              <w:r w:rsidRPr="00EC1518">
                <w:rPr>
                  <w:rFonts w:ascii="Times New Roman" w:hAnsi="Times New Roman" w:cs="Times New Roman"/>
                  <w:color w:val="000000"/>
                  <w:rPrChange w:id="772" w:author="Donglei Yin" w:date="2018-07-15T16:46:00Z">
                    <w:rPr>
                      <w:rFonts w:ascii="Times New Roman" w:hAnsi="Times New Roman" w:cs="Times New Roman"/>
                      <w:color w:val="000000"/>
                      <w:sz w:val="18"/>
                      <w:szCs w:val="18"/>
                    </w:rPr>
                  </w:rPrChange>
                </w:rPr>
                <w:t>)</w:t>
              </w:r>
            </w:ins>
          </w:p>
        </w:tc>
        <w:tc>
          <w:tcPr>
            <w:tcW w:w="990" w:type="dxa"/>
            <w:shd w:val="clear" w:color="auto" w:fill="auto"/>
            <w:noWrap/>
            <w:vAlign w:val="center"/>
            <w:hideMark/>
            <w:tcPrChange w:id="773" w:author="Donglei Yin" w:date="2018-07-15T16:50:00Z">
              <w:tcPr>
                <w:tcW w:w="1080" w:type="dxa"/>
                <w:gridSpan w:val="2"/>
                <w:shd w:val="clear" w:color="auto" w:fill="auto"/>
                <w:noWrap/>
                <w:vAlign w:val="center"/>
                <w:hideMark/>
              </w:tcPr>
            </w:tcPrChange>
          </w:tcPr>
          <w:p w14:paraId="7F4EDAD5" w14:textId="09731195" w:rsidR="00790A1B" w:rsidRPr="00EC1518" w:rsidRDefault="00790A1B">
            <w:pPr>
              <w:spacing w:after="0" w:line="240" w:lineRule="auto"/>
              <w:jc w:val="center"/>
              <w:rPr>
                <w:ins w:id="774" w:author="Yin, Donglei *" w:date="2018-07-13T15:45:00Z"/>
                <w:rFonts w:ascii="Times New Roman" w:eastAsia="Times New Roman" w:hAnsi="Times New Roman" w:cs="Times New Roman"/>
                <w:color w:val="000000"/>
                <w:rPrChange w:id="775" w:author="Donglei Yin" w:date="2018-07-15T16:46:00Z">
                  <w:rPr>
                    <w:ins w:id="776" w:author="Yin, Donglei *" w:date="2018-07-13T15:45:00Z"/>
                    <w:rFonts w:ascii="Times New Roman" w:eastAsia="Times New Roman" w:hAnsi="Times New Roman" w:cs="Times New Roman"/>
                    <w:color w:val="000000"/>
                    <w:sz w:val="18"/>
                    <w:szCs w:val="18"/>
                  </w:rPr>
                </w:rPrChange>
              </w:rPr>
            </w:pPr>
            <w:ins w:id="777" w:author="Donglei Yin" w:date="2018-07-15T16:37:00Z">
              <w:r w:rsidRPr="00EC1518">
                <w:rPr>
                  <w:rFonts w:ascii="Times New Roman" w:hAnsi="Times New Roman" w:cs="Times New Roman"/>
                  <w:color w:val="000000"/>
                  <w:rPrChange w:id="778" w:author="Donglei Yin" w:date="2018-07-15T16:46:00Z">
                    <w:rPr>
                      <w:rFonts w:ascii="Times New Roman" w:hAnsi="Times New Roman" w:cs="Times New Roman"/>
                      <w:color w:val="000000"/>
                      <w:sz w:val="18"/>
                      <w:szCs w:val="18"/>
                    </w:rPr>
                  </w:rPrChange>
                </w:rPr>
                <w:t>5.01</w:t>
              </w:r>
            </w:ins>
            <w:ins w:id="779" w:author="Yin, Donglei *" w:date="2018-07-13T15:45:00Z">
              <w:del w:id="780" w:author="Donglei Yin" w:date="2018-07-15T16:37:00Z">
                <w:r w:rsidRPr="00EC1518" w:rsidDel="004A40CD">
                  <w:rPr>
                    <w:rFonts w:ascii="Times New Roman" w:hAnsi="Times New Roman" w:cs="Times New Roman"/>
                    <w:color w:val="000000"/>
                    <w:rPrChange w:id="781" w:author="Donglei Yin" w:date="2018-07-15T16:46:00Z">
                      <w:rPr>
                        <w:rFonts w:ascii="Times New Roman" w:hAnsi="Times New Roman" w:cs="Times New Roman"/>
                        <w:color w:val="000000"/>
                        <w:sz w:val="18"/>
                        <w:szCs w:val="18"/>
                      </w:rPr>
                    </w:rPrChange>
                  </w:rPr>
                  <w:delText>21.93</w:delText>
                </w:r>
              </w:del>
            </w:ins>
          </w:p>
        </w:tc>
        <w:tc>
          <w:tcPr>
            <w:tcW w:w="1127" w:type="dxa"/>
            <w:shd w:val="clear" w:color="auto" w:fill="auto"/>
            <w:noWrap/>
            <w:vAlign w:val="center"/>
            <w:hideMark/>
            <w:tcPrChange w:id="782" w:author="Donglei Yin" w:date="2018-07-15T16:50:00Z">
              <w:tcPr>
                <w:tcW w:w="1397" w:type="dxa"/>
                <w:shd w:val="clear" w:color="auto" w:fill="auto"/>
                <w:noWrap/>
                <w:vAlign w:val="center"/>
                <w:hideMark/>
              </w:tcPr>
            </w:tcPrChange>
          </w:tcPr>
          <w:p w14:paraId="0F2E16D7" w14:textId="67ADB192" w:rsidR="00790A1B" w:rsidRPr="00EC1518" w:rsidRDefault="00790A1B">
            <w:pPr>
              <w:spacing w:after="0" w:line="240" w:lineRule="auto"/>
              <w:jc w:val="center"/>
              <w:rPr>
                <w:ins w:id="783" w:author="Yin, Donglei *" w:date="2018-07-13T15:45:00Z"/>
                <w:rFonts w:ascii="Times New Roman" w:eastAsia="Times New Roman" w:hAnsi="Times New Roman" w:cs="Times New Roman"/>
                <w:color w:val="000000"/>
                <w:rPrChange w:id="784" w:author="Donglei Yin" w:date="2018-07-15T16:46:00Z">
                  <w:rPr>
                    <w:ins w:id="785" w:author="Yin, Donglei *" w:date="2018-07-13T15:45:00Z"/>
                    <w:rFonts w:ascii="Times New Roman" w:eastAsia="Times New Roman" w:hAnsi="Times New Roman" w:cs="Times New Roman"/>
                    <w:color w:val="000000"/>
                    <w:sz w:val="18"/>
                    <w:szCs w:val="18"/>
                  </w:rPr>
                </w:rPrChange>
              </w:rPr>
            </w:pPr>
            <w:ins w:id="786" w:author="Donglei Yin" w:date="2018-07-15T16:38:00Z">
              <w:r w:rsidRPr="00EC1518">
                <w:rPr>
                  <w:rFonts w:ascii="Times New Roman" w:eastAsia="Times New Roman" w:hAnsi="Times New Roman" w:cs="Times New Roman"/>
                  <w:color w:val="000000"/>
                  <w:rPrChange w:id="787" w:author="Donglei Yin" w:date="2018-07-15T16:46:00Z">
                    <w:rPr>
                      <w:rFonts w:ascii="Times New Roman" w:eastAsia="Times New Roman" w:hAnsi="Times New Roman" w:cs="Times New Roman"/>
                      <w:color w:val="000000"/>
                      <w:sz w:val="18"/>
                      <w:szCs w:val="18"/>
                    </w:rPr>
                  </w:rPrChange>
                </w:rPr>
                <w:t>Fail</w:t>
              </w:r>
            </w:ins>
            <w:ins w:id="788" w:author="Yin, Donglei *" w:date="2018-07-13T15:45:00Z">
              <w:del w:id="789" w:author="Donglei Yin" w:date="2018-07-15T16:38:00Z">
                <w:r w:rsidRPr="00EC1518" w:rsidDel="00776EAE">
                  <w:rPr>
                    <w:rFonts w:ascii="Times New Roman" w:eastAsia="Times New Roman" w:hAnsi="Times New Roman" w:cs="Times New Roman"/>
                    <w:color w:val="000000"/>
                    <w:rPrChange w:id="790" w:author="Donglei Yin" w:date="2018-07-15T16:46:00Z">
                      <w:rPr>
                        <w:rFonts w:ascii="Times New Roman" w:eastAsia="Times New Roman" w:hAnsi="Times New Roman" w:cs="Times New Roman"/>
                        <w:color w:val="000000"/>
                        <w:sz w:val="18"/>
                        <w:szCs w:val="18"/>
                      </w:rPr>
                    </w:rPrChange>
                  </w:rPr>
                  <w:delText>Pass</w:delText>
                </w:r>
              </w:del>
            </w:ins>
          </w:p>
        </w:tc>
        <w:tc>
          <w:tcPr>
            <w:tcW w:w="988" w:type="dxa"/>
            <w:shd w:val="clear" w:color="auto" w:fill="auto"/>
            <w:vAlign w:val="center"/>
            <w:hideMark/>
            <w:tcPrChange w:id="791" w:author="Donglei Yin" w:date="2018-07-15T16:50:00Z">
              <w:tcPr>
                <w:tcW w:w="988" w:type="dxa"/>
                <w:shd w:val="clear" w:color="auto" w:fill="auto"/>
                <w:vAlign w:val="center"/>
                <w:hideMark/>
              </w:tcPr>
            </w:tcPrChange>
          </w:tcPr>
          <w:p w14:paraId="762EFA83" w14:textId="77777777" w:rsidR="00790A1B" w:rsidRPr="00EC1518" w:rsidRDefault="00790A1B">
            <w:pPr>
              <w:spacing w:after="0" w:line="240" w:lineRule="auto"/>
              <w:jc w:val="center"/>
              <w:rPr>
                <w:ins w:id="792" w:author="Yin, Donglei *" w:date="2018-07-13T15:45:00Z"/>
                <w:rFonts w:ascii="Times New Roman" w:eastAsia="Times New Roman" w:hAnsi="Times New Roman" w:cs="Times New Roman"/>
                <w:color w:val="000000"/>
                <w:rPrChange w:id="793" w:author="Donglei Yin" w:date="2018-07-15T16:46:00Z">
                  <w:rPr>
                    <w:ins w:id="794" w:author="Yin, Donglei *" w:date="2018-07-13T15:45:00Z"/>
                    <w:rFonts w:ascii="Times New Roman" w:eastAsia="Times New Roman" w:hAnsi="Times New Roman" w:cs="Times New Roman"/>
                    <w:color w:val="000000"/>
                    <w:sz w:val="18"/>
                    <w:szCs w:val="18"/>
                  </w:rPr>
                </w:rPrChange>
              </w:rPr>
            </w:pPr>
            <w:ins w:id="795" w:author="Yin, Donglei *" w:date="2018-07-13T15:45:00Z">
              <w:r w:rsidRPr="00EC1518">
                <w:rPr>
                  <w:rFonts w:ascii="Times New Roman" w:eastAsia="Times New Roman" w:hAnsi="Times New Roman" w:cs="Times New Roman"/>
                  <w:color w:val="000000"/>
                  <w:rPrChange w:id="796" w:author="Donglei Yin" w:date="2018-07-15T16:46:00Z">
                    <w:rPr>
                      <w:rFonts w:ascii="Times New Roman" w:eastAsia="Times New Roman" w:hAnsi="Times New Roman" w:cs="Times New Roman"/>
                      <w:color w:val="000000"/>
                      <w:sz w:val="18"/>
                      <w:szCs w:val="18"/>
                    </w:rPr>
                  </w:rPrChange>
                </w:rPr>
                <w:t>Original</w:t>
              </w:r>
            </w:ins>
          </w:p>
        </w:tc>
        <w:tc>
          <w:tcPr>
            <w:tcW w:w="990" w:type="dxa"/>
            <w:shd w:val="clear" w:color="auto" w:fill="auto"/>
            <w:vAlign w:val="center"/>
            <w:hideMark/>
            <w:tcPrChange w:id="797" w:author="Donglei Yin" w:date="2018-07-15T16:50:00Z">
              <w:tcPr>
                <w:tcW w:w="990" w:type="dxa"/>
                <w:shd w:val="clear" w:color="auto" w:fill="auto"/>
                <w:vAlign w:val="center"/>
                <w:hideMark/>
              </w:tcPr>
            </w:tcPrChange>
          </w:tcPr>
          <w:p w14:paraId="034D6D94" w14:textId="5BA336DE" w:rsidR="00790A1B" w:rsidRPr="00EC1518" w:rsidRDefault="00790A1B">
            <w:pPr>
              <w:spacing w:after="0" w:line="240" w:lineRule="auto"/>
              <w:jc w:val="center"/>
              <w:rPr>
                <w:ins w:id="798" w:author="Yin, Donglei *" w:date="2018-07-13T15:45:00Z"/>
                <w:rFonts w:ascii="Times New Roman" w:eastAsia="Times New Roman" w:hAnsi="Times New Roman" w:cs="Times New Roman"/>
                <w:color w:val="000000"/>
                <w:rPrChange w:id="799" w:author="Donglei Yin" w:date="2018-07-15T16:46:00Z">
                  <w:rPr>
                    <w:ins w:id="800" w:author="Yin, Donglei *" w:date="2018-07-13T15:45:00Z"/>
                    <w:rFonts w:ascii="Times New Roman" w:eastAsia="Times New Roman" w:hAnsi="Times New Roman" w:cs="Times New Roman"/>
                    <w:color w:val="000000"/>
                    <w:sz w:val="18"/>
                    <w:szCs w:val="18"/>
                  </w:rPr>
                </w:rPrChange>
              </w:rPr>
            </w:pPr>
            <w:ins w:id="801" w:author="Donglei Yin" w:date="2018-07-15T16:43:00Z">
              <w:r w:rsidRPr="00EC1518">
                <w:rPr>
                  <w:rFonts w:ascii="Times New Roman" w:hAnsi="Times New Roman" w:cs="Times New Roman"/>
                  <w:color w:val="000000"/>
                  <w:rPrChange w:id="802" w:author="Donglei Yin" w:date="2018-07-15T16:46:00Z">
                    <w:rPr>
                      <w:rFonts w:ascii="Calibri" w:hAnsi="Calibri" w:cs="Calibri"/>
                      <w:color w:val="000000"/>
                    </w:rPr>
                  </w:rPrChange>
                </w:rPr>
                <w:t>0.92</w:t>
              </w:r>
            </w:ins>
            <w:ins w:id="803" w:author="Yin, Donglei *" w:date="2018-07-13T15:45:00Z">
              <w:del w:id="804" w:author="Donglei Yin" w:date="2018-07-15T16:43:00Z">
                <w:r w:rsidRPr="00EC1518" w:rsidDel="00017E59">
                  <w:rPr>
                    <w:rFonts w:ascii="Times New Roman" w:eastAsia="Times New Roman" w:hAnsi="Times New Roman" w:cs="Times New Roman"/>
                    <w:color w:val="000000"/>
                    <w:rPrChange w:id="805" w:author="Donglei Yin" w:date="2018-07-15T16:46:00Z">
                      <w:rPr>
                        <w:rFonts w:ascii="Times New Roman" w:eastAsia="Times New Roman" w:hAnsi="Times New Roman" w:cs="Times New Roman"/>
                        <w:color w:val="000000"/>
                        <w:sz w:val="18"/>
                        <w:szCs w:val="18"/>
                      </w:rPr>
                    </w:rPrChange>
                  </w:rPr>
                  <w:delText>0.98</w:delText>
                </w:r>
              </w:del>
            </w:ins>
          </w:p>
        </w:tc>
        <w:tc>
          <w:tcPr>
            <w:tcW w:w="855" w:type="dxa"/>
            <w:shd w:val="clear" w:color="auto" w:fill="auto"/>
            <w:vAlign w:val="center"/>
            <w:hideMark/>
            <w:tcPrChange w:id="806" w:author="Donglei Yin" w:date="2018-07-15T16:50:00Z">
              <w:tcPr>
                <w:tcW w:w="855" w:type="dxa"/>
                <w:shd w:val="clear" w:color="auto" w:fill="auto"/>
                <w:vAlign w:val="center"/>
                <w:hideMark/>
              </w:tcPr>
            </w:tcPrChange>
          </w:tcPr>
          <w:p w14:paraId="4C716F27" w14:textId="315B3A75" w:rsidR="00790A1B" w:rsidRPr="00EC1518" w:rsidRDefault="00790A1B">
            <w:pPr>
              <w:spacing w:after="0" w:line="240" w:lineRule="auto"/>
              <w:jc w:val="center"/>
              <w:rPr>
                <w:ins w:id="807" w:author="Yin, Donglei *" w:date="2018-07-13T15:45:00Z"/>
                <w:rFonts w:ascii="Times New Roman" w:eastAsia="Times New Roman" w:hAnsi="Times New Roman" w:cs="Times New Roman"/>
                <w:color w:val="000000"/>
                <w:rPrChange w:id="808" w:author="Donglei Yin" w:date="2018-07-15T16:46:00Z">
                  <w:rPr>
                    <w:ins w:id="809" w:author="Yin, Donglei *" w:date="2018-07-13T15:45:00Z"/>
                    <w:rFonts w:ascii="Times New Roman" w:eastAsia="Times New Roman" w:hAnsi="Times New Roman" w:cs="Times New Roman"/>
                    <w:color w:val="000000"/>
                    <w:sz w:val="18"/>
                    <w:szCs w:val="18"/>
                  </w:rPr>
                </w:rPrChange>
              </w:rPr>
            </w:pPr>
            <w:ins w:id="810" w:author="Donglei Yin" w:date="2018-07-15T17:51:00Z">
              <w:r w:rsidRPr="00035B44">
                <w:rPr>
                  <w:rFonts w:ascii="Times New Roman" w:eastAsia="Times New Roman" w:hAnsi="Times New Roman" w:cs="Times New Roman"/>
                  <w:color w:val="000000"/>
                </w:rPr>
                <w:t>(-</w:t>
              </w:r>
            </w:ins>
            <w:ins w:id="811" w:author="Donglei Yin" w:date="2018-07-15T17:52:00Z">
              <w:r>
                <w:rPr>
                  <w:rFonts w:ascii="Times New Roman" w:eastAsia="Times New Roman" w:hAnsi="Times New Roman" w:cs="Times New Roman"/>
                  <w:color w:val="000000"/>
                </w:rPr>
                <w:t>4.51</w:t>
              </w:r>
            </w:ins>
            <w:ins w:id="812" w:author="Donglei Yin" w:date="2018-07-15T17:51:00Z">
              <w:r w:rsidRPr="00035B44">
                <w:rPr>
                  <w:rFonts w:ascii="Times New Roman" w:eastAsia="Times New Roman" w:hAnsi="Times New Roman" w:cs="Times New Roman"/>
                  <w:color w:val="000000"/>
                </w:rPr>
                <w:t xml:space="preserve">, </w:t>
              </w:r>
            </w:ins>
            <w:ins w:id="813" w:author="Donglei Yin" w:date="2018-07-15T17:52:00Z">
              <w:r>
                <w:rPr>
                  <w:rFonts w:ascii="Times New Roman" w:eastAsia="Times New Roman" w:hAnsi="Times New Roman" w:cs="Times New Roman"/>
                  <w:color w:val="000000"/>
                </w:rPr>
                <w:t>4.51</w:t>
              </w:r>
            </w:ins>
            <w:ins w:id="814" w:author="Donglei Yin" w:date="2018-07-15T17:51:00Z">
              <w:r w:rsidRPr="00035B44">
                <w:rPr>
                  <w:rFonts w:ascii="Times New Roman" w:eastAsia="Times New Roman" w:hAnsi="Times New Roman" w:cs="Times New Roman"/>
                  <w:color w:val="000000"/>
                </w:rPr>
                <w:t>)</w:t>
              </w:r>
            </w:ins>
            <w:ins w:id="815" w:author="Yin, Donglei *" w:date="2018-07-13T15:45:00Z">
              <w:del w:id="816" w:author="Donglei Yin" w:date="2018-07-15T17:51:00Z">
                <w:r w:rsidRPr="00EC1518" w:rsidDel="00A852B5">
                  <w:rPr>
                    <w:rFonts w:ascii="Times New Roman" w:eastAsia="Times New Roman" w:hAnsi="Times New Roman" w:cs="Times New Roman"/>
                    <w:color w:val="000000"/>
                    <w:rPrChange w:id="817" w:author="Donglei Yin" w:date="2018-07-15T16:46:00Z">
                      <w:rPr>
                        <w:rFonts w:ascii="Times New Roman" w:eastAsia="Times New Roman" w:hAnsi="Times New Roman" w:cs="Times New Roman"/>
                        <w:color w:val="000000"/>
                        <w:sz w:val="18"/>
                        <w:szCs w:val="18"/>
                      </w:rPr>
                    </w:rPrChange>
                  </w:rPr>
                  <w:delText>(-</w:delText>
                </w:r>
              </w:del>
              <w:del w:id="818" w:author="Donglei Yin" w:date="2018-07-15T16:44:00Z">
                <w:r w:rsidRPr="00EC1518" w:rsidDel="009F0202">
                  <w:rPr>
                    <w:rFonts w:ascii="Times New Roman" w:eastAsia="Times New Roman" w:hAnsi="Times New Roman" w:cs="Times New Roman"/>
                    <w:color w:val="000000"/>
                    <w:rPrChange w:id="819" w:author="Donglei Yin" w:date="2018-07-15T16:46:00Z">
                      <w:rPr>
                        <w:rFonts w:ascii="Times New Roman" w:eastAsia="Times New Roman" w:hAnsi="Times New Roman" w:cs="Times New Roman"/>
                        <w:color w:val="000000"/>
                        <w:sz w:val="18"/>
                        <w:szCs w:val="18"/>
                      </w:rPr>
                    </w:rPrChange>
                  </w:rPr>
                  <w:delText>16.92,16.92</w:delText>
                </w:r>
              </w:del>
              <w:del w:id="820" w:author="Donglei Yin" w:date="2018-07-15T17:51:00Z">
                <w:r w:rsidRPr="00EC1518" w:rsidDel="00A852B5">
                  <w:rPr>
                    <w:rFonts w:ascii="Times New Roman" w:eastAsia="Times New Roman" w:hAnsi="Times New Roman" w:cs="Times New Roman"/>
                    <w:color w:val="000000"/>
                    <w:rPrChange w:id="821" w:author="Donglei Yin" w:date="2018-07-15T16:46:00Z">
                      <w:rPr>
                        <w:rFonts w:ascii="Times New Roman" w:eastAsia="Times New Roman" w:hAnsi="Times New Roman" w:cs="Times New Roman"/>
                        <w:color w:val="000000"/>
                        <w:sz w:val="18"/>
                        <w:szCs w:val="18"/>
                      </w:rPr>
                    </w:rPrChange>
                  </w:rPr>
                  <w:delText>)</w:delText>
                </w:r>
              </w:del>
            </w:ins>
          </w:p>
        </w:tc>
        <w:tc>
          <w:tcPr>
            <w:tcW w:w="900" w:type="dxa"/>
            <w:shd w:val="clear" w:color="auto" w:fill="auto"/>
            <w:vAlign w:val="center"/>
            <w:hideMark/>
            <w:tcPrChange w:id="822" w:author="Donglei Yin" w:date="2018-07-15T16:50:00Z">
              <w:tcPr>
                <w:tcW w:w="900" w:type="dxa"/>
                <w:shd w:val="clear" w:color="auto" w:fill="auto"/>
                <w:vAlign w:val="center"/>
                <w:hideMark/>
              </w:tcPr>
            </w:tcPrChange>
          </w:tcPr>
          <w:p w14:paraId="36C20157" w14:textId="1DC9FB95" w:rsidR="00790A1B" w:rsidRPr="00EC1518" w:rsidRDefault="00790A1B">
            <w:pPr>
              <w:spacing w:after="0" w:line="240" w:lineRule="auto"/>
              <w:rPr>
                <w:ins w:id="823" w:author="Yin, Donglei *" w:date="2018-07-13T15:45:00Z"/>
                <w:rFonts w:ascii="Times New Roman" w:eastAsia="Times New Roman" w:hAnsi="Times New Roman" w:cs="Times New Roman"/>
                <w:color w:val="000000"/>
                <w:rPrChange w:id="824" w:author="Donglei Yin" w:date="2018-07-15T16:46:00Z">
                  <w:rPr>
                    <w:ins w:id="825" w:author="Yin, Donglei *" w:date="2018-07-13T15:45:00Z"/>
                    <w:rFonts w:ascii="Times New Roman" w:eastAsia="Times New Roman" w:hAnsi="Times New Roman" w:cs="Times New Roman"/>
                    <w:color w:val="000000"/>
                    <w:sz w:val="18"/>
                    <w:szCs w:val="18"/>
                  </w:rPr>
                </w:rPrChange>
              </w:rPr>
              <w:pPrChange w:id="826" w:author="Donglei Yin" w:date="2018-07-15T16:46:00Z">
                <w:pPr>
                  <w:spacing w:after="0" w:line="240" w:lineRule="auto"/>
                  <w:jc w:val="center"/>
                </w:pPr>
              </w:pPrChange>
            </w:pPr>
            <w:ins w:id="827" w:author="Donglei Yin" w:date="2018-07-15T17:51:00Z">
              <w:r w:rsidRPr="00035B44">
                <w:rPr>
                  <w:rFonts w:ascii="Times New Roman" w:eastAsia="Times New Roman" w:hAnsi="Times New Roman" w:cs="Times New Roman"/>
                  <w:color w:val="000000"/>
                </w:rPr>
                <w:t>(-</w:t>
              </w:r>
            </w:ins>
            <w:ins w:id="828" w:author="Donglei Yin" w:date="2018-07-15T17:52:00Z">
              <w:r>
                <w:rPr>
                  <w:rFonts w:ascii="Times New Roman" w:eastAsia="Times New Roman" w:hAnsi="Times New Roman" w:cs="Times New Roman"/>
                  <w:color w:val="000000"/>
                </w:rPr>
                <w:t>4.79</w:t>
              </w:r>
            </w:ins>
            <w:ins w:id="829" w:author="Donglei Yin" w:date="2018-07-15T17:51:00Z">
              <w:r w:rsidRPr="00035B44">
                <w:rPr>
                  <w:rFonts w:ascii="Times New Roman" w:eastAsia="Times New Roman" w:hAnsi="Times New Roman" w:cs="Times New Roman"/>
                  <w:color w:val="000000"/>
                </w:rPr>
                <w:t xml:space="preserve">, </w:t>
              </w:r>
            </w:ins>
            <w:ins w:id="830" w:author="Donglei Yin" w:date="2018-07-15T17:52:00Z">
              <w:r>
                <w:rPr>
                  <w:rFonts w:ascii="Times New Roman" w:eastAsia="Times New Roman" w:hAnsi="Times New Roman" w:cs="Times New Roman"/>
                  <w:color w:val="000000"/>
                </w:rPr>
                <w:t>4.79</w:t>
              </w:r>
            </w:ins>
            <w:ins w:id="831" w:author="Donglei Yin" w:date="2018-07-15T17:51:00Z">
              <w:r w:rsidRPr="00035B44">
                <w:rPr>
                  <w:rFonts w:ascii="Times New Roman" w:eastAsia="Times New Roman" w:hAnsi="Times New Roman" w:cs="Times New Roman"/>
                  <w:color w:val="000000"/>
                </w:rPr>
                <w:t>)</w:t>
              </w:r>
            </w:ins>
            <w:ins w:id="832" w:author="Yin, Donglei *" w:date="2018-07-13T15:45:00Z">
              <w:del w:id="833" w:author="Donglei Yin" w:date="2018-07-15T16:46:00Z">
                <w:r w:rsidRPr="00EC1518" w:rsidDel="00541B3F">
                  <w:rPr>
                    <w:rFonts w:ascii="Times New Roman" w:eastAsia="Times New Roman" w:hAnsi="Times New Roman" w:cs="Times New Roman"/>
                    <w:color w:val="000000"/>
                    <w:rPrChange w:id="834" w:author="Donglei Yin" w:date="2018-07-15T16:46:00Z">
                      <w:rPr>
                        <w:rFonts w:ascii="Times New Roman" w:eastAsia="Times New Roman" w:hAnsi="Times New Roman" w:cs="Times New Roman"/>
                        <w:color w:val="000000"/>
                        <w:sz w:val="18"/>
                        <w:szCs w:val="18"/>
                      </w:rPr>
                    </w:rPrChange>
                  </w:rPr>
                  <w:delText>(-</w:delText>
                </w:r>
              </w:del>
              <w:del w:id="835" w:author="Donglei Yin" w:date="2018-07-15T16:44:00Z">
                <w:r w:rsidRPr="00EC1518" w:rsidDel="009F0202">
                  <w:rPr>
                    <w:rFonts w:ascii="Times New Roman" w:eastAsia="Times New Roman" w:hAnsi="Times New Roman" w:cs="Times New Roman"/>
                    <w:color w:val="000000"/>
                    <w:rPrChange w:id="836" w:author="Donglei Yin" w:date="2018-07-15T16:46:00Z">
                      <w:rPr>
                        <w:rFonts w:ascii="Times New Roman" w:eastAsia="Times New Roman" w:hAnsi="Times New Roman" w:cs="Times New Roman"/>
                        <w:color w:val="000000"/>
                        <w:sz w:val="18"/>
                        <w:szCs w:val="18"/>
                      </w:rPr>
                    </w:rPrChange>
                  </w:rPr>
                  <w:delText>25.96</w:delText>
                </w:r>
              </w:del>
              <w:del w:id="837" w:author="Donglei Yin" w:date="2018-07-15T16:46:00Z">
                <w:r w:rsidRPr="00EC1518" w:rsidDel="00541B3F">
                  <w:rPr>
                    <w:rFonts w:ascii="Times New Roman" w:eastAsia="Times New Roman" w:hAnsi="Times New Roman" w:cs="Times New Roman"/>
                    <w:color w:val="000000"/>
                    <w:rPrChange w:id="838" w:author="Donglei Yin" w:date="2018-07-15T16:46:00Z">
                      <w:rPr>
                        <w:rFonts w:ascii="Times New Roman" w:eastAsia="Times New Roman" w:hAnsi="Times New Roman" w:cs="Times New Roman"/>
                        <w:color w:val="000000"/>
                        <w:sz w:val="18"/>
                        <w:szCs w:val="18"/>
                      </w:rPr>
                    </w:rPrChange>
                  </w:rPr>
                  <w:delText>,</w:delText>
                </w:r>
              </w:del>
              <w:del w:id="839" w:author="Donglei Yin" w:date="2018-07-15T16:44:00Z">
                <w:r w:rsidRPr="00EC1518" w:rsidDel="009F0202">
                  <w:rPr>
                    <w:rFonts w:ascii="Times New Roman" w:eastAsia="Times New Roman" w:hAnsi="Times New Roman" w:cs="Times New Roman"/>
                    <w:color w:val="000000"/>
                    <w:rPrChange w:id="840" w:author="Donglei Yin" w:date="2018-07-15T16:46:00Z">
                      <w:rPr>
                        <w:rFonts w:ascii="Times New Roman" w:eastAsia="Times New Roman" w:hAnsi="Times New Roman" w:cs="Times New Roman"/>
                        <w:color w:val="000000"/>
                        <w:sz w:val="18"/>
                        <w:szCs w:val="18"/>
                      </w:rPr>
                    </w:rPrChange>
                  </w:rPr>
                  <w:delText>25.96</w:delText>
                </w:r>
              </w:del>
              <w:del w:id="841" w:author="Donglei Yin" w:date="2018-07-15T16:46:00Z">
                <w:r w:rsidRPr="00EC1518" w:rsidDel="00541B3F">
                  <w:rPr>
                    <w:rFonts w:ascii="Times New Roman" w:eastAsia="Times New Roman" w:hAnsi="Times New Roman" w:cs="Times New Roman"/>
                    <w:color w:val="000000"/>
                    <w:rPrChange w:id="842" w:author="Donglei Yin" w:date="2018-07-15T16:46:00Z">
                      <w:rPr>
                        <w:rFonts w:ascii="Times New Roman" w:eastAsia="Times New Roman" w:hAnsi="Times New Roman" w:cs="Times New Roman"/>
                        <w:color w:val="000000"/>
                        <w:sz w:val="18"/>
                        <w:szCs w:val="18"/>
                      </w:rPr>
                    </w:rPrChange>
                  </w:rPr>
                  <w:delText>)</w:delText>
                </w:r>
              </w:del>
            </w:ins>
          </w:p>
        </w:tc>
        <w:tc>
          <w:tcPr>
            <w:tcW w:w="945" w:type="dxa"/>
            <w:shd w:val="clear" w:color="auto" w:fill="auto"/>
            <w:noWrap/>
            <w:vAlign w:val="center"/>
            <w:hideMark/>
            <w:tcPrChange w:id="843" w:author="Donglei Yin" w:date="2018-07-15T16:50:00Z">
              <w:tcPr>
                <w:tcW w:w="945" w:type="dxa"/>
                <w:shd w:val="clear" w:color="auto" w:fill="auto"/>
                <w:noWrap/>
                <w:vAlign w:val="center"/>
                <w:hideMark/>
              </w:tcPr>
            </w:tcPrChange>
          </w:tcPr>
          <w:p w14:paraId="4BBA2CBD" w14:textId="77777777" w:rsidR="00790A1B" w:rsidRPr="00EC1518" w:rsidRDefault="00790A1B" w:rsidP="00725AFC">
            <w:pPr>
              <w:spacing w:after="0" w:line="240" w:lineRule="auto"/>
              <w:jc w:val="center"/>
              <w:rPr>
                <w:ins w:id="844" w:author="Yin, Donglei *" w:date="2018-07-13T15:45:00Z"/>
                <w:rFonts w:ascii="Times New Roman" w:eastAsia="Times New Roman" w:hAnsi="Times New Roman" w:cs="Times New Roman"/>
                <w:color w:val="000000"/>
                <w:rPrChange w:id="845" w:author="Donglei Yin" w:date="2018-07-15T16:46:00Z">
                  <w:rPr>
                    <w:ins w:id="846" w:author="Yin, Donglei *" w:date="2018-07-13T15:45:00Z"/>
                    <w:rFonts w:ascii="Times New Roman" w:eastAsia="Times New Roman" w:hAnsi="Times New Roman" w:cs="Times New Roman"/>
                    <w:color w:val="000000"/>
                    <w:sz w:val="18"/>
                    <w:szCs w:val="18"/>
                  </w:rPr>
                </w:rPrChange>
              </w:rPr>
            </w:pPr>
            <w:ins w:id="847" w:author="Yin, Donglei *" w:date="2018-07-13T15:45:00Z">
              <w:r w:rsidRPr="00EC1518">
                <w:rPr>
                  <w:rFonts w:ascii="Times New Roman" w:eastAsia="Times New Roman" w:hAnsi="Times New Roman" w:cs="Times New Roman"/>
                  <w:color w:val="000000"/>
                  <w:rPrChange w:id="848" w:author="Donglei Yin" w:date="2018-07-15T16:46:00Z">
                    <w:rPr>
                      <w:rFonts w:ascii="Times New Roman" w:eastAsia="Times New Roman" w:hAnsi="Times New Roman" w:cs="Times New Roman"/>
                      <w:color w:val="000000"/>
                      <w:sz w:val="18"/>
                      <w:szCs w:val="18"/>
                    </w:rPr>
                  </w:rPrChange>
                </w:rPr>
                <w:t>Pass</w:t>
              </w:r>
            </w:ins>
          </w:p>
        </w:tc>
      </w:tr>
      <w:tr w:rsidR="00790A1B" w:rsidRPr="00EC1518" w14:paraId="54E5B863" w14:textId="77777777" w:rsidTr="0008703D">
        <w:trPr>
          <w:trHeight w:val="552"/>
          <w:jc w:val="center"/>
          <w:ins w:id="849" w:author="Yin, Donglei *" w:date="2018-07-13T15:45:00Z"/>
          <w:trPrChange w:id="850" w:author="Donglei Yin" w:date="2018-07-15T16:50:00Z">
            <w:trPr>
              <w:trHeight w:val="552"/>
              <w:jc w:val="center"/>
            </w:trPr>
          </w:trPrChange>
        </w:trPr>
        <w:tc>
          <w:tcPr>
            <w:tcW w:w="946" w:type="dxa"/>
            <w:shd w:val="clear" w:color="auto" w:fill="auto"/>
            <w:noWrap/>
            <w:vAlign w:val="center"/>
            <w:hideMark/>
            <w:tcPrChange w:id="851" w:author="Donglei Yin" w:date="2018-07-15T16:50:00Z">
              <w:tcPr>
                <w:tcW w:w="1173" w:type="dxa"/>
                <w:shd w:val="clear" w:color="auto" w:fill="auto"/>
                <w:noWrap/>
                <w:vAlign w:val="center"/>
                <w:hideMark/>
              </w:tcPr>
            </w:tcPrChange>
          </w:tcPr>
          <w:p w14:paraId="515C8723" w14:textId="77777777" w:rsidR="00790A1B" w:rsidRPr="00EC1518" w:rsidRDefault="00790A1B" w:rsidP="00725AFC">
            <w:pPr>
              <w:spacing w:after="0" w:line="240" w:lineRule="auto"/>
              <w:jc w:val="center"/>
              <w:rPr>
                <w:ins w:id="852" w:author="Yin, Donglei *" w:date="2018-07-13T15:45:00Z"/>
                <w:rFonts w:ascii="Times New Roman" w:eastAsia="Times New Roman" w:hAnsi="Times New Roman" w:cs="Times New Roman"/>
                <w:color w:val="000000"/>
                <w:rPrChange w:id="853" w:author="Donglei Yin" w:date="2018-07-15T16:46:00Z">
                  <w:rPr>
                    <w:ins w:id="854" w:author="Yin, Donglei *" w:date="2018-07-13T15:45:00Z"/>
                    <w:rFonts w:ascii="Times New Roman" w:eastAsia="Times New Roman" w:hAnsi="Times New Roman" w:cs="Times New Roman"/>
                    <w:color w:val="000000"/>
                    <w:sz w:val="18"/>
                    <w:szCs w:val="18"/>
                  </w:rPr>
                </w:rPrChange>
              </w:rPr>
            </w:pPr>
            <w:ins w:id="855" w:author="Yin, Donglei *" w:date="2018-07-13T15:45:00Z">
              <w:r w:rsidRPr="00EC1518">
                <w:rPr>
                  <w:rFonts w:ascii="Times New Roman" w:eastAsia="Times New Roman" w:hAnsi="Times New Roman" w:cs="Times New Roman"/>
                  <w:color w:val="000000"/>
                  <w:rPrChange w:id="856" w:author="Donglei Yin" w:date="2018-07-15T16:46:00Z">
                    <w:rPr>
                      <w:rFonts w:ascii="Times New Roman" w:eastAsia="Times New Roman" w:hAnsi="Times New Roman" w:cs="Times New Roman"/>
                      <w:color w:val="000000"/>
                      <w:sz w:val="18"/>
                      <w:szCs w:val="18"/>
                    </w:rPr>
                  </w:rPrChange>
                </w:rPr>
                <w:t>US vs. T</w:t>
              </w:r>
            </w:ins>
          </w:p>
        </w:tc>
        <w:tc>
          <w:tcPr>
            <w:tcW w:w="947" w:type="dxa"/>
            <w:shd w:val="clear" w:color="auto" w:fill="auto"/>
            <w:noWrap/>
            <w:vAlign w:val="center"/>
            <w:hideMark/>
            <w:tcPrChange w:id="857" w:author="Donglei Yin" w:date="2018-07-15T16:50:00Z">
              <w:tcPr>
                <w:tcW w:w="720" w:type="dxa"/>
                <w:shd w:val="clear" w:color="auto" w:fill="auto"/>
                <w:noWrap/>
                <w:vAlign w:val="center"/>
                <w:hideMark/>
              </w:tcPr>
            </w:tcPrChange>
          </w:tcPr>
          <w:p w14:paraId="65B9287F" w14:textId="281B302C" w:rsidR="00790A1B" w:rsidRPr="00EC1518" w:rsidRDefault="00790A1B">
            <w:pPr>
              <w:spacing w:after="0" w:line="240" w:lineRule="auto"/>
              <w:jc w:val="center"/>
              <w:rPr>
                <w:ins w:id="858" w:author="Yin, Donglei *" w:date="2018-07-13T15:45:00Z"/>
                <w:rFonts w:ascii="Times New Roman" w:eastAsia="Times New Roman" w:hAnsi="Times New Roman" w:cs="Times New Roman"/>
                <w:color w:val="000000"/>
                <w:rPrChange w:id="859" w:author="Donglei Yin" w:date="2018-07-15T16:46:00Z">
                  <w:rPr>
                    <w:ins w:id="860" w:author="Yin, Donglei *" w:date="2018-07-13T15:45:00Z"/>
                    <w:rFonts w:ascii="Times New Roman" w:eastAsia="Times New Roman" w:hAnsi="Times New Roman" w:cs="Times New Roman"/>
                    <w:color w:val="000000"/>
                    <w:sz w:val="18"/>
                    <w:szCs w:val="18"/>
                  </w:rPr>
                </w:rPrChange>
              </w:rPr>
            </w:pPr>
            <w:ins w:id="861" w:author="Donglei Yin" w:date="2018-07-15T16:34:00Z">
              <w:r w:rsidRPr="00EC1518">
                <w:rPr>
                  <w:rFonts w:ascii="Times New Roman" w:hAnsi="Times New Roman" w:cs="Times New Roman"/>
                  <w:color w:val="000000"/>
                  <w:rPrChange w:id="862" w:author="Donglei Yin" w:date="2018-07-15T16:46:00Z">
                    <w:rPr>
                      <w:rFonts w:ascii="Calibri" w:hAnsi="Calibri" w:cs="Calibri"/>
                      <w:color w:val="000000"/>
                    </w:rPr>
                  </w:rPrChange>
                </w:rPr>
                <w:t>-1.74</w:t>
              </w:r>
            </w:ins>
            <w:ins w:id="863" w:author="Yin, Donglei *" w:date="2018-07-13T15:45:00Z">
              <w:del w:id="864" w:author="Donglei Yin" w:date="2018-07-15T16:34:00Z">
                <w:r w:rsidRPr="00EC1518" w:rsidDel="00426DDA">
                  <w:rPr>
                    <w:rFonts w:ascii="Times New Roman" w:hAnsi="Times New Roman" w:cs="Times New Roman"/>
                    <w:color w:val="000000"/>
                    <w:rPrChange w:id="865" w:author="Donglei Yin" w:date="2018-07-15T16:46:00Z">
                      <w:rPr>
                        <w:rFonts w:ascii="Times New Roman" w:hAnsi="Times New Roman" w:cs="Times New Roman"/>
                        <w:color w:val="000000"/>
                        <w:sz w:val="18"/>
                        <w:szCs w:val="18"/>
                      </w:rPr>
                    </w:rPrChange>
                  </w:rPr>
                  <w:delText>0.99</w:delText>
                </w:r>
              </w:del>
            </w:ins>
          </w:p>
        </w:tc>
        <w:tc>
          <w:tcPr>
            <w:tcW w:w="1303" w:type="dxa"/>
            <w:shd w:val="clear" w:color="auto" w:fill="auto"/>
            <w:noWrap/>
            <w:vAlign w:val="center"/>
            <w:hideMark/>
            <w:tcPrChange w:id="866" w:author="Donglei Yin" w:date="2018-07-15T16:50:00Z">
              <w:tcPr>
                <w:tcW w:w="943" w:type="dxa"/>
                <w:shd w:val="clear" w:color="auto" w:fill="auto"/>
                <w:noWrap/>
                <w:vAlign w:val="center"/>
                <w:hideMark/>
              </w:tcPr>
            </w:tcPrChange>
          </w:tcPr>
          <w:p w14:paraId="0B5387BA" w14:textId="2BC6AC35" w:rsidR="00790A1B" w:rsidRPr="00EC1518" w:rsidRDefault="00790A1B">
            <w:pPr>
              <w:spacing w:after="0" w:line="240" w:lineRule="auto"/>
              <w:rPr>
                <w:ins w:id="867" w:author="Yin, Donglei *" w:date="2018-07-13T15:45:00Z"/>
                <w:rFonts w:ascii="Times New Roman" w:eastAsia="Times New Roman" w:hAnsi="Times New Roman" w:cs="Times New Roman"/>
                <w:color w:val="000000"/>
                <w:rPrChange w:id="868" w:author="Donglei Yin" w:date="2018-07-15T16:46:00Z">
                  <w:rPr>
                    <w:ins w:id="869" w:author="Yin, Donglei *" w:date="2018-07-13T15:45:00Z"/>
                    <w:rFonts w:ascii="Times New Roman" w:eastAsia="Times New Roman" w:hAnsi="Times New Roman" w:cs="Times New Roman"/>
                    <w:color w:val="000000"/>
                    <w:sz w:val="18"/>
                    <w:szCs w:val="18"/>
                  </w:rPr>
                </w:rPrChange>
              </w:rPr>
              <w:pPrChange w:id="870" w:author="Donglei Yin" w:date="2018-07-15T16:48:00Z">
                <w:pPr>
                  <w:spacing w:after="0" w:line="240" w:lineRule="auto"/>
                  <w:jc w:val="center"/>
                </w:pPr>
              </w:pPrChange>
            </w:pPr>
            <w:ins w:id="871" w:author="Donglei Yin" w:date="2018-07-15T16:48:00Z">
              <w:r w:rsidRPr="00035B44">
                <w:rPr>
                  <w:rFonts w:ascii="Times New Roman" w:eastAsia="Times New Roman" w:hAnsi="Times New Roman" w:cs="Times New Roman"/>
                  <w:color w:val="000000"/>
                </w:rPr>
                <w:t>(</w:t>
              </w:r>
              <w:r>
                <w:rPr>
                  <w:rFonts w:ascii="Times New Roman" w:eastAsia="Times New Roman" w:hAnsi="Times New Roman" w:cs="Times New Roman"/>
                  <w:color w:val="000000"/>
                </w:rPr>
                <w:t>-</w:t>
              </w:r>
            </w:ins>
            <w:ins w:id="872" w:author="Yin, Donglei *" w:date="2018-07-13T15:45:00Z">
              <w:del w:id="873" w:author="Donglei Yin" w:date="2018-07-15T16:47:00Z">
                <w:r w:rsidRPr="00541B3F" w:rsidDel="00541B3F">
                  <w:rPr>
                    <w:rFonts w:ascii="Times New Roman" w:eastAsia="Times New Roman" w:hAnsi="Times New Roman" w:cs="Times New Roman"/>
                    <w:color w:val="000000"/>
                    <w:rPrChange w:id="874" w:author="Donglei Yin" w:date="2018-07-15T16:48:00Z">
                      <w:rPr>
                        <w:rFonts w:ascii="Times New Roman" w:hAnsi="Times New Roman" w:cs="Times New Roman"/>
                        <w:color w:val="000000"/>
                        <w:sz w:val="18"/>
                        <w:szCs w:val="18"/>
                      </w:rPr>
                    </w:rPrChange>
                  </w:rPr>
                  <w:delText>(-</w:delText>
                </w:r>
              </w:del>
            </w:ins>
            <w:ins w:id="875" w:author="Donglei Yin" w:date="2018-07-15T16:36:00Z">
              <w:r w:rsidRPr="00541B3F">
                <w:rPr>
                  <w:rFonts w:ascii="Times New Roman" w:eastAsia="Times New Roman" w:hAnsi="Times New Roman" w:cs="Times New Roman"/>
                  <w:color w:val="000000"/>
                  <w:rPrChange w:id="876" w:author="Donglei Yin" w:date="2018-07-15T16:48:00Z">
                    <w:rPr>
                      <w:rFonts w:ascii="Times New Roman" w:hAnsi="Times New Roman" w:cs="Times New Roman"/>
                      <w:color w:val="000000"/>
                      <w:sz w:val="18"/>
                      <w:szCs w:val="18"/>
                    </w:rPr>
                  </w:rPrChange>
                </w:rPr>
                <w:t>0.72</w:t>
              </w:r>
            </w:ins>
            <w:ins w:id="877" w:author="Yin, Donglei *" w:date="2018-07-13T15:45:00Z">
              <w:del w:id="878" w:author="Donglei Yin" w:date="2018-07-15T16:36:00Z">
                <w:r w:rsidRPr="00541B3F" w:rsidDel="001D6630">
                  <w:rPr>
                    <w:rFonts w:ascii="Times New Roman" w:eastAsia="Times New Roman" w:hAnsi="Times New Roman" w:cs="Times New Roman"/>
                    <w:color w:val="000000"/>
                    <w:rPrChange w:id="879" w:author="Donglei Yin" w:date="2018-07-15T16:48:00Z">
                      <w:rPr>
                        <w:rFonts w:ascii="Times New Roman" w:hAnsi="Times New Roman" w:cs="Times New Roman"/>
                        <w:color w:val="000000"/>
                        <w:sz w:val="18"/>
                        <w:szCs w:val="18"/>
                      </w:rPr>
                    </w:rPrChange>
                  </w:rPr>
                  <w:delText>11.74</w:delText>
                </w:r>
              </w:del>
              <w:r w:rsidRPr="00541B3F">
                <w:rPr>
                  <w:rFonts w:ascii="Times New Roman" w:eastAsia="Times New Roman" w:hAnsi="Times New Roman" w:cs="Times New Roman"/>
                  <w:color w:val="000000"/>
                  <w:rPrChange w:id="880" w:author="Donglei Yin" w:date="2018-07-15T16:48:00Z">
                    <w:rPr>
                      <w:rFonts w:ascii="Times New Roman" w:hAnsi="Times New Roman" w:cs="Times New Roman"/>
                      <w:color w:val="000000"/>
                      <w:sz w:val="18"/>
                      <w:szCs w:val="18"/>
                    </w:rPr>
                  </w:rPrChange>
                </w:rPr>
                <w:t>,</w:t>
              </w:r>
            </w:ins>
            <w:ins w:id="881" w:author="Donglei Yin" w:date="2018-07-15T16:36:00Z">
              <w:r w:rsidRPr="00541B3F">
                <w:rPr>
                  <w:rFonts w:ascii="Times New Roman" w:eastAsia="Times New Roman" w:hAnsi="Times New Roman" w:cs="Times New Roman"/>
                  <w:color w:val="000000"/>
                  <w:rPrChange w:id="882" w:author="Donglei Yin" w:date="2018-07-15T16:48:00Z">
                    <w:rPr>
                      <w:rFonts w:ascii="Times New Roman" w:hAnsi="Times New Roman" w:cs="Times New Roman"/>
                      <w:color w:val="000000"/>
                      <w:sz w:val="18"/>
                      <w:szCs w:val="18"/>
                    </w:rPr>
                  </w:rPrChange>
                </w:rPr>
                <w:t>4.20</w:t>
              </w:r>
            </w:ins>
            <w:ins w:id="883" w:author="Yin, Donglei *" w:date="2018-07-13T15:45:00Z">
              <w:del w:id="884" w:author="Donglei Yin" w:date="2018-07-15T16:36:00Z">
                <w:r w:rsidRPr="00541B3F" w:rsidDel="001D6630">
                  <w:rPr>
                    <w:rFonts w:ascii="Times New Roman" w:eastAsia="Times New Roman" w:hAnsi="Times New Roman" w:cs="Times New Roman"/>
                    <w:color w:val="000000"/>
                    <w:rPrChange w:id="885" w:author="Donglei Yin" w:date="2018-07-15T16:48:00Z">
                      <w:rPr>
                        <w:rFonts w:ascii="Times New Roman" w:hAnsi="Times New Roman" w:cs="Times New Roman"/>
                        <w:color w:val="000000"/>
                        <w:sz w:val="18"/>
                        <w:szCs w:val="18"/>
                      </w:rPr>
                    </w:rPrChange>
                  </w:rPr>
                  <w:delText>9.77</w:delText>
                </w:r>
              </w:del>
              <w:r w:rsidRPr="00541B3F">
                <w:rPr>
                  <w:rFonts w:ascii="Times New Roman" w:eastAsia="Times New Roman" w:hAnsi="Times New Roman" w:cs="Times New Roman"/>
                  <w:color w:val="000000"/>
                  <w:rPrChange w:id="886" w:author="Donglei Yin" w:date="2018-07-15T16:48:00Z">
                    <w:rPr>
                      <w:rFonts w:ascii="Times New Roman" w:hAnsi="Times New Roman" w:cs="Times New Roman"/>
                      <w:color w:val="000000"/>
                      <w:sz w:val="18"/>
                      <w:szCs w:val="18"/>
                    </w:rPr>
                  </w:rPrChange>
                </w:rPr>
                <w:t>)</w:t>
              </w:r>
            </w:ins>
          </w:p>
        </w:tc>
        <w:tc>
          <w:tcPr>
            <w:tcW w:w="990" w:type="dxa"/>
            <w:shd w:val="clear" w:color="auto" w:fill="auto"/>
            <w:noWrap/>
            <w:vAlign w:val="center"/>
            <w:hideMark/>
            <w:tcPrChange w:id="887" w:author="Donglei Yin" w:date="2018-07-15T16:50:00Z">
              <w:tcPr>
                <w:tcW w:w="1080" w:type="dxa"/>
                <w:gridSpan w:val="2"/>
                <w:shd w:val="clear" w:color="auto" w:fill="auto"/>
                <w:noWrap/>
                <w:vAlign w:val="center"/>
                <w:hideMark/>
              </w:tcPr>
            </w:tcPrChange>
          </w:tcPr>
          <w:p w14:paraId="1E8A9A27" w14:textId="4A665981" w:rsidR="00790A1B" w:rsidRPr="00EC1518" w:rsidRDefault="00790A1B" w:rsidP="00725AFC">
            <w:pPr>
              <w:spacing w:after="0" w:line="240" w:lineRule="auto"/>
              <w:jc w:val="center"/>
              <w:rPr>
                <w:ins w:id="888" w:author="Yin, Donglei *" w:date="2018-07-13T15:45:00Z"/>
                <w:rFonts w:ascii="Times New Roman" w:eastAsia="Times New Roman" w:hAnsi="Times New Roman" w:cs="Times New Roman"/>
                <w:color w:val="000000"/>
                <w:rPrChange w:id="889" w:author="Donglei Yin" w:date="2018-07-15T16:46:00Z">
                  <w:rPr>
                    <w:ins w:id="890" w:author="Yin, Donglei *" w:date="2018-07-13T15:45:00Z"/>
                    <w:rFonts w:ascii="Times New Roman" w:eastAsia="Times New Roman" w:hAnsi="Times New Roman" w:cs="Times New Roman"/>
                    <w:color w:val="000000"/>
                    <w:sz w:val="18"/>
                    <w:szCs w:val="18"/>
                  </w:rPr>
                </w:rPrChange>
              </w:rPr>
            </w:pPr>
            <w:ins w:id="891" w:author="Donglei Yin" w:date="2018-07-15T16:37:00Z">
              <w:r w:rsidRPr="00EC1518">
                <w:rPr>
                  <w:rFonts w:ascii="Times New Roman" w:hAnsi="Times New Roman" w:cs="Times New Roman"/>
                  <w:color w:val="000000"/>
                  <w:rPrChange w:id="892" w:author="Donglei Yin" w:date="2018-07-15T16:46:00Z">
                    <w:rPr>
                      <w:rFonts w:ascii="Times New Roman" w:hAnsi="Times New Roman" w:cs="Times New Roman"/>
                      <w:color w:val="000000"/>
                      <w:sz w:val="18"/>
                      <w:szCs w:val="18"/>
                    </w:rPr>
                  </w:rPrChange>
                </w:rPr>
                <w:t>5.01</w:t>
              </w:r>
            </w:ins>
            <w:ins w:id="893" w:author="Yin, Donglei *" w:date="2018-07-13T15:45:00Z">
              <w:del w:id="894" w:author="Donglei Yin" w:date="2018-07-15T16:37:00Z">
                <w:r w:rsidRPr="00EC1518" w:rsidDel="004A40CD">
                  <w:rPr>
                    <w:rFonts w:ascii="Times New Roman" w:hAnsi="Times New Roman" w:cs="Times New Roman"/>
                    <w:color w:val="000000"/>
                    <w:rPrChange w:id="895" w:author="Donglei Yin" w:date="2018-07-15T16:46:00Z">
                      <w:rPr>
                        <w:rFonts w:ascii="Times New Roman" w:hAnsi="Times New Roman" w:cs="Times New Roman"/>
                        <w:color w:val="000000"/>
                        <w:sz w:val="18"/>
                        <w:szCs w:val="18"/>
                      </w:rPr>
                    </w:rPrChange>
                  </w:rPr>
                  <w:delText>21.93</w:delText>
                </w:r>
              </w:del>
            </w:ins>
          </w:p>
        </w:tc>
        <w:tc>
          <w:tcPr>
            <w:tcW w:w="1127" w:type="dxa"/>
            <w:shd w:val="clear" w:color="auto" w:fill="auto"/>
            <w:noWrap/>
            <w:vAlign w:val="center"/>
            <w:hideMark/>
            <w:tcPrChange w:id="896" w:author="Donglei Yin" w:date="2018-07-15T16:50:00Z">
              <w:tcPr>
                <w:tcW w:w="1397" w:type="dxa"/>
                <w:shd w:val="clear" w:color="auto" w:fill="auto"/>
                <w:noWrap/>
                <w:vAlign w:val="center"/>
                <w:hideMark/>
              </w:tcPr>
            </w:tcPrChange>
          </w:tcPr>
          <w:p w14:paraId="46488AC2" w14:textId="77777777" w:rsidR="00790A1B" w:rsidRPr="00EC1518" w:rsidRDefault="00790A1B">
            <w:pPr>
              <w:spacing w:after="0" w:line="240" w:lineRule="auto"/>
              <w:jc w:val="center"/>
              <w:rPr>
                <w:ins w:id="897" w:author="Yin, Donglei *" w:date="2018-07-13T15:45:00Z"/>
                <w:rFonts w:ascii="Times New Roman" w:eastAsia="Times New Roman" w:hAnsi="Times New Roman" w:cs="Times New Roman"/>
                <w:color w:val="000000"/>
                <w:rPrChange w:id="898" w:author="Donglei Yin" w:date="2018-07-15T16:46:00Z">
                  <w:rPr>
                    <w:ins w:id="899" w:author="Yin, Donglei *" w:date="2018-07-13T15:45:00Z"/>
                    <w:rFonts w:ascii="Times New Roman" w:eastAsia="Times New Roman" w:hAnsi="Times New Roman" w:cs="Times New Roman"/>
                    <w:color w:val="000000"/>
                    <w:sz w:val="18"/>
                    <w:szCs w:val="18"/>
                  </w:rPr>
                </w:rPrChange>
              </w:rPr>
            </w:pPr>
            <w:ins w:id="900" w:author="Yin, Donglei *" w:date="2018-07-13T15:45:00Z">
              <w:r w:rsidRPr="00EC1518">
                <w:rPr>
                  <w:rFonts w:ascii="Times New Roman" w:eastAsia="Times New Roman" w:hAnsi="Times New Roman" w:cs="Times New Roman"/>
                  <w:color w:val="000000"/>
                  <w:rPrChange w:id="901" w:author="Donglei Yin" w:date="2018-07-15T16:46:00Z">
                    <w:rPr>
                      <w:rFonts w:ascii="Times New Roman" w:eastAsia="Times New Roman" w:hAnsi="Times New Roman" w:cs="Times New Roman"/>
                      <w:color w:val="000000"/>
                      <w:sz w:val="18"/>
                      <w:szCs w:val="18"/>
                    </w:rPr>
                  </w:rPrChange>
                </w:rPr>
                <w:t>Pass</w:t>
              </w:r>
            </w:ins>
          </w:p>
        </w:tc>
        <w:tc>
          <w:tcPr>
            <w:tcW w:w="988" w:type="dxa"/>
            <w:shd w:val="clear" w:color="auto" w:fill="auto"/>
            <w:vAlign w:val="center"/>
            <w:hideMark/>
            <w:tcPrChange w:id="902" w:author="Donglei Yin" w:date="2018-07-15T16:50:00Z">
              <w:tcPr>
                <w:tcW w:w="988" w:type="dxa"/>
                <w:shd w:val="clear" w:color="auto" w:fill="auto"/>
                <w:vAlign w:val="center"/>
                <w:hideMark/>
              </w:tcPr>
            </w:tcPrChange>
          </w:tcPr>
          <w:p w14:paraId="67FFFDFB" w14:textId="77777777" w:rsidR="00790A1B" w:rsidRPr="00EC1518" w:rsidRDefault="00790A1B">
            <w:pPr>
              <w:spacing w:after="0" w:line="240" w:lineRule="auto"/>
              <w:jc w:val="center"/>
              <w:rPr>
                <w:ins w:id="903" w:author="Yin, Donglei *" w:date="2018-07-13T15:45:00Z"/>
                <w:rFonts w:ascii="Times New Roman" w:eastAsia="Times New Roman" w:hAnsi="Times New Roman" w:cs="Times New Roman"/>
                <w:color w:val="000000"/>
                <w:rPrChange w:id="904" w:author="Donglei Yin" w:date="2018-07-15T16:46:00Z">
                  <w:rPr>
                    <w:ins w:id="905" w:author="Yin, Donglei *" w:date="2018-07-13T15:45:00Z"/>
                    <w:rFonts w:ascii="Times New Roman" w:eastAsia="Times New Roman" w:hAnsi="Times New Roman" w:cs="Times New Roman"/>
                    <w:color w:val="000000"/>
                    <w:sz w:val="18"/>
                    <w:szCs w:val="18"/>
                  </w:rPr>
                </w:rPrChange>
              </w:rPr>
            </w:pPr>
            <w:ins w:id="906" w:author="Yin, Donglei *" w:date="2018-07-13T15:45:00Z">
              <w:r w:rsidRPr="00EC1518">
                <w:rPr>
                  <w:rFonts w:ascii="Times New Roman" w:eastAsia="Times New Roman" w:hAnsi="Times New Roman" w:cs="Times New Roman"/>
                  <w:color w:val="000000"/>
                  <w:rPrChange w:id="907" w:author="Donglei Yin" w:date="2018-07-15T16:46:00Z">
                    <w:rPr>
                      <w:rFonts w:ascii="Times New Roman" w:eastAsia="Times New Roman" w:hAnsi="Times New Roman" w:cs="Times New Roman"/>
                      <w:color w:val="000000"/>
                      <w:sz w:val="18"/>
                      <w:szCs w:val="18"/>
                    </w:rPr>
                  </w:rPrChange>
                </w:rPr>
                <w:t>Integrated</w:t>
              </w:r>
            </w:ins>
          </w:p>
        </w:tc>
        <w:tc>
          <w:tcPr>
            <w:tcW w:w="990" w:type="dxa"/>
            <w:shd w:val="clear" w:color="auto" w:fill="auto"/>
            <w:vAlign w:val="center"/>
            <w:hideMark/>
            <w:tcPrChange w:id="908" w:author="Donglei Yin" w:date="2018-07-15T16:50:00Z">
              <w:tcPr>
                <w:tcW w:w="990" w:type="dxa"/>
                <w:shd w:val="clear" w:color="auto" w:fill="auto"/>
                <w:vAlign w:val="center"/>
                <w:hideMark/>
              </w:tcPr>
            </w:tcPrChange>
          </w:tcPr>
          <w:p w14:paraId="62BF674A" w14:textId="12EFAFB3" w:rsidR="00790A1B" w:rsidRPr="00EC1518" w:rsidRDefault="00790A1B">
            <w:pPr>
              <w:spacing w:after="0" w:line="240" w:lineRule="auto"/>
              <w:jc w:val="center"/>
              <w:rPr>
                <w:ins w:id="909" w:author="Yin, Donglei *" w:date="2018-07-13T15:45:00Z"/>
                <w:rFonts w:ascii="Times New Roman" w:eastAsia="Times New Roman" w:hAnsi="Times New Roman" w:cs="Times New Roman"/>
                <w:color w:val="000000"/>
                <w:rPrChange w:id="910" w:author="Donglei Yin" w:date="2018-07-15T16:46:00Z">
                  <w:rPr>
                    <w:ins w:id="911" w:author="Yin, Donglei *" w:date="2018-07-13T15:45:00Z"/>
                    <w:rFonts w:ascii="Times New Roman" w:eastAsia="Times New Roman" w:hAnsi="Times New Roman" w:cs="Times New Roman"/>
                    <w:color w:val="000000"/>
                    <w:sz w:val="18"/>
                    <w:szCs w:val="18"/>
                  </w:rPr>
                </w:rPrChange>
              </w:rPr>
            </w:pPr>
            <w:ins w:id="912" w:author="Donglei Yin" w:date="2018-07-15T16:43:00Z">
              <w:r w:rsidRPr="00EC1518">
                <w:rPr>
                  <w:rFonts w:ascii="Times New Roman" w:hAnsi="Times New Roman" w:cs="Times New Roman"/>
                  <w:color w:val="000000"/>
                  <w:rPrChange w:id="913" w:author="Donglei Yin" w:date="2018-07-15T16:46:00Z">
                    <w:rPr>
                      <w:rFonts w:ascii="Calibri" w:hAnsi="Calibri" w:cs="Calibri"/>
                      <w:color w:val="000000"/>
                    </w:rPr>
                  </w:rPrChange>
                </w:rPr>
                <w:t>0.92</w:t>
              </w:r>
            </w:ins>
            <w:ins w:id="914" w:author="Yin, Donglei *" w:date="2018-07-13T15:45:00Z">
              <w:del w:id="915" w:author="Donglei Yin" w:date="2018-07-15T16:43:00Z">
                <w:r w:rsidRPr="00EC1518" w:rsidDel="00017E59">
                  <w:rPr>
                    <w:rFonts w:ascii="Times New Roman" w:eastAsia="Times New Roman" w:hAnsi="Times New Roman" w:cs="Times New Roman"/>
                    <w:color w:val="000000"/>
                    <w:rPrChange w:id="916" w:author="Donglei Yin" w:date="2018-07-15T16:46:00Z">
                      <w:rPr>
                        <w:rFonts w:ascii="Times New Roman" w:eastAsia="Times New Roman" w:hAnsi="Times New Roman" w:cs="Times New Roman"/>
                        <w:color w:val="000000"/>
                        <w:sz w:val="18"/>
                        <w:szCs w:val="18"/>
                      </w:rPr>
                    </w:rPrChange>
                  </w:rPr>
                  <w:delText>0.99</w:delText>
                </w:r>
              </w:del>
            </w:ins>
          </w:p>
        </w:tc>
        <w:tc>
          <w:tcPr>
            <w:tcW w:w="855" w:type="dxa"/>
            <w:shd w:val="clear" w:color="auto" w:fill="auto"/>
            <w:vAlign w:val="center"/>
            <w:hideMark/>
            <w:tcPrChange w:id="917" w:author="Donglei Yin" w:date="2018-07-15T16:50:00Z">
              <w:tcPr>
                <w:tcW w:w="855" w:type="dxa"/>
                <w:shd w:val="clear" w:color="auto" w:fill="auto"/>
                <w:vAlign w:val="center"/>
                <w:hideMark/>
              </w:tcPr>
            </w:tcPrChange>
          </w:tcPr>
          <w:p w14:paraId="63EA6B4E" w14:textId="1537D56B" w:rsidR="00790A1B" w:rsidRPr="00EC1518" w:rsidRDefault="00790A1B">
            <w:pPr>
              <w:spacing w:after="0" w:line="240" w:lineRule="auto"/>
              <w:jc w:val="center"/>
              <w:rPr>
                <w:ins w:id="918" w:author="Yin, Donglei *" w:date="2018-07-13T15:45:00Z"/>
                <w:rFonts w:ascii="Times New Roman" w:eastAsia="Times New Roman" w:hAnsi="Times New Roman" w:cs="Times New Roman"/>
                <w:color w:val="000000"/>
                <w:rPrChange w:id="919" w:author="Donglei Yin" w:date="2018-07-15T16:46:00Z">
                  <w:rPr>
                    <w:ins w:id="920" w:author="Yin, Donglei *" w:date="2018-07-13T15:45:00Z"/>
                    <w:rFonts w:ascii="Times New Roman" w:eastAsia="Times New Roman" w:hAnsi="Times New Roman" w:cs="Times New Roman"/>
                    <w:color w:val="000000"/>
                    <w:sz w:val="18"/>
                    <w:szCs w:val="18"/>
                  </w:rPr>
                </w:rPrChange>
              </w:rPr>
            </w:pPr>
            <w:ins w:id="921" w:author="Donglei Yin" w:date="2018-07-15T17:51:00Z">
              <w:r w:rsidRPr="00035B44">
                <w:rPr>
                  <w:rFonts w:ascii="Times New Roman" w:eastAsia="Times New Roman" w:hAnsi="Times New Roman" w:cs="Times New Roman"/>
                  <w:color w:val="000000"/>
                </w:rPr>
                <w:t>(-</w:t>
              </w:r>
            </w:ins>
            <w:ins w:id="922" w:author="Donglei Yin" w:date="2018-07-15T17:52:00Z">
              <w:r w:rsidR="009F6613">
                <w:rPr>
                  <w:rFonts w:ascii="Times New Roman" w:eastAsia="Times New Roman" w:hAnsi="Times New Roman" w:cs="Times New Roman"/>
                  <w:color w:val="000000"/>
                </w:rPr>
                <w:t>4.51</w:t>
              </w:r>
            </w:ins>
            <w:ins w:id="923" w:author="Donglei Yin" w:date="2018-07-15T17:51:00Z">
              <w:r w:rsidRPr="00035B44">
                <w:rPr>
                  <w:rFonts w:ascii="Times New Roman" w:eastAsia="Times New Roman" w:hAnsi="Times New Roman" w:cs="Times New Roman"/>
                  <w:color w:val="000000"/>
                </w:rPr>
                <w:t xml:space="preserve">, </w:t>
              </w:r>
            </w:ins>
            <w:ins w:id="924" w:author="Donglei Yin" w:date="2018-07-15T17:52:00Z">
              <w:r w:rsidR="009F6613">
                <w:rPr>
                  <w:rFonts w:ascii="Times New Roman" w:eastAsia="Times New Roman" w:hAnsi="Times New Roman" w:cs="Times New Roman"/>
                  <w:color w:val="000000"/>
                </w:rPr>
                <w:t>4.51</w:t>
              </w:r>
            </w:ins>
            <w:ins w:id="925" w:author="Donglei Yin" w:date="2018-07-15T17:51:00Z">
              <w:r w:rsidRPr="00035B44">
                <w:rPr>
                  <w:rFonts w:ascii="Times New Roman" w:eastAsia="Times New Roman" w:hAnsi="Times New Roman" w:cs="Times New Roman"/>
                  <w:color w:val="000000"/>
                </w:rPr>
                <w:t>)</w:t>
              </w:r>
            </w:ins>
            <w:ins w:id="926" w:author="Yin, Donglei *" w:date="2018-07-13T15:45:00Z">
              <w:del w:id="927" w:author="Donglei Yin" w:date="2018-07-15T16:45:00Z">
                <w:r w:rsidRPr="00EC1518" w:rsidDel="009F0202">
                  <w:rPr>
                    <w:rFonts w:ascii="Times New Roman" w:eastAsia="Times New Roman" w:hAnsi="Times New Roman" w:cs="Times New Roman"/>
                    <w:color w:val="000000"/>
                    <w:rPrChange w:id="928" w:author="Donglei Yin" w:date="2018-07-15T16:46:00Z">
                      <w:rPr>
                        <w:rFonts w:ascii="Times New Roman" w:eastAsia="Times New Roman" w:hAnsi="Times New Roman" w:cs="Times New Roman"/>
                        <w:color w:val="000000"/>
                        <w:sz w:val="18"/>
                        <w:szCs w:val="18"/>
                      </w:rPr>
                    </w:rPrChange>
                  </w:rPr>
                  <w:delText>(-16.46,16.46)</w:delText>
                </w:r>
              </w:del>
            </w:ins>
          </w:p>
        </w:tc>
        <w:tc>
          <w:tcPr>
            <w:tcW w:w="900" w:type="dxa"/>
            <w:shd w:val="clear" w:color="auto" w:fill="auto"/>
            <w:vAlign w:val="center"/>
            <w:hideMark/>
            <w:tcPrChange w:id="929" w:author="Donglei Yin" w:date="2018-07-15T16:50:00Z">
              <w:tcPr>
                <w:tcW w:w="900" w:type="dxa"/>
                <w:shd w:val="clear" w:color="auto" w:fill="auto"/>
                <w:vAlign w:val="center"/>
                <w:hideMark/>
              </w:tcPr>
            </w:tcPrChange>
          </w:tcPr>
          <w:p w14:paraId="33237EFB" w14:textId="77004B2F" w:rsidR="00790A1B" w:rsidRPr="00EC1518" w:rsidRDefault="00790A1B">
            <w:pPr>
              <w:spacing w:after="0" w:line="240" w:lineRule="auto"/>
              <w:rPr>
                <w:ins w:id="930" w:author="Yin, Donglei *" w:date="2018-07-13T15:45:00Z"/>
                <w:rFonts w:ascii="Times New Roman" w:eastAsia="Times New Roman" w:hAnsi="Times New Roman" w:cs="Times New Roman"/>
                <w:color w:val="000000"/>
                <w:rPrChange w:id="931" w:author="Donglei Yin" w:date="2018-07-15T16:46:00Z">
                  <w:rPr>
                    <w:ins w:id="932" w:author="Yin, Donglei *" w:date="2018-07-13T15:45:00Z"/>
                    <w:rFonts w:ascii="Times New Roman" w:eastAsia="Times New Roman" w:hAnsi="Times New Roman" w:cs="Times New Roman"/>
                    <w:color w:val="000000"/>
                    <w:sz w:val="18"/>
                    <w:szCs w:val="18"/>
                  </w:rPr>
                </w:rPrChange>
              </w:rPr>
              <w:pPrChange w:id="933" w:author="Donglei Yin" w:date="2018-07-15T16:46:00Z">
                <w:pPr>
                  <w:spacing w:after="0" w:line="240" w:lineRule="auto"/>
                  <w:jc w:val="center"/>
                </w:pPr>
              </w:pPrChange>
            </w:pPr>
            <w:ins w:id="934" w:author="Donglei Yin" w:date="2018-07-15T17:51:00Z">
              <w:r w:rsidRPr="00035B44">
                <w:rPr>
                  <w:rFonts w:ascii="Times New Roman" w:eastAsia="Times New Roman" w:hAnsi="Times New Roman" w:cs="Times New Roman"/>
                  <w:color w:val="000000"/>
                </w:rPr>
                <w:t>(-</w:t>
              </w:r>
            </w:ins>
            <w:ins w:id="935" w:author="Donglei Yin" w:date="2018-07-15T17:52:00Z">
              <w:r w:rsidR="009F6613">
                <w:rPr>
                  <w:rFonts w:ascii="Times New Roman" w:eastAsia="Times New Roman" w:hAnsi="Times New Roman" w:cs="Times New Roman"/>
                  <w:color w:val="000000"/>
                </w:rPr>
                <w:t>4.84</w:t>
              </w:r>
            </w:ins>
            <w:ins w:id="936" w:author="Donglei Yin" w:date="2018-07-15T17:51:00Z">
              <w:r w:rsidRPr="00035B44">
                <w:rPr>
                  <w:rFonts w:ascii="Times New Roman" w:eastAsia="Times New Roman" w:hAnsi="Times New Roman" w:cs="Times New Roman"/>
                  <w:color w:val="000000"/>
                </w:rPr>
                <w:t xml:space="preserve">, </w:t>
              </w:r>
            </w:ins>
            <w:ins w:id="937" w:author="Donglei Yin" w:date="2018-07-15T17:52:00Z">
              <w:r w:rsidR="009F6613">
                <w:rPr>
                  <w:rFonts w:ascii="Times New Roman" w:eastAsia="Times New Roman" w:hAnsi="Times New Roman" w:cs="Times New Roman"/>
                  <w:color w:val="000000"/>
                </w:rPr>
                <w:t>4.84</w:t>
              </w:r>
            </w:ins>
            <w:ins w:id="938" w:author="Donglei Yin" w:date="2018-07-15T17:51:00Z">
              <w:r w:rsidRPr="00035B44">
                <w:rPr>
                  <w:rFonts w:ascii="Times New Roman" w:eastAsia="Times New Roman" w:hAnsi="Times New Roman" w:cs="Times New Roman"/>
                  <w:color w:val="000000"/>
                </w:rPr>
                <w:t>)</w:t>
              </w:r>
              <w:r w:rsidRPr="00035B44" w:rsidDel="009F0202">
                <w:rPr>
                  <w:rFonts w:ascii="Times New Roman" w:eastAsia="Times New Roman" w:hAnsi="Times New Roman" w:cs="Times New Roman"/>
                  <w:color w:val="000000"/>
                </w:rPr>
                <w:t xml:space="preserve"> </w:t>
              </w:r>
            </w:ins>
            <w:ins w:id="939" w:author="Yin, Donglei *" w:date="2018-07-13T15:45:00Z">
              <w:del w:id="940" w:author="Donglei Yin" w:date="2018-07-15T16:45:00Z">
                <w:r w:rsidRPr="00EC1518" w:rsidDel="009F0202">
                  <w:rPr>
                    <w:rFonts w:ascii="Times New Roman" w:eastAsia="Times New Roman" w:hAnsi="Times New Roman" w:cs="Times New Roman"/>
                    <w:color w:val="000000"/>
                    <w:rPrChange w:id="941" w:author="Donglei Yin" w:date="2018-07-15T16:46:00Z">
                      <w:rPr>
                        <w:rFonts w:ascii="Times New Roman" w:eastAsia="Times New Roman" w:hAnsi="Times New Roman" w:cs="Times New Roman"/>
                        <w:color w:val="000000"/>
                        <w:sz w:val="18"/>
                        <w:szCs w:val="18"/>
                      </w:rPr>
                    </w:rPrChange>
                  </w:rPr>
                  <w:delText>(-25.68,25.68)</w:delText>
                </w:r>
              </w:del>
            </w:ins>
          </w:p>
        </w:tc>
        <w:tc>
          <w:tcPr>
            <w:tcW w:w="945" w:type="dxa"/>
            <w:shd w:val="clear" w:color="auto" w:fill="auto"/>
            <w:noWrap/>
            <w:vAlign w:val="center"/>
            <w:hideMark/>
            <w:tcPrChange w:id="942" w:author="Donglei Yin" w:date="2018-07-15T16:50:00Z">
              <w:tcPr>
                <w:tcW w:w="945" w:type="dxa"/>
                <w:shd w:val="clear" w:color="auto" w:fill="auto"/>
                <w:noWrap/>
                <w:vAlign w:val="center"/>
                <w:hideMark/>
              </w:tcPr>
            </w:tcPrChange>
          </w:tcPr>
          <w:p w14:paraId="73CB2F62" w14:textId="77777777" w:rsidR="00790A1B" w:rsidRPr="00EC1518" w:rsidRDefault="00790A1B" w:rsidP="00725AFC">
            <w:pPr>
              <w:spacing w:after="0" w:line="240" w:lineRule="auto"/>
              <w:jc w:val="center"/>
              <w:rPr>
                <w:ins w:id="943" w:author="Yin, Donglei *" w:date="2018-07-13T15:45:00Z"/>
                <w:rFonts w:ascii="Times New Roman" w:eastAsia="Times New Roman" w:hAnsi="Times New Roman" w:cs="Times New Roman"/>
                <w:color w:val="000000"/>
                <w:rPrChange w:id="944" w:author="Donglei Yin" w:date="2018-07-15T16:46:00Z">
                  <w:rPr>
                    <w:ins w:id="945" w:author="Yin, Donglei *" w:date="2018-07-13T15:45:00Z"/>
                    <w:rFonts w:ascii="Times New Roman" w:eastAsia="Times New Roman" w:hAnsi="Times New Roman" w:cs="Times New Roman"/>
                    <w:color w:val="000000"/>
                    <w:sz w:val="18"/>
                    <w:szCs w:val="18"/>
                  </w:rPr>
                </w:rPrChange>
              </w:rPr>
            </w:pPr>
            <w:ins w:id="946" w:author="Yin, Donglei *" w:date="2018-07-13T15:45:00Z">
              <w:r w:rsidRPr="00EC1518">
                <w:rPr>
                  <w:rFonts w:ascii="Times New Roman" w:eastAsia="Times New Roman" w:hAnsi="Times New Roman" w:cs="Times New Roman"/>
                  <w:color w:val="000000"/>
                  <w:rPrChange w:id="947" w:author="Donglei Yin" w:date="2018-07-15T16:46:00Z">
                    <w:rPr>
                      <w:rFonts w:ascii="Times New Roman" w:eastAsia="Times New Roman" w:hAnsi="Times New Roman" w:cs="Times New Roman"/>
                      <w:color w:val="000000"/>
                      <w:sz w:val="18"/>
                      <w:szCs w:val="18"/>
                    </w:rPr>
                  </w:rPrChange>
                </w:rPr>
                <w:t>Pass</w:t>
              </w:r>
            </w:ins>
          </w:p>
        </w:tc>
      </w:tr>
      <w:tr w:rsidR="00790A1B" w:rsidRPr="00EC1518" w14:paraId="10E67E2D" w14:textId="77777777" w:rsidTr="0008703D">
        <w:trPr>
          <w:trHeight w:val="828"/>
          <w:jc w:val="center"/>
          <w:ins w:id="948" w:author="Yin, Donglei *" w:date="2018-07-13T15:45:00Z"/>
          <w:trPrChange w:id="949" w:author="Donglei Yin" w:date="2018-07-15T16:50:00Z">
            <w:trPr>
              <w:trHeight w:val="828"/>
              <w:jc w:val="center"/>
            </w:trPr>
          </w:trPrChange>
        </w:trPr>
        <w:tc>
          <w:tcPr>
            <w:tcW w:w="946" w:type="dxa"/>
            <w:shd w:val="clear" w:color="auto" w:fill="auto"/>
            <w:noWrap/>
            <w:vAlign w:val="center"/>
            <w:hideMark/>
            <w:tcPrChange w:id="950" w:author="Donglei Yin" w:date="2018-07-15T16:50:00Z">
              <w:tcPr>
                <w:tcW w:w="1173" w:type="dxa"/>
                <w:shd w:val="clear" w:color="auto" w:fill="auto"/>
                <w:noWrap/>
                <w:vAlign w:val="center"/>
                <w:hideMark/>
              </w:tcPr>
            </w:tcPrChange>
          </w:tcPr>
          <w:p w14:paraId="0BDF9C7D" w14:textId="77777777" w:rsidR="00790A1B" w:rsidRPr="00EC1518" w:rsidRDefault="00790A1B" w:rsidP="00725AFC">
            <w:pPr>
              <w:spacing w:after="0" w:line="240" w:lineRule="auto"/>
              <w:jc w:val="center"/>
              <w:rPr>
                <w:ins w:id="951" w:author="Yin, Donglei *" w:date="2018-07-13T15:45:00Z"/>
                <w:rFonts w:ascii="Times New Roman" w:eastAsia="Times New Roman" w:hAnsi="Times New Roman" w:cs="Times New Roman"/>
                <w:color w:val="000000"/>
                <w:rPrChange w:id="952" w:author="Donglei Yin" w:date="2018-07-15T16:46:00Z">
                  <w:rPr>
                    <w:ins w:id="953" w:author="Yin, Donglei *" w:date="2018-07-13T15:45:00Z"/>
                    <w:rFonts w:ascii="Times New Roman" w:eastAsia="Times New Roman" w:hAnsi="Times New Roman" w:cs="Times New Roman"/>
                    <w:color w:val="000000"/>
                    <w:sz w:val="18"/>
                    <w:szCs w:val="18"/>
                  </w:rPr>
                </w:rPrChange>
              </w:rPr>
            </w:pPr>
            <w:ins w:id="954" w:author="Yin, Donglei *" w:date="2018-07-13T15:45:00Z">
              <w:r w:rsidRPr="00EC1518">
                <w:rPr>
                  <w:rFonts w:ascii="Times New Roman" w:eastAsia="Times New Roman" w:hAnsi="Times New Roman" w:cs="Times New Roman"/>
                  <w:color w:val="000000"/>
                  <w:rPrChange w:id="955" w:author="Donglei Yin" w:date="2018-07-15T16:46:00Z">
                    <w:rPr>
                      <w:rFonts w:ascii="Times New Roman" w:eastAsia="Times New Roman" w:hAnsi="Times New Roman" w:cs="Times New Roman"/>
                      <w:color w:val="000000"/>
                      <w:sz w:val="18"/>
                      <w:szCs w:val="18"/>
                    </w:rPr>
                  </w:rPrChange>
                </w:rPr>
                <w:t>EU vs. T</w:t>
              </w:r>
            </w:ins>
          </w:p>
        </w:tc>
        <w:tc>
          <w:tcPr>
            <w:tcW w:w="947" w:type="dxa"/>
            <w:shd w:val="clear" w:color="auto" w:fill="auto"/>
            <w:noWrap/>
            <w:vAlign w:val="center"/>
            <w:hideMark/>
            <w:tcPrChange w:id="956" w:author="Donglei Yin" w:date="2018-07-15T16:50:00Z">
              <w:tcPr>
                <w:tcW w:w="720" w:type="dxa"/>
                <w:shd w:val="clear" w:color="auto" w:fill="auto"/>
                <w:noWrap/>
                <w:vAlign w:val="center"/>
                <w:hideMark/>
              </w:tcPr>
            </w:tcPrChange>
          </w:tcPr>
          <w:p w14:paraId="1C8317D1" w14:textId="32D11894" w:rsidR="00790A1B" w:rsidRPr="00EC1518" w:rsidRDefault="00790A1B">
            <w:pPr>
              <w:spacing w:after="0" w:line="240" w:lineRule="auto"/>
              <w:jc w:val="center"/>
              <w:rPr>
                <w:ins w:id="957" w:author="Yin, Donglei *" w:date="2018-07-13T15:45:00Z"/>
                <w:rFonts w:ascii="Times New Roman" w:eastAsia="Times New Roman" w:hAnsi="Times New Roman" w:cs="Times New Roman"/>
                <w:color w:val="000000"/>
                <w:rPrChange w:id="958" w:author="Donglei Yin" w:date="2018-07-15T16:46:00Z">
                  <w:rPr>
                    <w:ins w:id="959" w:author="Yin, Donglei *" w:date="2018-07-13T15:45:00Z"/>
                    <w:rFonts w:ascii="Times New Roman" w:eastAsia="Times New Roman" w:hAnsi="Times New Roman" w:cs="Times New Roman"/>
                    <w:color w:val="000000"/>
                    <w:sz w:val="18"/>
                    <w:szCs w:val="18"/>
                  </w:rPr>
                </w:rPrChange>
              </w:rPr>
            </w:pPr>
            <w:ins w:id="960" w:author="Donglei Yin" w:date="2018-07-15T16:34:00Z">
              <w:r w:rsidRPr="00EC1518">
                <w:rPr>
                  <w:rFonts w:ascii="Times New Roman" w:hAnsi="Times New Roman" w:cs="Times New Roman"/>
                  <w:color w:val="000000"/>
                  <w:rPrChange w:id="961" w:author="Donglei Yin" w:date="2018-07-15T16:46:00Z">
                    <w:rPr>
                      <w:rFonts w:ascii="Calibri" w:hAnsi="Calibri" w:cs="Calibri"/>
                      <w:color w:val="000000"/>
                    </w:rPr>
                  </w:rPrChange>
                </w:rPr>
                <w:t>1.13</w:t>
              </w:r>
            </w:ins>
            <w:ins w:id="962" w:author="Yin, Donglei *" w:date="2018-07-13T15:45:00Z">
              <w:del w:id="963" w:author="Donglei Yin" w:date="2018-07-15T16:34:00Z">
                <w:r w:rsidRPr="00EC1518" w:rsidDel="00426DDA">
                  <w:rPr>
                    <w:rFonts w:ascii="Times New Roman" w:hAnsi="Times New Roman" w:cs="Times New Roman"/>
                    <w:color w:val="000000"/>
                    <w:rPrChange w:id="964" w:author="Donglei Yin" w:date="2018-07-15T16:46:00Z">
                      <w:rPr>
                        <w:rFonts w:ascii="Times New Roman" w:hAnsi="Times New Roman" w:cs="Times New Roman"/>
                        <w:color w:val="000000"/>
                        <w:sz w:val="18"/>
                        <w:szCs w:val="18"/>
                      </w:rPr>
                    </w:rPrChange>
                  </w:rPr>
                  <w:delText>-6.17</w:delText>
                </w:r>
              </w:del>
            </w:ins>
          </w:p>
        </w:tc>
        <w:tc>
          <w:tcPr>
            <w:tcW w:w="1303" w:type="dxa"/>
            <w:shd w:val="clear" w:color="auto" w:fill="auto"/>
            <w:noWrap/>
            <w:vAlign w:val="center"/>
            <w:hideMark/>
            <w:tcPrChange w:id="965" w:author="Donglei Yin" w:date="2018-07-15T16:50:00Z">
              <w:tcPr>
                <w:tcW w:w="943" w:type="dxa"/>
                <w:shd w:val="clear" w:color="auto" w:fill="auto"/>
                <w:noWrap/>
                <w:vAlign w:val="center"/>
                <w:hideMark/>
              </w:tcPr>
            </w:tcPrChange>
          </w:tcPr>
          <w:p w14:paraId="6C356D70" w14:textId="249EFD85" w:rsidR="00790A1B" w:rsidRPr="00EC1518" w:rsidRDefault="00790A1B">
            <w:pPr>
              <w:spacing w:after="0" w:line="240" w:lineRule="auto"/>
              <w:jc w:val="center"/>
              <w:rPr>
                <w:ins w:id="966" w:author="Yin, Donglei *" w:date="2018-07-13T15:45:00Z"/>
                <w:rFonts w:ascii="Times New Roman" w:eastAsia="Times New Roman" w:hAnsi="Times New Roman" w:cs="Times New Roman"/>
                <w:color w:val="000000"/>
                <w:rPrChange w:id="967" w:author="Donglei Yin" w:date="2018-07-15T16:46:00Z">
                  <w:rPr>
                    <w:ins w:id="968" w:author="Yin, Donglei *" w:date="2018-07-13T15:45:00Z"/>
                    <w:rFonts w:ascii="Times New Roman" w:eastAsia="Times New Roman" w:hAnsi="Times New Roman" w:cs="Times New Roman"/>
                    <w:color w:val="000000"/>
                    <w:sz w:val="18"/>
                    <w:szCs w:val="18"/>
                  </w:rPr>
                </w:rPrChange>
              </w:rPr>
            </w:pPr>
            <w:ins w:id="969" w:author="Yin, Donglei *" w:date="2018-07-13T15:45:00Z">
              <w:r w:rsidRPr="00EC1518">
                <w:rPr>
                  <w:rFonts w:ascii="Times New Roman" w:hAnsi="Times New Roman" w:cs="Times New Roman"/>
                  <w:color w:val="000000"/>
                  <w:rPrChange w:id="970" w:author="Donglei Yin" w:date="2018-07-15T16:46:00Z">
                    <w:rPr>
                      <w:rFonts w:ascii="Times New Roman" w:hAnsi="Times New Roman" w:cs="Times New Roman"/>
                      <w:color w:val="000000"/>
                      <w:sz w:val="18"/>
                      <w:szCs w:val="18"/>
                    </w:rPr>
                  </w:rPrChange>
                </w:rPr>
                <w:t>(</w:t>
              </w:r>
            </w:ins>
            <w:ins w:id="971" w:author="Donglei Yin" w:date="2018-07-15T16:36:00Z">
              <w:r w:rsidRPr="00EC1518">
                <w:rPr>
                  <w:rFonts w:ascii="Times New Roman" w:hAnsi="Times New Roman" w:cs="Times New Roman"/>
                  <w:color w:val="000000"/>
                  <w:rPrChange w:id="972" w:author="Donglei Yin" w:date="2018-07-15T16:46:00Z">
                    <w:rPr>
                      <w:rFonts w:ascii="Times New Roman" w:hAnsi="Times New Roman" w:cs="Times New Roman"/>
                      <w:color w:val="000000"/>
                      <w:sz w:val="18"/>
                      <w:szCs w:val="18"/>
                    </w:rPr>
                  </w:rPrChange>
                </w:rPr>
                <w:t>-6.08</w:t>
              </w:r>
            </w:ins>
            <w:ins w:id="973" w:author="Yin, Donglei *" w:date="2018-07-13T15:45:00Z">
              <w:del w:id="974" w:author="Donglei Yin" w:date="2018-07-15T16:36:00Z">
                <w:r w:rsidRPr="00EC1518" w:rsidDel="001D6630">
                  <w:rPr>
                    <w:rFonts w:ascii="Times New Roman" w:hAnsi="Times New Roman" w:cs="Times New Roman"/>
                    <w:color w:val="000000"/>
                    <w:rPrChange w:id="975" w:author="Donglei Yin" w:date="2018-07-15T16:46:00Z">
                      <w:rPr>
                        <w:rFonts w:ascii="Times New Roman" w:hAnsi="Times New Roman" w:cs="Times New Roman"/>
                        <w:color w:val="000000"/>
                        <w:sz w:val="18"/>
                        <w:szCs w:val="18"/>
                      </w:rPr>
                    </w:rPrChange>
                  </w:rPr>
                  <w:delText>0.46</w:delText>
                </w:r>
              </w:del>
              <w:r w:rsidRPr="00EC1518">
                <w:rPr>
                  <w:rFonts w:ascii="Times New Roman" w:hAnsi="Times New Roman" w:cs="Times New Roman"/>
                  <w:color w:val="000000"/>
                  <w:rPrChange w:id="976" w:author="Donglei Yin" w:date="2018-07-15T16:46:00Z">
                    <w:rPr>
                      <w:rFonts w:ascii="Times New Roman" w:hAnsi="Times New Roman" w:cs="Times New Roman"/>
                      <w:color w:val="000000"/>
                      <w:sz w:val="18"/>
                      <w:szCs w:val="18"/>
                    </w:rPr>
                  </w:rPrChange>
                </w:rPr>
                <w:t>,</w:t>
              </w:r>
            </w:ins>
            <w:ins w:id="977" w:author="Donglei Yin" w:date="2018-07-15T16:37:00Z">
              <w:r w:rsidRPr="00EC1518">
                <w:rPr>
                  <w:rFonts w:ascii="Times New Roman" w:hAnsi="Times New Roman" w:cs="Times New Roman"/>
                  <w:color w:val="000000"/>
                  <w:rPrChange w:id="978" w:author="Donglei Yin" w:date="2018-07-15T16:46:00Z">
                    <w:rPr>
                      <w:rFonts w:ascii="Times New Roman" w:hAnsi="Times New Roman" w:cs="Times New Roman"/>
                      <w:color w:val="000000"/>
                      <w:sz w:val="18"/>
                      <w:szCs w:val="18"/>
                    </w:rPr>
                  </w:rPrChange>
                </w:rPr>
                <w:t>3.82</w:t>
              </w:r>
            </w:ins>
            <w:ins w:id="979" w:author="Yin, Donglei *" w:date="2018-07-13T15:45:00Z">
              <w:del w:id="980" w:author="Donglei Yin" w:date="2018-07-15T16:37:00Z">
                <w:r w:rsidRPr="00EC1518" w:rsidDel="001D6630">
                  <w:rPr>
                    <w:rFonts w:ascii="Times New Roman" w:hAnsi="Times New Roman" w:cs="Times New Roman"/>
                    <w:color w:val="000000"/>
                    <w:rPrChange w:id="981" w:author="Donglei Yin" w:date="2018-07-15T16:46:00Z">
                      <w:rPr>
                        <w:rFonts w:ascii="Times New Roman" w:hAnsi="Times New Roman" w:cs="Times New Roman"/>
                        <w:color w:val="000000"/>
                        <w:sz w:val="18"/>
                        <w:szCs w:val="18"/>
                      </w:rPr>
                    </w:rPrChange>
                  </w:rPr>
                  <w:delText>11.88</w:delText>
                </w:r>
              </w:del>
              <w:r w:rsidRPr="00EC1518">
                <w:rPr>
                  <w:rFonts w:ascii="Times New Roman" w:hAnsi="Times New Roman" w:cs="Times New Roman"/>
                  <w:color w:val="000000"/>
                  <w:rPrChange w:id="982" w:author="Donglei Yin" w:date="2018-07-15T16:46:00Z">
                    <w:rPr>
                      <w:rFonts w:ascii="Times New Roman" w:hAnsi="Times New Roman" w:cs="Times New Roman"/>
                      <w:color w:val="000000"/>
                      <w:sz w:val="18"/>
                      <w:szCs w:val="18"/>
                    </w:rPr>
                  </w:rPrChange>
                </w:rPr>
                <w:t>)</w:t>
              </w:r>
            </w:ins>
          </w:p>
        </w:tc>
        <w:tc>
          <w:tcPr>
            <w:tcW w:w="990" w:type="dxa"/>
            <w:shd w:val="clear" w:color="auto" w:fill="auto"/>
            <w:noWrap/>
            <w:vAlign w:val="center"/>
            <w:hideMark/>
            <w:tcPrChange w:id="983" w:author="Donglei Yin" w:date="2018-07-15T16:50:00Z">
              <w:tcPr>
                <w:tcW w:w="1080" w:type="dxa"/>
                <w:gridSpan w:val="2"/>
                <w:shd w:val="clear" w:color="auto" w:fill="auto"/>
                <w:noWrap/>
                <w:vAlign w:val="center"/>
                <w:hideMark/>
              </w:tcPr>
            </w:tcPrChange>
          </w:tcPr>
          <w:p w14:paraId="58B44A96" w14:textId="505F0A82" w:rsidR="00790A1B" w:rsidRPr="00EC1518" w:rsidRDefault="00790A1B">
            <w:pPr>
              <w:spacing w:after="0" w:line="240" w:lineRule="auto"/>
              <w:jc w:val="center"/>
              <w:rPr>
                <w:ins w:id="984" w:author="Yin, Donglei *" w:date="2018-07-13T15:45:00Z"/>
                <w:rFonts w:ascii="Times New Roman" w:eastAsia="Times New Roman" w:hAnsi="Times New Roman" w:cs="Times New Roman"/>
                <w:color w:val="000000"/>
                <w:rPrChange w:id="985" w:author="Donglei Yin" w:date="2018-07-15T16:46:00Z">
                  <w:rPr>
                    <w:ins w:id="986" w:author="Yin, Donglei *" w:date="2018-07-13T15:45:00Z"/>
                    <w:rFonts w:ascii="Times New Roman" w:eastAsia="Times New Roman" w:hAnsi="Times New Roman" w:cs="Times New Roman"/>
                    <w:color w:val="000000"/>
                    <w:sz w:val="18"/>
                    <w:szCs w:val="18"/>
                  </w:rPr>
                </w:rPrChange>
              </w:rPr>
            </w:pPr>
            <w:ins w:id="987" w:author="Yin, Donglei *" w:date="2018-07-13T15:45:00Z">
              <w:r w:rsidRPr="00EC1518">
                <w:rPr>
                  <w:rFonts w:ascii="Times New Roman" w:hAnsi="Times New Roman" w:cs="Times New Roman"/>
                  <w:color w:val="000000"/>
                  <w:rPrChange w:id="988" w:author="Donglei Yin" w:date="2018-07-15T16:46:00Z">
                    <w:rPr>
                      <w:rFonts w:ascii="Times New Roman" w:hAnsi="Times New Roman" w:cs="Times New Roman"/>
                      <w:color w:val="000000"/>
                      <w:sz w:val="18"/>
                      <w:szCs w:val="18"/>
                    </w:rPr>
                  </w:rPrChange>
                </w:rPr>
                <w:t>1</w:t>
              </w:r>
              <w:del w:id="989" w:author="Donglei Yin" w:date="2018-07-15T16:37:00Z">
                <w:r w:rsidRPr="00EC1518" w:rsidDel="004A40CD">
                  <w:rPr>
                    <w:rFonts w:ascii="Times New Roman" w:hAnsi="Times New Roman" w:cs="Times New Roman"/>
                    <w:color w:val="000000"/>
                    <w:rPrChange w:id="990" w:author="Donglei Yin" w:date="2018-07-15T16:46:00Z">
                      <w:rPr>
                        <w:rFonts w:ascii="Times New Roman" w:hAnsi="Times New Roman" w:cs="Times New Roman"/>
                        <w:color w:val="000000"/>
                        <w:sz w:val="18"/>
                        <w:szCs w:val="18"/>
                      </w:rPr>
                    </w:rPrChange>
                  </w:rPr>
                  <w:delText>1.6</w:delText>
                </w:r>
              </w:del>
            </w:ins>
            <w:ins w:id="991" w:author="Donglei Yin" w:date="2018-07-15T16:37:00Z">
              <w:r w:rsidRPr="00EC1518">
                <w:rPr>
                  <w:rFonts w:ascii="Times New Roman" w:hAnsi="Times New Roman" w:cs="Times New Roman"/>
                  <w:color w:val="000000"/>
                  <w:rPrChange w:id="992" w:author="Donglei Yin" w:date="2018-07-15T16:46:00Z">
                    <w:rPr>
                      <w:rFonts w:ascii="Times New Roman" w:hAnsi="Times New Roman" w:cs="Times New Roman"/>
                      <w:color w:val="000000"/>
                      <w:sz w:val="18"/>
                      <w:szCs w:val="18"/>
                    </w:rPr>
                  </w:rPrChange>
                </w:rPr>
                <w:t>0.09</w:t>
              </w:r>
            </w:ins>
            <w:ins w:id="993" w:author="Yin, Donglei *" w:date="2018-07-13T15:45:00Z">
              <w:del w:id="994" w:author="Donglei Yin" w:date="2018-07-15T16:37:00Z">
                <w:r w:rsidRPr="00EC1518" w:rsidDel="004A40CD">
                  <w:rPr>
                    <w:rFonts w:ascii="Times New Roman" w:hAnsi="Times New Roman" w:cs="Times New Roman"/>
                    <w:color w:val="000000"/>
                    <w:rPrChange w:id="995" w:author="Donglei Yin" w:date="2018-07-15T16:46:00Z">
                      <w:rPr>
                        <w:rFonts w:ascii="Times New Roman" w:hAnsi="Times New Roman" w:cs="Times New Roman"/>
                        <w:color w:val="000000"/>
                        <w:sz w:val="18"/>
                        <w:szCs w:val="18"/>
                      </w:rPr>
                    </w:rPrChange>
                  </w:rPr>
                  <w:delText>4</w:delText>
                </w:r>
              </w:del>
            </w:ins>
          </w:p>
        </w:tc>
        <w:tc>
          <w:tcPr>
            <w:tcW w:w="1127" w:type="dxa"/>
            <w:shd w:val="clear" w:color="auto" w:fill="auto"/>
            <w:noWrap/>
            <w:vAlign w:val="center"/>
            <w:hideMark/>
            <w:tcPrChange w:id="996" w:author="Donglei Yin" w:date="2018-07-15T16:50:00Z">
              <w:tcPr>
                <w:tcW w:w="1397" w:type="dxa"/>
                <w:shd w:val="clear" w:color="auto" w:fill="auto"/>
                <w:noWrap/>
                <w:vAlign w:val="center"/>
                <w:hideMark/>
              </w:tcPr>
            </w:tcPrChange>
          </w:tcPr>
          <w:p w14:paraId="179E41B9" w14:textId="37A7BF51" w:rsidR="00790A1B" w:rsidRPr="00EC1518" w:rsidRDefault="00790A1B">
            <w:pPr>
              <w:spacing w:after="0" w:line="240" w:lineRule="auto"/>
              <w:jc w:val="center"/>
              <w:rPr>
                <w:ins w:id="997" w:author="Yin, Donglei *" w:date="2018-07-13T15:45:00Z"/>
                <w:rFonts w:ascii="Times New Roman" w:eastAsia="Times New Roman" w:hAnsi="Times New Roman" w:cs="Times New Roman"/>
                <w:color w:val="000000"/>
                <w:rPrChange w:id="998" w:author="Donglei Yin" w:date="2018-07-15T16:46:00Z">
                  <w:rPr>
                    <w:ins w:id="999" w:author="Yin, Donglei *" w:date="2018-07-13T15:45:00Z"/>
                    <w:rFonts w:ascii="Times New Roman" w:eastAsia="Times New Roman" w:hAnsi="Times New Roman" w:cs="Times New Roman"/>
                    <w:color w:val="000000"/>
                    <w:sz w:val="18"/>
                    <w:szCs w:val="18"/>
                  </w:rPr>
                </w:rPrChange>
              </w:rPr>
            </w:pPr>
            <w:ins w:id="1000" w:author="Donglei Yin" w:date="2018-07-15T16:37:00Z">
              <w:r w:rsidRPr="00EC1518">
                <w:rPr>
                  <w:rFonts w:ascii="Times New Roman" w:eastAsia="Times New Roman" w:hAnsi="Times New Roman" w:cs="Times New Roman"/>
                  <w:color w:val="000000"/>
                  <w:rPrChange w:id="1001" w:author="Donglei Yin" w:date="2018-07-15T16:46:00Z">
                    <w:rPr>
                      <w:rFonts w:ascii="Times New Roman" w:eastAsia="Times New Roman" w:hAnsi="Times New Roman" w:cs="Times New Roman"/>
                      <w:color w:val="000000"/>
                      <w:sz w:val="18"/>
                      <w:szCs w:val="18"/>
                    </w:rPr>
                  </w:rPrChange>
                </w:rPr>
                <w:t>Pass</w:t>
              </w:r>
            </w:ins>
            <w:ins w:id="1002" w:author="Yin, Donglei *" w:date="2018-07-13T15:45:00Z">
              <w:del w:id="1003" w:author="Donglei Yin" w:date="2018-07-15T16:37:00Z">
                <w:r w:rsidRPr="00EC1518" w:rsidDel="00776EAE">
                  <w:rPr>
                    <w:rFonts w:ascii="Times New Roman" w:eastAsia="Times New Roman" w:hAnsi="Times New Roman" w:cs="Times New Roman"/>
                    <w:color w:val="000000"/>
                    <w:rPrChange w:id="1004" w:author="Donglei Yin" w:date="2018-07-15T16:46:00Z">
                      <w:rPr>
                        <w:rFonts w:ascii="Times New Roman" w:eastAsia="Times New Roman" w:hAnsi="Times New Roman" w:cs="Times New Roman"/>
                        <w:color w:val="000000"/>
                        <w:sz w:val="18"/>
                        <w:szCs w:val="18"/>
                      </w:rPr>
                    </w:rPrChange>
                  </w:rPr>
                  <w:delText>Fail</w:delText>
                </w:r>
              </w:del>
            </w:ins>
          </w:p>
        </w:tc>
        <w:tc>
          <w:tcPr>
            <w:tcW w:w="988" w:type="dxa"/>
            <w:shd w:val="clear" w:color="auto" w:fill="auto"/>
            <w:vAlign w:val="center"/>
            <w:hideMark/>
            <w:tcPrChange w:id="1005" w:author="Donglei Yin" w:date="2018-07-15T16:50:00Z">
              <w:tcPr>
                <w:tcW w:w="988" w:type="dxa"/>
                <w:shd w:val="clear" w:color="auto" w:fill="auto"/>
                <w:vAlign w:val="center"/>
                <w:hideMark/>
              </w:tcPr>
            </w:tcPrChange>
          </w:tcPr>
          <w:p w14:paraId="2D4C18E5" w14:textId="77777777" w:rsidR="00790A1B" w:rsidRPr="00EC1518" w:rsidRDefault="00790A1B">
            <w:pPr>
              <w:spacing w:after="0" w:line="240" w:lineRule="auto"/>
              <w:jc w:val="center"/>
              <w:rPr>
                <w:ins w:id="1006" w:author="Yin, Donglei *" w:date="2018-07-13T15:45:00Z"/>
                <w:rFonts w:ascii="Times New Roman" w:eastAsia="Times New Roman" w:hAnsi="Times New Roman" w:cs="Times New Roman"/>
                <w:color w:val="000000"/>
                <w:rPrChange w:id="1007" w:author="Donglei Yin" w:date="2018-07-15T16:46:00Z">
                  <w:rPr>
                    <w:ins w:id="1008" w:author="Yin, Donglei *" w:date="2018-07-13T15:45:00Z"/>
                    <w:rFonts w:ascii="Times New Roman" w:eastAsia="Times New Roman" w:hAnsi="Times New Roman" w:cs="Times New Roman"/>
                    <w:color w:val="000000"/>
                    <w:sz w:val="18"/>
                    <w:szCs w:val="18"/>
                  </w:rPr>
                </w:rPrChange>
              </w:rPr>
            </w:pPr>
            <w:ins w:id="1009" w:author="Yin, Donglei *" w:date="2018-07-13T15:45:00Z">
              <w:r w:rsidRPr="00EC1518">
                <w:rPr>
                  <w:rFonts w:ascii="Times New Roman" w:eastAsia="Times New Roman" w:hAnsi="Times New Roman" w:cs="Times New Roman"/>
                  <w:color w:val="000000"/>
                  <w:rPrChange w:id="1010" w:author="Donglei Yin" w:date="2018-07-15T16:46:00Z">
                    <w:rPr>
                      <w:rFonts w:ascii="Times New Roman" w:eastAsia="Times New Roman" w:hAnsi="Times New Roman" w:cs="Times New Roman"/>
                      <w:color w:val="000000"/>
                      <w:sz w:val="18"/>
                      <w:szCs w:val="18"/>
                    </w:rPr>
                  </w:rPrChange>
                </w:rPr>
                <w:t>Least Favorable</w:t>
              </w:r>
            </w:ins>
          </w:p>
        </w:tc>
        <w:tc>
          <w:tcPr>
            <w:tcW w:w="990" w:type="dxa"/>
            <w:shd w:val="clear" w:color="auto" w:fill="auto"/>
            <w:vAlign w:val="center"/>
            <w:hideMark/>
            <w:tcPrChange w:id="1011" w:author="Donglei Yin" w:date="2018-07-15T16:50:00Z">
              <w:tcPr>
                <w:tcW w:w="990" w:type="dxa"/>
                <w:shd w:val="clear" w:color="auto" w:fill="auto"/>
                <w:vAlign w:val="center"/>
                <w:hideMark/>
              </w:tcPr>
            </w:tcPrChange>
          </w:tcPr>
          <w:p w14:paraId="5B63D5FE" w14:textId="3D49D2ED" w:rsidR="00790A1B" w:rsidRPr="00EC1518" w:rsidRDefault="00790A1B">
            <w:pPr>
              <w:spacing w:after="0" w:line="240" w:lineRule="auto"/>
              <w:jc w:val="center"/>
              <w:rPr>
                <w:ins w:id="1012" w:author="Yin, Donglei *" w:date="2018-07-13T15:45:00Z"/>
                <w:rFonts w:ascii="Times New Roman" w:eastAsia="Times New Roman" w:hAnsi="Times New Roman" w:cs="Times New Roman"/>
                <w:color w:val="000000"/>
                <w:rPrChange w:id="1013" w:author="Donglei Yin" w:date="2018-07-15T16:46:00Z">
                  <w:rPr>
                    <w:ins w:id="1014" w:author="Yin, Donglei *" w:date="2018-07-13T15:45:00Z"/>
                    <w:rFonts w:ascii="Times New Roman" w:eastAsia="Times New Roman" w:hAnsi="Times New Roman" w:cs="Times New Roman"/>
                    <w:color w:val="000000"/>
                    <w:sz w:val="18"/>
                    <w:szCs w:val="18"/>
                  </w:rPr>
                </w:rPrChange>
              </w:rPr>
            </w:pPr>
            <w:ins w:id="1015" w:author="Donglei Yin" w:date="2018-07-15T16:43:00Z">
              <w:r w:rsidRPr="00EC1518">
                <w:rPr>
                  <w:rFonts w:ascii="Times New Roman" w:hAnsi="Times New Roman" w:cs="Times New Roman"/>
                  <w:color w:val="000000"/>
                  <w:rPrChange w:id="1016" w:author="Donglei Yin" w:date="2018-07-15T16:46:00Z">
                    <w:rPr>
                      <w:rFonts w:ascii="Calibri" w:hAnsi="Calibri" w:cs="Calibri"/>
                      <w:color w:val="000000"/>
                    </w:rPr>
                  </w:rPrChange>
                </w:rPr>
                <w:t>0.79</w:t>
              </w:r>
            </w:ins>
            <w:ins w:id="1017" w:author="Yin, Donglei *" w:date="2018-07-13T15:45:00Z">
              <w:del w:id="1018" w:author="Donglei Yin" w:date="2018-07-15T16:43:00Z">
                <w:r w:rsidRPr="00EC1518" w:rsidDel="00017E59">
                  <w:rPr>
                    <w:rFonts w:ascii="Times New Roman" w:eastAsia="Times New Roman" w:hAnsi="Times New Roman" w:cs="Times New Roman"/>
                    <w:color w:val="000000"/>
                    <w:rPrChange w:id="1019" w:author="Donglei Yin" w:date="2018-07-15T16:46:00Z">
                      <w:rPr>
                        <w:rFonts w:ascii="Times New Roman" w:eastAsia="Times New Roman" w:hAnsi="Times New Roman" w:cs="Times New Roman"/>
                        <w:color w:val="000000"/>
                        <w:sz w:val="18"/>
                        <w:szCs w:val="18"/>
                      </w:rPr>
                    </w:rPrChange>
                  </w:rPr>
                  <w:delText>0.95</w:delText>
                </w:r>
              </w:del>
            </w:ins>
          </w:p>
        </w:tc>
        <w:tc>
          <w:tcPr>
            <w:tcW w:w="855" w:type="dxa"/>
            <w:shd w:val="clear" w:color="auto" w:fill="auto"/>
            <w:vAlign w:val="center"/>
            <w:hideMark/>
            <w:tcPrChange w:id="1020" w:author="Donglei Yin" w:date="2018-07-15T16:50:00Z">
              <w:tcPr>
                <w:tcW w:w="855" w:type="dxa"/>
                <w:shd w:val="clear" w:color="auto" w:fill="auto"/>
                <w:vAlign w:val="center"/>
                <w:hideMark/>
              </w:tcPr>
            </w:tcPrChange>
          </w:tcPr>
          <w:p w14:paraId="20155215" w14:textId="2A1BDBD8" w:rsidR="00790A1B" w:rsidRPr="00EC1518" w:rsidRDefault="00790A1B">
            <w:pPr>
              <w:spacing w:after="0" w:line="240" w:lineRule="auto"/>
              <w:jc w:val="center"/>
              <w:rPr>
                <w:ins w:id="1021" w:author="Yin, Donglei *" w:date="2018-07-13T15:45:00Z"/>
                <w:rFonts w:ascii="Times New Roman" w:eastAsia="Times New Roman" w:hAnsi="Times New Roman" w:cs="Times New Roman"/>
                <w:color w:val="000000"/>
                <w:rPrChange w:id="1022" w:author="Donglei Yin" w:date="2018-07-15T16:46:00Z">
                  <w:rPr>
                    <w:ins w:id="1023" w:author="Yin, Donglei *" w:date="2018-07-13T15:45:00Z"/>
                    <w:rFonts w:ascii="Times New Roman" w:eastAsia="Times New Roman" w:hAnsi="Times New Roman" w:cs="Times New Roman"/>
                    <w:color w:val="000000"/>
                    <w:sz w:val="18"/>
                    <w:szCs w:val="18"/>
                  </w:rPr>
                </w:rPrChange>
              </w:rPr>
            </w:pPr>
            <w:ins w:id="1024" w:author="Donglei Yin" w:date="2018-07-15T17:51:00Z">
              <w:r w:rsidRPr="00035B44">
                <w:rPr>
                  <w:rFonts w:ascii="Times New Roman" w:eastAsia="Times New Roman" w:hAnsi="Times New Roman" w:cs="Times New Roman"/>
                  <w:color w:val="000000"/>
                </w:rPr>
                <w:t>NA</w:t>
              </w:r>
            </w:ins>
            <w:ins w:id="1025" w:author="Yin, Donglei *" w:date="2018-07-13T15:45:00Z">
              <w:del w:id="1026" w:author="Donglei Yin" w:date="2018-07-15T16:45:00Z">
                <w:r w:rsidRPr="00EC1518" w:rsidDel="009F0202">
                  <w:rPr>
                    <w:rFonts w:ascii="Times New Roman" w:eastAsia="Times New Roman" w:hAnsi="Times New Roman" w:cs="Times New Roman"/>
                    <w:color w:val="000000"/>
                    <w:rPrChange w:id="1027" w:author="Donglei Yin" w:date="2018-07-15T16:46:00Z">
                      <w:rPr>
                        <w:rFonts w:ascii="Times New Roman" w:eastAsia="Times New Roman" w:hAnsi="Times New Roman" w:cs="Times New Roman"/>
                        <w:color w:val="000000"/>
                        <w:sz w:val="18"/>
                        <w:szCs w:val="18"/>
                      </w:rPr>
                    </w:rPrChange>
                  </w:rPr>
                  <w:delText>(-13.58,13.58)</w:delText>
                </w:r>
              </w:del>
            </w:ins>
          </w:p>
        </w:tc>
        <w:tc>
          <w:tcPr>
            <w:tcW w:w="900" w:type="dxa"/>
            <w:shd w:val="clear" w:color="auto" w:fill="auto"/>
            <w:vAlign w:val="center"/>
            <w:hideMark/>
            <w:tcPrChange w:id="1028" w:author="Donglei Yin" w:date="2018-07-15T16:50:00Z">
              <w:tcPr>
                <w:tcW w:w="900" w:type="dxa"/>
                <w:shd w:val="clear" w:color="auto" w:fill="auto"/>
                <w:vAlign w:val="center"/>
                <w:hideMark/>
              </w:tcPr>
            </w:tcPrChange>
          </w:tcPr>
          <w:p w14:paraId="6CFABD2D" w14:textId="0423767F" w:rsidR="00790A1B" w:rsidRPr="00EC1518" w:rsidRDefault="00790A1B">
            <w:pPr>
              <w:spacing w:after="0" w:line="240" w:lineRule="auto"/>
              <w:jc w:val="center"/>
              <w:rPr>
                <w:ins w:id="1029" w:author="Yin, Donglei *" w:date="2018-07-13T15:45:00Z"/>
                <w:rFonts w:ascii="Times New Roman" w:eastAsia="Times New Roman" w:hAnsi="Times New Roman" w:cs="Times New Roman"/>
                <w:color w:val="000000"/>
                <w:rPrChange w:id="1030" w:author="Donglei Yin" w:date="2018-07-15T16:46:00Z">
                  <w:rPr>
                    <w:ins w:id="1031" w:author="Yin, Donglei *" w:date="2018-07-13T15:45:00Z"/>
                    <w:rFonts w:ascii="Times New Roman" w:eastAsia="Times New Roman" w:hAnsi="Times New Roman" w:cs="Times New Roman"/>
                    <w:color w:val="000000"/>
                    <w:sz w:val="18"/>
                    <w:szCs w:val="18"/>
                  </w:rPr>
                </w:rPrChange>
              </w:rPr>
            </w:pPr>
            <w:ins w:id="1032" w:author="Donglei Yin" w:date="2018-07-15T17:51:00Z">
              <w:r w:rsidRPr="00035B44">
                <w:rPr>
                  <w:rFonts w:ascii="Times New Roman" w:eastAsia="Times New Roman" w:hAnsi="Times New Roman" w:cs="Times New Roman"/>
                  <w:color w:val="000000"/>
                </w:rPr>
                <w:t>(-</w:t>
              </w:r>
              <w:r>
                <w:rPr>
                  <w:rFonts w:ascii="Times New Roman" w:eastAsia="Times New Roman" w:hAnsi="Times New Roman" w:cs="Times New Roman"/>
                  <w:color w:val="000000"/>
                </w:rPr>
                <w:t>4.15</w:t>
              </w:r>
              <w:r w:rsidRPr="00035B4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4.15</w:t>
              </w:r>
              <w:r w:rsidRPr="00035B44">
                <w:rPr>
                  <w:rFonts w:ascii="Times New Roman" w:eastAsia="Times New Roman" w:hAnsi="Times New Roman" w:cs="Times New Roman"/>
                  <w:color w:val="000000"/>
                </w:rPr>
                <w:t>)</w:t>
              </w:r>
            </w:ins>
            <w:ins w:id="1033" w:author="Yin, Donglei *" w:date="2018-07-13T15:45:00Z">
              <w:del w:id="1034" w:author="Donglei Yin" w:date="2018-07-15T16:45:00Z">
                <w:r w:rsidRPr="00EC1518" w:rsidDel="009F0202">
                  <w:rPr>
                    <w:rFonts w:ascii="Times New Roman" w:eastAsia="Times New Roman" w:hAnsi="Times New Roman" w:cs="Times New Roman"/>
                    <w:color w:val="000000"/>
                    <w:rPrChange w:id="1035" w:author="Donglei Yin" w:date="2018-07-15T16:46:00Z">
                      <w:rPr>
                        <w:rFonts w:ascii="Times New Roman" w:eastAsia="Times New Roman" w:hAnsi="Times New Roman" w:cs="Times New Roman"/>
                        <w:color w:val="000000"/>
                        <w:sz w:val="18"/>
                        <w:szCs w:val="18"/>
                      </w:rPr>
                    </w:rPrChange>
                  </w:rPr>
                  <w:delText>(-21.58,21.58)</w:delText>
                </w:r>
              </w:del>
            </w:ins>
          </w:p>
        </w:tc>
        <w:tc>
          <w:tcPr>
            <w:tcW w:w="945" w:type="dxa"/>
            <w:shd w:val="clear" w:color="auto" w:fill="auto"/>
            <w:noWrap/>
            <w:vAlign w:val="center"/>
            <w:hideMark/>
            <w:tcPrChange w:id="1036" w:author="Donglei Yin" w:date="2018-07-15T16:50:00Z">
              <w:tcPr>
                <w:tcW w:w="945" w:type="dxa"/>
                <w:shd w:val="clear" w:color="auto" w:fill="auto"/>
                <w:noWrap/>
                <w:vAlign w:val="center"/>
                <w:hideMark/>
              </w:tcPr>
            </w:tcPrChange>
          </w:tcPr>
          <w:p w14:paraId="6A386779" w14:textId="4E543CF5" w:rsidR="00790A1B" w:rsidRPr="00EC1518" w:rsidRDefault="00790A1B">
            <w:pPr>
              <w:spacing w:after="0" w:line="240" w:lineRule="auto"/>
              <w:jc w:val="center"/>
              <w:rPr>
                <w:ins w:id="1037" w:author="Yin, Donglei *" w:date="2018-07-13T15:45:00Z"/>
                <w:rFonts w:ascii="Times New Roman" w:eastAsia="Times New Roman" w:hAnsi="Times New Roman" w:cs="Times New Roman"/>
                <w:color w:val="000000"/>
                <w:rPrChange w:id="1038" w:author="Donglei Yin" w:date="2018-07-15T16:46:00Z">
                  <w:rPr>
                    <w:ins w:id="1039" w:author="Yin, Donglei *" w:date="2018-07-13T15:45:00Z"/>
                    <w:rFonts w:ascii="Times New Roman" w:eastAsia="Times New Roman" w:hAnsi="Times New Roman" w:cs="Times New Roman"/>
                    <w:color w:val="000000"/>
                    <w:sz w:val="18"/>
                    <w:szCs w:val="18"/>
                  </w:rPr>
                </w:rPrChange>
              </w:rPr>
            </w:pPr>
            <w:commentRangeStart w:id="1040"/>
            <w:ins w:id="1041" w:author="Donglei Yin" w:date="2018-07-15T16:45:00Z">
              <w:r w:rsidRPr="00EC1518">
                <w:rPr>
                  <w:rFonts w:ascii="Times New Roman" w:eastAsia="Times New Roman" w:hAnsi="Times New Roman" w:cs="Times New Roman"/>
                  <w:color w:val="000000"/>
                  <w:rPrChange w:id="1042" w:author="Donglei Yin" w:date="2018-07-15T16:46:00Z">
                    <w:rPr>
                      <w:rFonts w:ascii="Times New Roman" w:eastAsia="Times New Roman" w:hAnsi="Times New Roman" w:cs="Times New Roman"/>
                      <w:color w:val="000000"/>
                      <w:sz w:val="18"/>
                      <w:szCs w:val="18"/>
                    </w:rPr>
                  </w:rPrChange>
                </w:rPr>
                <w:t>Fail</w:t>
              </w:r>
            </w:ins>
            <w:commentRangeEnd w:id="1040"/>
            <w:ins w:id="1043" w:author="Donglei Yin" w:date="2018-07-15T17:56:00Z">
              <w:r w:rsidR="00096CB6">
                <w:rPr>
                  <w:rStyle w:val="CommentReference"/>
                </w:rPr>
                <w:commentReference w:id="1040"/>
              </w:r>
            </w:ins>
            <w:ins w:id="1044" w:author="Yin, Donglei *" w:date="2018-07-13T15:45:00Z">
              <w:del w:id="1045" w:author="Donglei Yin" w:date="2018-07-15T16:45:00Z">
                <w:r w:rsidRPr="00EC1518" w:rsidDel="00707093">
                  <w:rPr>
                    <w:rFonts w:ascii="Times New Roman" w:eastAsia="Times New Roman" w:hAnsi="Times New Roman" w:cs="Times New Roman"/>
                    <w:color w:val="000000"/>
                    <w:rPrChange w:id="1046" w:author="Donglei Yin" w:date="2018-07-15T16:46:00Z">
                      <w:rPr>
                        <w:rFonts w:ascii="Times New Roman" w:eastAsia="Times New Roman" w:hAnsi="Times New Roman" w:cs="Times New Roman"/>
                        <w:color w:val="000000"/>
                        <w:sz w:val="18"/>
                        <w:szCs w:val="18"/>
                      </w:rPr>
                    </w:rPrChange>
                  </w:rPr>
                  <w:delText>Pass</w:delText>
                </w:r>
              </w:del>
            </w:ins>
          </w:p>
        </w:tc>
      </w:tr>
    </w:tbl>
    <w:p w14:paraId="2A796B06" w14:textId="4FB263DF" w:rsidR="00E5286D" w:rsidRPr="00E5286D" w:rsidRDefault="00E5286D">
      <w:pPr>
        <w:spacing w:after="0" w:line="240" w:lineRule="auto"/>
        <w:rPr>
          <w:ins w:id="1047" w:author="Donglei Yin" w:date="2018-07-15T16:51:00Z"/>
          <w:rFonts w:ascii="Times New Roman" w:eastAsia="Times New Roman" w:hAnsi="Times New Roman" w:cs="Times New Roman"/>
          <w:bCs/>
          <w:color w:val="000000"/>
          <w:sz w:val="20"/>
          <w:szCs w:val="20"/>
          <w:rPrChange w:id="1048" w:author="Donglei Yin" w:date="2018-07-15T16:52:00Z">
            <w:rPr>
              <w:ins w:id="1049" w:author="Donglei Yin" w:date="2018-07-15T16:51:00Z"/>
              <w:rFonts w:ascii="Times New Roman" w:eastAsia="Times New Roman" w:hAnsi="Times New Roman" w:cs="Times New Roman"/>
              <w:b/>
              <w:bCs/>
              <w:color w:val="000000"/>
            </w:rPr>
          </w:rPrChange>
        </w:rPr>
        <w:pPrChange w:id="1050" w:author="Donglei Yin" w:date="2018-07-15T16:51:00Z">
          <w:pPr>
            <w:spacing w:after="0" w:line="240" w:lineRule="auto"/>
            <w:jc w:val="center"/>
          </w:pPr>
        </w:pPrChange>
      </w:pPr>
      <w:ins w:id="1051" w:author="Donglei Yin" w:date="2018-07-15T16:51:00Z">
        <w:r w:rsidRPr="00E5286D">
          <w:rPr>
            <w:rFonts w:ascii="Times New Roman" w:eastAsia="Times New Roman" w:hAnsi="Times New Roman" w:cs="Times New Roman"/>
            <w:bCs/>
            <w:color w:val="000000"/>
            <w:sz w:val="20"/>
            <w:szCs w:val="20"/>
            <w:rPrChange w:id="1052" w:author="Donglei Yin" w:date="2018-07-15T16:52:00Z">
              <w:rPr>
                <w:rFonts w:ascii="Times New Roman" w:eastAsia="Times New Roman" w:hAnsi="Times New Roman" w:cs="Times New Roman"/>
                <w:b/>
                <w:bCs/>
                <w:color w:val="000000"/>
                <w:sz w:val="20"/>
                <w:szCs w:val="20"/>
              </w:rPr>
            </w:rPrChange>
          </w:rPr>
          <w:t xml:space="preserve">1, </w:t>
        </w:r>
        <w:r w:rsidRPr="00E5286D">
          <w:rPr>
            <w:rFonts w:ascii="Times New Roman" w:eastAsia="Times New Roman" w:hAnsi="Times New Roman" w:cs="Times New Roman"/>
            <w:bCs/>
            <w:color w:val="000000"/>
            <w:sz w:val="20"/>
            <w:szCs w:val="20"/>
            <w:rPrChange w:id="1053" w:author="Donglei Yin" w:date="2018-07-15T16:52:00Z">
              <w:rPr>
                <w:rFonts w:ascii="Times New Roman" w:eastAsia="Times New Roman" w:hAnsi="Times New Roman" w:cs="Times New Roman"/>
                <w:b/>
                <w:bCs/>
                <w:color w:val="000000"/>
              </w:rPr>
            </w:rPrChange>
          </w:rPr>
          <w:t>Similarity margin = 1.5*sigma</w:t>
        </w:r>
        <w:r w:rsidRPr="00E5286D">
          <w:rPr>
            <w:rFonts w:ascii="Times New Roman" w:eastAsia="Times New Roman" w:hAnsi="Times New Roman" w:cs="Times New Roman"/>
            <w:bCs/>
            <w:color w:val="000000"/>
            <w:sz w:val="20"/>
            <w:szCs w:val="20"/>
            <w:rPrChange w:id="1054" w:author="Donglei Yin" w:date="2018-07-15T16:52:00Z">
              <w:rPr>
                <w:rFonts w:ascii="Times New Roman" w:eastAsia="Times New Roman" w:hAnsi="Times New Roman" w:cs="Times New Roman"/>
                <w:b/>
                <w:bCs/>
                <w:color w:val="000000"/>
                <w:sz w:val="20"/>
                <w:szCs w:val="20"/>
              </w:rPr>
            </w:rPrChange>
          </w:rPr>
          <w:t>(Ref)</w:t>
        </w:r>
      </w:ins>
    </w:p>
    <w:p w14:paraId="1F16E049" w14:textId="45CED2CA" w:rsidR="00B81914" w:rsidRPr="00E5286D" w:rsidDel="00B81914" w:rsidRDefault="00B81914" w:rsidP="00C74355">
      <w:pPr>
        <w:spacing w:after="0" w:line="240" w:lineRule="auto"/>
        <w:jc w:val="both"/>
        <w:rPr>
          <w:del w:id="1055" w:author="Yin, Donglei *" w:date="2018-07-13T15:45:00Z"/>
          <w:rFonts w:ascii="Times New Roman" w:eastAsia="Calibri" w:hAnsi="Times New Roman" w:cs="Times New Roman"/>
          <w:b/>
          <w:sz w:val="24"/>
          <w:szCs w:val="24"/>
          <w:vertAlign w:val="superscript"/>
          <w:lang w:eastAsia="en-US"/>
          <w:rPrChange w:id="1056" w:author="Donglei Yin" w:date="2018-07-15T16:51:00Z">
            <w:rPr>
              <w:del w:id="1057" w:author="Yin, Donglei *" w:date="2018-07-13T15:45:00Z"/>
              <w:rFonts w:ascii="Times New Roman" w:eastAsia="Calibri" w:hAnsi="Times New Roman" w:cs="Times New Roman"/>
              <w:b/>
              <w:sz w:val="24"/>
              <w:szCs w:val="24"/>
              <w:lang w:eastAsia="en-US"/>
            </w:rPr>
          </w:rPrChange>
        </w:rPr>
      </w:pPr>
    </w:p>
    <w:p w14:paraId="3F1FAC35" w14:textId="4BF933BE" w:rsidR="00DA4D00" w:rsidDel="00B81914" w:rsidRDefault="00FE22F3" w:rsidP="00C74355">
      <w:pPr>
        <w:spacing w:after="0" w:line="240" w:lineRule="auto"/>
        <w:jc w:val="both"/>
        <w:rPr>
          <w:del w:id="1058" w:author="Yin, Donglei *" w:date="2018-07-13T15:45:00Z"/>
          <w:rFonts w:ascii="Times New Roman" w:eastAsia="Calibri" w:hAnsi="Times New Roman" w:cs="Times New Roman"/>
          <w:sz w:val="24"/>
          <w:szCs w:val="24"/>
          <w:lang w:eastAsia="en-US"/>
        </w:rPr>
      </w:pPr>
      <w:del w:id="1059" w:author="Yin, Donglei *" w:date="2018-07-13T15:45:00Z">
        <w:r w:rsidRPr="003D06CE" w:rsidDel="00B81914">
          <w:rPr>
            <w:rFonts w:ascii="Times New Roman" w:eastAsia="Calibri" w:hAnsi="Times New Roman" w:cs="Times New Roman"/>
            <w:sz w:val="24"/>
            <w:szCs w:val="24"/>
            <w:lang w:eastAsia="en-US"/>
          </w:rPr>
          <w:delText>Based on the same example</w:delText>
        </w:r>
        <w:r w:rsidR="003D06CE" w:rsidDel="00B81914">
          <w:rPr>
            <w:rFonts w:ascii="Times New Roman" w:eastAsia="Calibri" w:hAnsi="Times New Roman" w:cs="Times New Roman"/>
            <w:sz w:val="24"/>
            <w:szCs w:val="24"/>
            <w:lang w:eastAsia="en-US"/>
          </w:rPr>
          <w:delText xml:space="preserve"> given in Section 2.3</w:delText>
        </w:r>
        <w:r w:rsidRPr="003D06CE" w:rsidDel="00B81914">
          <w:rPr>
            <w:rFonts w:ascii="Times New Roman" w:eastAsia="Calibri" w:hAnsi="Times New Roman" w:cs="Times New Roman"/>
            <w:sz w:val="24"/>
            <w:szCs w:val="24"/>
            <w:lang w:eastAsia="en-US"/>
          </w:rPr>
          <w:delText xml:space="preserve">, </w:delText>
        </w:r>
        <w:r w:rsidR="00206D12" w:rsidDel="00B81914">
          <w:rPr>
            <w:rFonts w:ascii="Times New Roman" w:eastAsia="Calibri" w:hAnsi="Times New Roman" w:cs="Times New Roman"/>
            <w:sz w:val="24"/>
            <w:szCs w:val="24"/>
            <w:lang w:eastAsia="en-US"/>
          </w:rPr>
          <w:delText xml:space="preserve">we </w:delText>
        </w:r>
        <w:r w:rsidRPr="003D06CE" w:rsidDel="00B81914">
          <w:rPr>
            <w:rFonts w:ascii="Times New Roman" w:eastAsia="Calibri" w:hAnsi="Times New Roman" w:cs="Times New Roman"/>
            <w:sz w:val="24"/>
            <w:szCs w:val="24"/>
            <w:lang w:eastAsia="en-US"/>
          </w:rPr>
          <w:delText>calculate</w:delText>
        </w:r>
        <w:r w:rsidR="00206D12" w:rsidDel="00B81914">
          <w:rPr>
            <w:rFonts w:ascii="Times New Roman" w:eastAsia="Calibri" w:hAnsi="Times New Roman" w:cs="Times New Roman"/>
            <w:sz w:val="24"/>
            <w:szCs w:val="24"/>
            <w:lang w:eastAsia="en-US"/>
          </w:rPr>
          <w:delText xml:space="preserve">d the fiducial probabilities and </w:delText>
        </w:r>
        <w:r w:rsidR="00206D12" w:rsidRPr="003D06CE" w:rsidDel="00B81914">
          <w:rPr>
            <w:rFonts w:ascii="Times New Roman" w:eastAsia="Calibri" w:hAnsi="Times New Roman" w:cs="Times New Roman"/>
            <w:sz w:val="24"/>
            <w:szCs w:val="24"/>
            <w:lang w:eastAsia="en-US"/>
          </w:rPr>
          <w:delText>simultaneous</w:delText>
        </w:r>
        <w:r w:rsidRPr="003D06CE" w:rsidDel="00B81914">
          <w:rPr>
            <w:rFonts w:ascii="Times New Roman" w:eastAsia="Calibri" w:hAnsi="Times New Roman" w:cs="Times New Roman"/>
            <w:sz w:val="24"/>
            <w:szCs w:val="24"/>
            <w:lang w:eastAsia="en-US"/>
          </w:rPr>
          <w:delText xml:space="preserve"> confidence intervals to illustrate the proposed method</w:delText>
        </w:r>
        <w:r w:rsidR="00206D12" w:rsidDel="00B81914">
          <w:rPr>
            <w:rFonts w:ascii="Times New Roman" w:eastAsia="Calibri" w:hAnsi="Times New Roman" w:cs="Times New Roman"/>
            <w:sz w:val="24"/>
            <w:szCs w:val="24"/>
            <w:lang w:eastAsia="en-US"/>
          </w:rPr>
          <w:delText>s</w:delText>
        </w:r>
        <w:r w:rsidRPr="003D06CE" w:rsidDel="00B81914">
          <w:rPr>
            <w:rFonts w:ascii="Times New Roman" w:eastAsia="Calibri" w:hAnsi="Times New Roman" w:cs="Times New Roman"/>
            <w:sz w:val="24"/>
            <w:szCs w:val="24"/>
            <w:lang w:eastAsia="en-US"/>
          </w:rPr>
          <w:delText>.</w:delText>
        </w:r>
        <w:r w:rsidR="00DA4D00" w:rsidDel="00B81914">
          <w:rPr>
            <w:rFonts w:ascii="Times New Roman" w:eastAsia="Calibri" w:hAnsi="Times New Roman" w:cs="Times New Roman"/>
            <w:sz w:val="24"/>
            <w:szCs w:val="24"/>
            <w:lang w:eastAsia="en-US"/>
          </w:rPr>
          <w:delText xml:space="preserve"> Using the data as in the numerical example, the results from the proposed methods are in Table </w:delText>
        </w:r>
        <w:r w:rsidR="008D132B" w:rsidDel="00B81914">
          <w:rPr>
            <w:rFonts w:ascii="Times New Roman" w:eastAsia="Calibri" w:hAnsi="Times New Roman" w:cs="Times New Roman"/>
            <w:sz w:val="24"/>
            <w:szCs w:val="24"/>
            <w:lang w:eastAsia="en-US"/>
          </w:rPr>
          <w:delText xml:space="preserve">3. </w:delText>
        </w:r>
      </w:del>
    </w:p>
    <w:p w14:paraId="207C91CC" w14:textId="77777777" w:rsidR="006E3CBF" w:rsidDel="0077231C" w:rsidRDefault="006E3CBF" w:rsidP="00C74355">
      <w:pPr>
        <w:spacing w:after="0" w:line="240" w:lineRule="auto"/>
        <w:jc w:val="both"/>
        <w:rPr>
          <w:del w:id="1060" w:author="Yin, Donglei *" w:date="2018-07-13T15:55:00Z"/>
          <w:rFonts w:ascii="Times New Roman" w:eastAsia="Calibri" w:hAnsi="Times New Roman" w:cs="Times New Roman"/>
          <w:sz w:val="24"/>
          <w:szCs w:val="24"/>
          <w:lang w:eastAsia="en-US"/>
        </w:rPr>
      </w:pPr>
    </w:p>
    <w:p w14:paraId="331EAD46" w14:textId="77777777" w:rsidR="00E5286D" w:rsidRDefault="00E5286D" w:rsidP="006E3CBF">
      <w:pPr>
        <w:pStyle w:val="Caption"/>
        <w:keepNext/>
        <w:rPr>
          <w:ins w:id="1061" w:author="Donglei Yin" w:date="2018-07-15T16:50:00Z"/>
          <w:rFonts w:ascii="Times New Roman" w:eastAsia="Calibri" w:hAnsi="Times New Roman" w:cs="Times New Roman"/>
          <w:sz w:val="24"/>
          <w:szCs w:val="24"/>
          <w:lang w:eastAsia="en-US"/>
        </w:rPr>
      </w:pPr>
    </w:p>
    <w:p w14:paraId="4BC2510D" w14:textId="4558D854" w:rsidR="006E3CBF" w:rsidDel="00E06BDC" w:rsidRDefault="006E3CBF" w:rsidP="006E3CBF">
      <w:pPr>
        <w:pStyle w:val="Caption"/>
        <w:keepNext/>
        <w:rPr>
          <w:del w:id="1062" w:author="Donglei Yin" w:date="2018-07-15T16:52:00Z"/>
        </w:rPr>
      </w:pPr>
      <w:del w:id="1063" w:author="Donglei Yin" w:date="2018-07-15T16:52:00Z">
        <w:r w:rsidDel="00E06BDC">
          <w:delText xml:space="preserve">Table </w:delText>
        </w:r>
        <w:r w:rsidR="008B1CD8" w:rsidDel="00E06BDC">
          <w:fldChar w:fldCharType="begin"/>
        </w:r>
        <w:r w:rsidR="008B1CD8" w:rsidDel="00E06BDC">
          <w:delInstrText xml:space="preserve"> SEQ Table \* ARABIC </w:delInstrText>
        </w:r>
        <w:r w:rsidR="008B1CD8" w:rsidDel="00E06BDC">
          <w:fldChar w:fldCharType="separate"/>
        </w:r>
        <w:r w:rsidR="00EC7A1B" w:rsidDel="00E06BDC">
          <w:rPr>
            <w:noProof/>
          </w:rPr>
          <w:delText>3</w:delText>
        </w:r>
        <w:r w:rsidR="008B1CD8" w:rsidDel="00E06BDC">
          <w:rPr>
            <w:noProof/>
          </w:rPr>
          <w:fldChar w:fldCharType="end"/>
        </w:r>
        <w:r w:rsidDel="00E06BDC">
          <w:delText>:</w:delText>
        </w:r>
        <w:r w:rsidR="00DE50EA" w:rsidDel="00E06BDC">
          <w:delText xml:space="preserve"> </w:delText>
        </w:r>
        <w:r w:rsidR="00DE50EA" w:rsidDel="00E06BDC">
          <w:rPr>
            <w:rFonts w:hint="eastAsia"/>
          </w:rPr>
          <w:delText xml:space="preserve">applying </w:delText>
        </w:r>
        <w:r w:rsidR="00196539" w:rsidDel="00E06BDC">
          <w:delText>the proposed methods for the example</w:delText>
        </w:r>
      </w:del>
    </w:p>
    <w:tbl>
      <w:tblPr>
        <w:tblW w:w="9576" w:type="dxa"/>
        <w:jc w:val="center"/>
        <w:tblLook w:val="04A0" w:firstRow="1" w:lastRow="0" w:firstColumn="1" w:lastColumn="0" w:noHBand="0" w:noVBand="1"/>
      </w:tblPr>
      <w:tblGrid>
        <w:gridCol w:w="1327"/>
        <w:gridCol w:w="1047"/>
        <w:gridCol w:w="1047"/>
        <w:gridCol w:w="991"/>
        <w:gridCol w:w="991"/>
        <w:gridCol w:w="991"/>
        <w:gridCol w:w="1068"/>
        <w:gridCol w:w="835"/>
        <w:gridCol w:w="1279"/>
      </w:tblGrid>
      <w:tr w:rsidR="006E3CBF" w:rsidRPr="006E3CBF" w:rsidDel="0077231C" w14:paraId="66EA1268" w14:textId="4C040612" w:rsidTr="00EF795D">
        <w:trPr>
          <w:trHeight w:val="300"/>
          <w:jc w:val="center"/>
          <w:del w:id="1064" w:author="Yin, Donglei *" w:date="2018-07-13T15:54:00Z"/>
        </w:trPr>
        <w:tc>
          <w:tcPr>
            <w:tcW w:w="319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938A753" w14:textId="4816765D" w:rsidR="006E3CBF" w:rsidRPr="00562CAB" w:rsidDel="0077231C" w:rsidRDefault="006E3CBF" w:rsidP="006E3CBF">
            <w:pPr>
              <w:spacing w:after="0" w:line="240" w:lineRule="auto"/>
              <w:jc w:val="center"/>
              <w:rPr>
                <w:del w:id="1065" w:author="Yin, Donglei *" w:date="2018-07-13T15:54:00Z"/>
                <w:rFonts w:eastAsia="Times New Roman" w:cs="Times New Roman"/>
                <w:color w:val="000000"/>
                <w:sz w:val="20"/>
                <w:szCs w:val="20"/>
                <w:lang w:eastAsia="en-US"/>
              </w:rPr>
            </w:pPr>
            <w:del w:id="1066" w:author="Yin, Donglei *" w:date="2018-07-13T15:54:00Z">
              <w:r w:rsidRPr="00562CAB" w:rsidDel="0077231C">
                <w:rPr>
                  <w:rFonts w:eastAsia="Times New Roman" w:cs="Times New Roman"/>
                  <w:color w:val="000000"/>
                  <w:sz w:val="20"/>
                  <w:szCs w:val="20"/>
                  <w:lang w:eastAsia="en-US"/>
                </w:rPr>
                <w:delText> </w:delText>
              </w:r>
              <w:r w:rsidR="00465B38" w:rsidRPr="00562CAB" w:rsidDel="0077231C">
                <w:rPr>
                  <w:rFonts w:eastAsia="Times New Roman" w:cs="Times New Roman"/>
                  <w:color w:val="000000"/>
                  <w:sz w:val="20"/>
                  <w:szCs w:val="20"/>
                  <w:lang w:eastAsia="en-US"/>
                </w:rPr>
                <w:delText>Original version</w:delText>
              </w:r>
            </w:del>
          </w:p>
        </w:tc>
        <w:tc>
          <w:tcPr>
            <w:tcW w:w="3093"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D77EB53" w14:textId="381FCAAF" w:rsidR="006E3CBF" w:rsidRPr="00562CAB" w:rsidDel="0077231C" w:rsidRDefault="00465B38" w:rsidP="006E3CBF">
            <w:pPr>
              <w:spacing w:after="0" w:line="240" w:lineRule="auto"/>
              <w:jc w:val="center"/>
              <w:rPr>
                <w:del w:id="1067" w:author="Yin, Donglei *" w:date="2018-07-13T15:54:00Z"/>
                <w:rFonts w:eastAsia="Times New Roman" w:cs="Times New Roman"/>
                <w:color w:val="000000"/>
                <w:sz w:val="20"/>
                <w:szCs w:val="20"/>
                <w:lang w:eastAsia="en-US"/>
              </w:rPr>
            </w:pPr>
            <w:del w:id="1068" w:author="Yin, Donglei *" w:date="2018-07-13T15:54:00Z">
              <w:r w:rsidRPr="00562CAB" w:rsidDel="0077231C">
                <w:rPr>
                  <w:rFonts w:eastAsia="Times New Roman" w:cs="Times New Roman"/>
                  <w:color w:val="000000"/>
                  <w:sz w:val="20"/>
                  <w:szCs w:val="20"/>
                  <w:lang w:eastAsia="en-US"/>
                </w:rPr>
                <w:delText>The integrated</w:delText>
              </w:r>
              <w:r w:rsidR="006E3CBF" w:rsidRPr="00562CAB" w:rsidDel="0077231C">
                <w:rPr>
                  <w:rFonts w:eastAsia="Times New Roman" w:cs="Times New Roman"/>
                  <w:color w:val="000000"/>
                  <w:sz w:val="20"/>
                  <w:szCs w:val="20"/>
                  <w:lang w:eastAsia="en-US"/>
                </w:rPr>
                <w:delText> </w:delText>
              </w:r>
              <w:r w:rsidRPr="00562CAB" w:rsidDel="0077231C">
                <w:rPr>
                  <w:rFonts w:eastAsia="Times New Roman" w:cs="Times New Roman"/>
                  <w:color w:val="000000"/>
                  <w:sz w:val="20"/>
                  <w:szCs w:val="20"/>
                  <w:lang w:eastAsia="en-US"/>
                </w:rPr>
                <w:delText>version</w:delText>
              </w:r>
            </w:del>
          </w:p>
        </w:tc>
        <w:tc>
          <w:tcPr>
            <w:tcW w:w="3293" w:type="dxa"/>
            <w:gridSpan w:val="3"/>
            <w:tcBorders>
              <w:top w:val="single" w:sz="4" w:space="0" w:color="auto"/>
              <w:left w:val="nil"/>
              <w:bottom w:val="nil"/>
              <w:right w:val="single" w:sz="4" w:space="0" w:color="000000"/>
            </w:tcBorders>
            <w:shd w:val="clear" w:color="auto" w:fill="auto"/>
            <w:noWrap/>
            <w:vAlign w:val="bottom"/>
            <w:hideMark/>
          </w:tcPr>
          <w:p w14:paraId="0C8BB6A2" w14:textId="04BC6F3C" w:rsidR="006E3CBF" w:rsidRPr="00562CAB" w:rsidDel="0077231C" w:rsidRDefault="00465B38" w:rsidP="006E3CBF">
            <w:pPr>
              <w:spacing w:after="0" w:line="240" w:lineRule="auto"/>
              <w:jc w:val="center"/>
              <w:rPr>
                <w:del w:id="1069" w:author="Yin, Donglei *" w:date="2018-07-13T15:54:00Z"/>
                <w:rFonts w:eastAsia="Times New Roman" w:cs="Times New Roman"/>
                <w:color w:val="000000"/>
                <w:sz w:val="20"/>
                <w:szCs w:val="20"/>
                <w:lang w:eastAsia="en-US"/>
              </w:rPr>
            </w:pPr>
            <w:del w:id="1070" w:author="Yin, Donglei *" w:date="2018-07-13T15:54:00Z">
              <w:r w:rsidRPr="00562CAB" w:rsidDel="0077231C">
                <w:rPr>
                  <w:rFonts w:eastAsia="Times New Roman" w:cs="Times New Roman"/>
                  <w:color w:val="000000"/>
                  <w:sz w:val="20"/>
                  <w:szCs w:val="20"/>
                  <w:lang w:eastAsia="en-US"/>
                </w:rPr>
                <w:delText>The least favorable version</w:delText>
              </w:r>
              <w:r w:rsidR="006E3CBF" w:rsidRPr="00562CAB" w:rsidDel="0077231C">
                <w:rPr>
                  <w:rFonts w:eastAsia="Times New Roman" w:cs="Times New Roman"/>
                  <w:color w:val="000000"/>
                  <w:sz w:val="20"/>
                  <w:szCs w:val="20"/>
                  <w:lang w:eastAsia="en-US"/>
                </w:rPr>
                <w:delText> </w:delText>
              </w:r>
            </w:del>
          </w:p>
        </w:tc>
      </w:tr>
      <w:tr w:rsidR="006E3CBF" w:rsidRPr="006E3CBF" w:rsidDel="0077231C" w14:paraId="2CC689CE" w14:textId="22A18BDD" w:rsidTr="00EF795D">
        <w:trPr>
          <w:trHeight w:val="300"/>
          <w:jc w:val="center"/>
          <w:del w:id="1071"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3CD10A68" w14:textId="310F99D5" w:rsidR="006E3CBF" w:rsidRPr="00562CAB" w:rsidDel="0077231C" w:rsidRDefault="006E3CBF" w:rsidP="006E3CBF">
            <w:pPr>
              <w:spacing w:after="0" w:line="240" w:lineRule="auto"/>
              <w:rPr>
                <w:del w:id="1072" w:author="Yin, Donglei *" w:date="2018-07-13T15:54:00Z"/>
                <w:rFonts w:eastAsia="Times New Roman" w:cs="Times New Roman"/>
                <w:color w:val="000000"/>
                <w:sz w:val="20"/>
                <w:szCs w:val="20"/>
                <w:lang w:eastAsia="en-US"/>
              </w:rPr>
            </w:pPr>
            <w:del w:id="1073"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1</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e>
                </m:d>
              </m:oMath>
            </w:del>
          </w:p>
        </w:tc>
        <w:tc>
          <w:tcPr>
            <w:tcW w:w="1091" w:type="dxa"/>
            <w:tcBorders>
              <w:top w:val="nil"/>
              <w:left w:val="nil"/>
              <w:bottom w:val="single" w:sz="4" w:space="0" w:color="auto"/>
              <w:right w:val="single" w:sz="4" w:space="0" w:color="auto"/>
            </w:tcBorders>
            <w:shd w:val="clear" w:color="auto" w:fill="auto"/>
            <w:noWrap/>
            <w:vAlign w:val="bottom"/>
            <w:hideMark/>
          </w:tcPr>
          <w:p w14:paraId="3A88FD77" w14:textId="66EA6BEF" w:rsidR="006E3CBF" w:rsidRPr="00562CAB" w:rsidDel="0077231C" w:rsidRDefault="006E3CBF" w:rsidP="006E3CBF">
            <w:pPr>
              <w:spacing w:after="0" w:line="240" w:lineRule="auto"/>
              <w:rPr>
                <w:del w:id="1074" w:author="Yin, Donglei *" w:date="2018-07-13T15:54:00Z"/>
                <w:rFonts w:eastAsia="Times New Roman" w:cs="Times New Roman"/>
                <w:color w:val="000000"/>
                <w:sz w:val="20"/>
                <w:szCs w:val="20"/>
                <w:lang w:eastAsia="en-US"/>
              </w:rPr>
            </w:pPr>
            <w:del w:id="1075"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1</m:t>
                    </m:r>
                  </m:sup>
                </m:sSubSup>
              </m:oMath>
            </w:del>
          </w:p>
        </w:tc>
        <w:tc>
          <w:tcPr>
            <w:tcW w:w="1091" w:type="dxa"/>
            <w:tcBorders>
              <w:top w:val="nil"/>
              <w:left w:val="nil"/>
              <w:bottom w:val="single" w:sz="4" w:space="0" w:color="auto"/>
              <w:right w:val="single" w:sz="4" w:space="0" w:color="auto"/>
            </w:tcBorders>
            <w:shd w:val="clear" w:color="auto" w:fill="auto"/>
            <w:noWrap/>
            <w:vAlign w:val="bottom"/>
            <w:hideMark/>
          </w:tcPr>
          <w:p w14:paraId="34709539" w14:textId="15F43CFA" w:rsidR="006E3CBF" w:rsidRPr="00562CAB" w:rsidDel="0077231C" w:rsidRDefault="006E3CBF" w:rsidP="006E3CBF">
            <w:pPr>
              <w:spacing w:after="0" w:line="240" w:lineRule="auto"/>
              <w:rPr>
                <w:del w:id="1076" w:author="Yin, Donglei *" w:date="2018-07-13T15:54:00Z"/>
                <w:rFonts w:eastAsia="Times New Roman" w:cs="Times New Roman"/>
                <w:color w:val="000000"/>
                <w:sz w:val="20"/>
                <w:szCs w:val="20"/>
                <w:lang w:eastAsia="en-US"/>
              </w:rPr>
            </w:pPr>
            <w:del w:id="1077"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2</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5E198120" w14:textId="1E5102FB" w:rsidR="006E3CBF" w:rsidRPr="00562CAB" w:rsidDel="0077231C" w:rsidRDefault="006E3CBF" w:rsidP="006E3CBF">
            <w:pPr>
              <w:spacing w:after="0" w:line="240" w:lineRule="auto"/>
              <w:rPr>
                <w:del w:id="1078" w:author="Yin, Donglei *" w:date="2018-07-13T15:54:00Z"/>
                <w:rFonts w:eastAsia="Times New Roman" w:cs="Times New Roman"/>
                <w:color w:val="000000"/>
                <w:sz w:val="20"/>
                <w:szCs w:val="20"/>
                <w:lang w:eastAsia="en-US"/>
              </w:rPr>
            </w:pPr>
            <w:del w:id="1079"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1</m:t>
                    </m:r>
                  </m:sub>
                </m:sSub>
              </m:oMath>
            </w:del>
          </w:p>
        </w:tc>
        <w:tc>
          <w:tcPr>
            <w:tcW w:w="1031" w:type="dxa"/>
            <w:tcBorders>
              <w:top w:val="nil"/>
              <w:left w:val="nil"/>
              <w:bottom w:val="single" w:sz="4" w:space="0" w:color="auto"/>
              <w:right w:val="single" w:sz="4" w:space="0" w:color="auto"/>
            </w:tcBorders>
            <w:shd w:val="clear" w:color="auto" w:fill="auto"/>
            <w:noWrap/>
            <w:vAlign w:val="bottom"/>
            <w:hideMark/>
          </w:tcPr>
          <w:p w14:paraId="137B852A" w14:textId="6FD7E246" w:rsidR="006E3CBF" w:rsidRPr="00562CAB" w:rsidDel="0077231C" w:rsidRDefault="006E3CBF" w:rsidP="006E3CBF">
            <w:pPr>
              <w:spacing w:after="0" w:line="240" w:lineRule="auto"/>
              <w:rPr>
                <w:del w:id="1080" w:author="Yin, Donglei *" w:date="2018-07-13T15:54:00Z"/>
                <w:rFonts w:eastAsia="Times New Roman" w:cs="Times New Roman"/>
                <w:color w:val="000000"/>
                <w:sz w:val="20"/>
                <w:szCs w:val="20"/>
                <w:lang w:eastAsia="en-US"/>
              </w:rPr>
            </w:pPr>
            <w:del w:id="1081"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1</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04B05C40" w14:textId="3BA239F9" w:rsidR="006E3CBF" w:rsidRPr="00562CAB" w:rsidDel="0077231C" w:rsidRDefault="006E3CBF" w:rsidP="006E3CBF">
            <w:pPr>
              <w:spacing w:after="0" w:line="240" w:lineRule="auto"/>
              <w:rPr>
                <w:del w:id="1082" w:author="Yin, Donglei *" w:date="2018-07-13T15:54:00Z"/>
                <w:rFonts w:eastAsia="Times New Roman" w:cs="Times New Roman"/>
                <w:color w:val="000000"/>
                <w:sz w:val="20"/>
                <w:szCs w:val="20"/>
                <w:lang w:eastAsia="en-US"/>
              </w:rPr>
            </w:pPr>
            <w:del w:id="1083"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2</m:t>
                    </m:r>
                  </m:sup>
                </m:sSubSup>
              </m:oMath>
            </w:del>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14:paraId="7CCFBB5E" w14:textId="66FC6704" w:rsidR="006E3CBF" w:rsidRPr="00562CAB" w:rsidDel="0077231C" w:rsidRDefault="006E3CBF" w:rsidP="006E3CBF">
            <w:pPr>
              <w:spacing w:after="0" w:line="240" w:lineRule="auto"/>
              <w:rPr>
                <w:del w:id="1084" w:author="Yin, Donglei *" w:date="2018-07-13T15:54:00Z"/>
                <w:rFonts w:eastAsia="Times New Roman" w:cs="Times New Roman"/>
                <w:color w:val="000000"/>
                <w:sz w:val="20"/>
                <w:szCs w:val="20"/>
                <w:lang w:eastAsia="en-US"/>
              </w:rPr>
            </w:pPr>
            <w:del w:id="1085"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1</m:t>
                    </m:r>
                  </m:sub>
                </m:sSub>
              </m:oMath>
            </w:del>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14:paraId="48540739" w14:textId="6A3CD468" w:rsidR="006E3CBF" w:rsidRPr="00562CAB" w:rsidDel="0077231C" w:rsidRDefault="006E3CBF" w:rsidP="006E3CBF">
            <w:pPr>
              <w:spacing w:after="0" w:line="240" w:lineRule="auto"/>
              <w:rPr>
                <w:del w:id="1086" w:author="Yin, Donglei *" w:date="2018-07-13T15:54:00Z"/>
                <w:rFonts w:eastAsia="Times New Roman" w:cs="Times New Roman"/>
                <w:color w:val="000000"/>
                <w:sz w:val="20"/>
                <w:szCs w:val="20"/>
                <w:lang w:eastAsia="en-US"/>
              </w:rPr>
            </w:pPr>
            <w:del w:id="1087"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1</m:t>
                    </m:r>
                  </m:sup>
                </m:sSubSup>
              </m:oMath>
            </w:del>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14:paraId="5AA5FC22" w14:textId="0F509CF1" w:rsidR="006E3CBF" w:rsidRPr="00562CAB" w:rsidDel="0077231C" w:rsidRDefault="006E3CBF" w:rsidP="006E3CBF">
            <w:pPr>
              <w:spacing w:after="0" w:line="240" w:lineRule="auto"/>
              <w:rPr>
                <w:del w:id="1088" w:author="Yin, Donglei *" w:date="2018-07-13T15:54:00Z"/>
                <w:rFonts w:eastAsia="Times New Roman" w:cs="Times New Roman"/>
                <w:color w:val="000000"/>
                <w:sz w:val="20"/>
                <w:szCs w:val="20"/>
                <w:lang w:eastAsia="en-US"/>
              </w:rPr>
            </w:pPr>
            <w:del w:id="1089"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2</m:t>
                    </m:r>
                  </m:sup>
                </m:sSubSup>
              </m:oMath>
            </w:del>
          </w:p>
        </w:tc>
      </w:tr>
      <w:tr w:rsidR="006E3CBF" w:rsidRPr="006E3CBF" w:rsidDel="0077231C" w14:paraId="424ADDC7" w14:textId="5F958F3B" w:rsidTr="00EF795D">
        <w:trPr>
          <w:trHeight w:val="300"/>
          <w:jc w:val="center"/>
          <w:del w:id="1090"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57A17B6D" w14:textId="2A7F6D9C" w:rsidR="006E3CBF" w:rsidRPr="00562CAB" w:rsidDel="0077231C" w:rsidRDefault="006E3CBF" w:rsidP="006E3CBF">
            <w:pPr>
              <w:spacing w:after="0" w:line="240" w:lineRule="auto"/>
              <w:jc w:val="center"/>
              <w:rPr>
                <w:del w:id="1091" w:author="Yin, Donglei *" w:date="2018-07-13T15:54:00Z"/>
                <w:rFonts w:eastAsia="Times New Roman" w:cs="Times New Roman"/>
                <w:color w:val="000000"/>
                <w:sz w:val="20"/>
                <w:szCs w:val="20"/>
                <w:lang w:eastAsia="en-US"/>
              </w:rPr>
            </w:pPr>
            <w:del w:id="1092" w:author="Yin, Donglei *" w:date="2018-07-13T15:54:00Z">
              <w:r w:rsidRPr="00562CAB" w:rsidDel="0077231C">
                <w:rPr>
                  <w:rFonts w:eastAsia="Times New Roman" w:cs="Times New Roman"/>
                  <w:color w:val="000000"/>
                  <w:sz w:val="20"/>
                  <w:szCs w:val="20"/>
                  <w:lang w:eastAsia="en-US"/>
                </w:rPr>
                <w:delText>0.927</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6908EB66" w14:textId="759CC8B8" w:rsidR="006E3CBF" w:rsidRPr="00562CAB" w:rsidDel="0077231C" w:rsidRDefault="006E3CBF" w:rsidP="006E3CBF">
            <w:pPr>
              <w:spacing w:after="0" w:line="240" w:lineRule="auto"/>
              <w:jc w:val="center"/>
              <w:rPr>
                <w:del w:id="1093" w:author="Yin, Donglei *" w:date="2018-07-13T15:54:00Z"/>
                <w:rFonts w:eastAsia="Times New Roman" w:cs="Times New Roman"/>
                <w:color w:val="000000"/>
                <w:sz w:val="20"/>
                <w:szCs w:val="20"/>
                <w:lang w:eastAsia="en-US"/>
              </w:rPr>
            </w:pPr>
            <w:del w:id="1094" w:author="Yin, Donglei *" w:date="2018-07-13T15:54:00Z">
              <w:r w:rsidRPr="00562CAB" w:rsidDel="0077231C">
                <w:rPr>
                  <w:rFonts w:eastAsia="Times New Roman" w:cs="Times New Roman"/>
                  <w:color w:val="000000"/>
                  <w:sz w:val="20"/>
                  <w:szCs w:val="20"/>
                  <w:lang w:eastAsia="en-US"/>
                </w:rPr>
                <w:delText>10.116</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163B89FD" w14:textId="1ACD2CE3" w:rsidR="006E3CBF" w:rsidRPr="00562CAB" w:rsidDel="0077231C" w:rsidRDefault="006E3CBF" w:rsidP="006E3CBF">
            <w:pPr>
              <w:spacing w:after="0" w:line="240" w:lineRule="auto"/>
              <w:jc w:val="center"/>
              <w:rPr>
                <w:del w:id="1095" w:author="Yin, Donglei *" w:date="2018-07-13T15:54:00Z"/>
                <w:rFonts w:eastAsia="Times New Roman" w:cs="Times New Roman"/>
                <w:color w:val="000000"/>
                <w:sz w:val="20"/>
                <w:szCs w:val="20"/>
                <w:lang w:eastAsia="en-US"/>
              </w:rPr>
            </w:pPr>
            <w:del w:id="1096" w:author="Yin, Donglei *" w:date="2018-07-13T15:54:00Z">
              <w:r w:rsidRPr="00562CAB" w:rsidDel="0077231C">
                <w:rPr>
                  <w:rFonts w:eastAsia="Times New Roman" w:cs="Times New Roman"/>
                  <w:color w:val="000000"/>
                  <w:sz w:val="20"/>
                  <w:szCs w:val="20"/>
                  <w:lang w:eastAsia="en-US"/>
                </w:rPr>
                <w:delText>10.792</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052971E6" w14:textId="4C3FC5A0" w:rsidR="006E3CBF" w:rsidRPr="00562CAB" w:rsidDel="0077231C" w:rsidRDefault="006E3CBF" w:rsidP="006E3CBF">
            <w:pPr>
              <w:spacing w:after="0" w:line="240" w:lineRule="auto"/>
              <w:jc w:val="center"/>
              <w:rPr>
                <w:del w:id="1097" w:author="Yin, Donglei *" w:date="2018-07-13T15:54:00Z"/>
                <w:rFonts w:eastAsia="Times New Roman" w:cs="Times New Roman"/>
                <w:color w:val="000000"/>
                <w:sz w:val="20"/>
                <w:szCs w:val="20"/>
                <w:lang w:eastAsia="en-US"/>
              </w:rPr>
            </w:pPr>
            <w:del w:id="1098" w:author="Yin, Donglei *" w:date="2018-07-13T15:54:00Z">
              <w:r w:rsidRPr="00562CAB" w:rsidDel="0077231C">
                <w:rPr>
                  <w:rFonts w:eastAsia="Times New Roman" w:cs="Times New Roman"/>
                  <w:color w:val="000000"/>
                  <w:sz w:val="20"/>
                  <w:szCs w:val="20"/>
                  <w:lang w:eastAsia="en-US"/>
                </w:rPr>
                <w:delText>0.915</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220346DE" w14:textId="458D57B4" w:rsidR="006E3CBF" w:rsidRPr="00562CAB" w:rsidDel="0077231C" w:rsidRDefault="006E3CBF" w:rsidP="006E3CBF">
            <w:pPr>
              <w:spacing w:after="0" w:line="240" w:lineRule="auto"/>
              <w:jc w:val="center"/>
              <w:rPr>
                <w:del w:id="1099" w:author="Yin, Donglei *" w:date="2018-07-13T15:54:00Z"/>
                <w:rFonts w:eastAsia="Times New Roman" w:cs="Times New Roman"/>
                <w:color w:val="000000"/>
                <w:sz w:val="20"/>
                <w:szCs w:val="20"/>
                <w:lang w:eastAsia="en-US"/>
              </w:rPr>
            </w:pPr>
            <w:del w:id="1100" w:author="Yin, Donglei *" w:date="2018-07-13T15:54:00Z">
              <w:r w:rsidRPr="00562CAB" w:rsidDel="0077231C">
                <w:rPr>
                  <w:rFonts w:eastAsia="Times New Roman" w:cs="Times New Roman"/>
                  <w:color w:val="000000"/>
                  <w:sz w:val="20"/>
                  <w:szCs w:val="20"/>
                  <w:lang w:eastAsia="en-US"/>
                </w:rPr>
                <w:delText>0.947</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72C282F8" w14:textId="5A6A604B" w:rsidR="006E3CBF" w:rsidRPr="00562CAB" w:rsidDel="0077231C" w:rsidRDefault="006E3CBF" w:rsidP="006E3CBF">
            <w:pPr>
              <w:spacing w:after="0" w:line="240" w:lineRule="auto"/>
              <w:jc w:val="center"/>
              <w:rPr>
                <w:del w:id="1101" w:author="Yin, Donglei *" w:date="2018-07-13T15:54:00Z"/>
                <w:rFonts w:eastAsia="Times New Roman" w:cs="Times New Roman"/>
                <w:color w:val="000000"/>
                <w:sz w:val="20"/>
                <w:szCs w:val="20"/>
                <w:lang w:eastAsia="en-US"/>
              </w:rPr>
            </w:pPr>
            <w:del w:id="1102" w:author="Yin, Donglei *" w:date="2018-07-13T15:54:00Z">
              <w:r w:rsidRPr="00562CAB" w:rsidDel="0077231C">
                <w:rPr>
                  <w:rFonts w:eastAsia="Times New Roman" w:cs="Times New Roman"/>
                  <w:color w:val="000000"/>
                  <w:sz w:val="20"/>
                  <w:szCs w:val="20"/>
                  <w:lang w:eastAsia="en-US"/>
                </w:rPr>
                <w:delText>0.958</w:delText>
              </w:r>
            </w:del>
          </w:p>
        </w:tc>
        <w:tc>
          <w:tcPr>
            <w:tcW w:w="1112" w:type="dxa"/>
            <w:tcBorders>
              <w:top w:val="nil"/>
              <w:left w:val="nil"/>
              <w:bottom w:val="single" w:sz="4" w:space="0" w:color="auto"/>
              <w:right w:val="single" w:sz="4" w:space="0" w:color="auto"/>
            </w:tcBorders>
            <w:shd w:val="clear" w:color="auto" w:fill="auto"/>
            <w:noWrap/>
            <w:vAlign w:val="bottom"/>
            <w:hideMark/>
          </w:tcPr>
          <w:p w14:paraId="2B275982" w14:textId="3DFCF729" w:rsidR="006E3CBF" w:rsidRPr="00562CAB" w:rsidDel="0077231C" w:rsidRDefault="006E3CBF" w:rsidP="006E3CBF">
            <w:pPr>
              <w:spacing w:after="0" w:line="240" w:lineRule="auto"/>
              <w:jc w:val="center"/>
              <w:rPr>
                <w:del w:id="1103" w:author="Yin, Donglei *" w:date="2018-07-13T15:54:00Z"/>
                <w:rFonts w:eastAsia="Times New Roman" w:cs="Times New Roman"/>
                <w:color w:val="000000"/>
                <w:sz w:val="20"/>
                <w:szCs w:val="20"/>
                <w:lang w:eastAsia="en-US"/>
              </w:rPr>
            </w:pPr>
            <w:del w:id="1104" w:author="Yin, Donglei *" w:date="2018-07-13T15:54:00Z">
              <w:r w:rsidRPr="00562CAB" w:rsidDel="0077231C">
                <w:rPr>
                  <w:rFonts w:eastAsia="Times New Roman" w:cs="Times New Roman"/>
                  <w:color w:val="000000"/>
                  <w:sz w:val="20"/>
                  <w:szCs w:val="20"/>
                  <w:lang w:eastAsia="en-US"/>
                </w:rPr>
                <w:delText>0.788</w:delText>
              </w:r>
            </w:del>
          </w:p>
        </w:tc>
        <w:tc>
          <w:tcPr>
            <w:tcW w:w="847" w:type="dxa"/>
            <w:tcBorders>
              <w:top w:val="nil"/>
              <w:left w:val="nil"/>
              <w:bottom w:val="single" w:sz="4" w:space="0" w:color="auto"/>
              <w:right w:val="single" w:sz="4" w:space="0" w:color="auto"/>
            </w:tcBorders>
            <w:shd w:val="clear" w:color="auto" w:fill="auto"/>
            <w:noWrap/>
            <w:vAlign w:val="bottom"/>
            <w:hideMark/>
          </w:tcPr>
          <w:p w14:paraId="1FA19BFB" w14:textId="2CA2B889" w:rsidR="006E3CBF" w:rsidRPr="00562CAB" w:rsidDel="0077231C" w:rsidRDefault="006E3CBF" w:rsidP="006E3CBF">
            <w:pPr>
              <w:spacing w:after="0" w:line="240" w:lineRule="auto"/>
              <w:jc w:val="center"/>
              <w:rPr>
                <w:del w:id="1105" w:author="Yin, Donglei *" w:date="2018-07-13T15:54:00Z"/>
                <w:rFonts w:eastAsia="Times New Roman" w:cs="Times New Roman"/>
                <w:color w:val="000000"/>
                <w:sz w:val="20"/>
                <w:szCs w:val="20"/>
                <w:lang w:eastAsia="en-US"/>
              </w:rPr>
            </w:pPr>
            <w:del w:id="1106" w:author="Yin, Donglei *" w:date="2018-07-13T15:54:00Z">
              <w:r w:rsidRPr="00562CAB" w:rsidDel="0077231C">
                <w:rPr>
                  <w:rFonts w:eastAsia="Times New Roman" w:cs="Times New Roman"/>
                  <w:color w:val="000000"/>
                  <w:sz w:val="20"/>
                  <w:szCs w:val="20"/>
                  <w:lang w:eastAsia="en-US"/>
                </w:rPr>
                <w:delText>NA</w:delText>
              </w:r>
            </w:del>
          </w:p>
        </w:tc>
        <w:tc>
          <w:tcPr>
            <w:tcW w:w="1334" w:type="dxa"/>
            <w:tcBorders>
              <w:top w:val="nil"/>
              <w:left w:val="nil"/>
              <w:bottom w:val="single" w:sz="4" w:space="0" w:color="auto"/>
              <w:right w:val="single" w:sz="4" w:space="0" w:color="auto"/>
            </w:tcBorders>
            <w:shd w:val="clear" w:color="auto" w:fill="auto"/>
            <w:noWrap/>
            <w:vAlign w:val="bottom"/>
            <w:hideMark/>
          </w:tcPr>
          <w:p w14:paraId="15E9B82A" w14:textId="798E3509" w:rsidR="006E3CBF" w:rsidRPr="00562CAB" w:rsidDel="0077231C" w:rsidRDefault="006E3CBF" w:rsidP="006E3CBF">
            <w:pPr>
              <w:spacing w:after="0" w:line="240" w:lineRule="auto"/>
              <w:jc w:val="center"/>
              <w:rPr>
                <w:del w:id="1107" w:author="Yin, Donglei *" w:date="2018-07-13T15:54:00Z"/>
                <w:rFonts w:eastAsia="Times New Roman" w:cs="Times New Roman"/>
                <w:color w:val="000000"/>
                <w:sz w:val="20"/>
                <w:szCs w:val="20"/>
                <w:lang w:eastAsia="en-US"/>
              </w:rPr>
            </w:pPr>
            <w:del w:id="1108" w:author="Yin, Donglei *" w:date="2018-07-13T15:54:00Z">
              <w:r w:rsidRPr="00562CAB" w:rsidDel="0077231C">
                <w:rPr>
                  <w:rFonts w:eastAsia="Times New Roman" w:cs="Times New Roman"/>
                  <w:color w:val="000000"/>
                  <w:sz w:val="20"/>
                  <w:szCs w:val="20"/>
                  <w:lang w:eastAsia="en-US"/>
                </w:rPr>
                <w:delText>9.323</w:delText>
              </w:r>
            </w:del>
          </w:p>
        </w:tc>
      </w:tr>
      <w:tr w:rsidR="006120F7" w:rsidRPr="006E3CBF" w:rsidDel="0077231C" w14:paraId="38DF5D35" w14:textId="3D1CD0F9" w:rsidTr="00EF795D">
        <w:trPr>
          <w:trHeight w:val="300"/>
          <w:jc w:val="center"/>
          <w:del w:id="1109"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D2AEFD0" w14:textId="65AF86F1" w:rsidR="006120F7" w:rsidRPr="00562CAB" w:rsidDel="0077231C" w:rsidRDefault="006120F7" w:rsidP="006E3CBF">
            <w:pPr>
              <w:spacing w:after="0" w:line="240" w:lineRule="auto"/>
              <w:jc w:val="center"/>
              <w:rPr>
                <w:del w:id="1110" w:author="Yin, Donglei *" w:date="2018-07-13T15:54:00Z"/>
                <w:rFonts w:eastAsia="Times New Roman" w:cs="Times New Roman"/>
                <w:color w:val="000000"/>
                <w:sz w:val="20"/>
                <w:szCs w:val="20"/>
                <w:lang w:eastAsia="en-US"/>
              </w:rPr>
            </w:pPr>
            <w:del w:id="1111"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2</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e>
                </m:d>
              </m:oMath>
            </w:del>
          </w:p>
        </w:tc>
        <w:tc>
          <w:tcPr>
            <w:tcW w:w="1091" w:type="dxa"/>
            <w:tcBorders>
              <w:top w:val="nil"/>
              <w:left w:val="nil"/>
              <w:bottom w:val="single" w:sz="4" w:space="0" w:color="auto"/>
              <w:right w:val="single" w:sz="4" w:space="0" w:color="auto"/>
            </w:tcBorders>
            <w:shd w:val="clear" w:color="auto" w:fill="auto"/>
            <w:noWrap/>
            <w:vAlign w:val="bottom"/>
            <w:hideMark/>
          </w:tcPr>
          <w:p w14:paraId="033ED436" w14:textId="78C98428" w:rsidR="006120F7" w:rsidRPr="00562CAB" w:rsidDel="0077231C" w:rsidRDefault="006120F7" w:rsidP="006E3CBF">
            <w:pPr>
              <w:spacing w:after="0" w:line="240" w:lineRule="auto"/>
              <w:jc w:val="center"/>
              <w:rPr>
                <w:del w:id="1112" w:author="Yin, Donglei *" w:date="2018-07-13T15:54:00Z"/>
                <w:rFonts w:eastAsia="Times New Roman" w:cs="Times New Roman"/>
                <w:color w:val="000000"/>
                <w:sz w:val="20"/>
                <w:szCs w:val="20"/>
                <w:lang w:eastAsia="en-US"/>
              </w:rPr>
            </w:pPr>
            <w:del w:id="1113"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3</m:t>
                    </m:r>
                  </m:sup>
                </m:sSubSup>
              </m:oMath>
            </w:del>
          </w:p>
        </w:tc>
        <w:tc>
          <w:tcPr>
            <w:tcW w:w="1091" w:type="dxa"/>
            <w:tcBorders>
              <w:top w:val="nil"/>
              <w:left w:val="nil"/>
              <w:bottom w:val="single" w:sz="4" w:space="0" w:color="auto"/>
              <w:right w:val="single" w:sz="4" w:space="0" w:color="auto"/>
            </w:tcBorders>
            <w:shd w:val="clear" w:color="auto" w:fill="auto"/>
            <w:noWrap/>
            <w:vAlign w:val="bottom"/>
            <w:hideMark/>
          </w:tcPr>
          <w:p w14:paraId="1C5FC056" w14:textId="44D21DD3" w:rsidR="006120F7" w:rsidRPr="00562CAB" w:rsidDel="0077231C" w:rsidRDefault="006120F7" w:rsidP="006E3CBF">
            <w:pPr>
              <w:spacing w:after="0" w:line="240" w:lineRule="auto"/>
              <w:jc w:val="center"/>
              <w:rPr>
                <w:del w:id="1114" w:author="Yin, Donglei *" w:date="2018-07-13T15:54:00Z"/>
                <w:rFonts w:eastAsia="Times New Roman" w:cs="Times New Roman"/>
                <w:color w:val="000000"/>
                <w:sz w:val="20"/>
                <w:szCs w:val="20"/>
                <w:lang w:eastAsia="en-US"/>
              </w:rPr>
            </w:pPr>
            <w:del w:id="1115"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4</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206256DF" w14:textId="1FA0E442" w:rsidR="006120F7" w:rsidRPr="00562CAB" w:rsidDel="0077231C" w:rsidRDefault="006120F7" w:rsidP="006E3CBF">
            <w:pPr>
              <w:spacing w:after="0" w:line="240" w:lineRule="auto"/>
              <w:jc w:val="center"/>
              <w:rPr>
                <w:del w:id="1116" w:author="Yin, Donglei *" w:date="2018-07-13T15:54:00Z"/>
                <w:rFonts w:eastAsia="Times New Roman" w:cs="Times New Roman"/>
                <w:color w:val="000000"/>
                <w:sz w:val="20"/>
                <w:szCs w:val="20"/>
                <w:lang w:eastAsia="en-US"/>
              </w:rPr>
            </w:pPr>
            <w:del w:id="1117"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2</m:t>
                    </m:r>
                  </m:sub>
                </m:sSub>
              </m:oMath>
            </w:del>
          </w:p>
        </w:tc>
        <w:tc>
          <w:tcPr>
            <w:tcW w:w="1031" w:type="dxa"/>
            <w:tcBorders>
              <w:top w:val="nil"/>
              <w:left w:val="nil"/>
              <w:bottom w:val="single" w:sz="4" w:space="0" w:color="auto"/>
              <w:right w:val="single" w:sz="4" w:space="0" w:color="auto"/>
            </w:tcBorders>
            <w:shd w:val="clear" w:color="auto" w:fill="auto"/>
            <w:noWrap/>
            <w:vAlign w:val="bottom"/>
            <w:hideMark/>
          </w:tcPr>
          <w:p w14:paraId="77AB7942" w14:textId="077B2E6C" w:rsidR="006120F7" w:rsidRPr="00562CAB" w:rsidDel="0077231C" w:rsidRDefault="006120F7" w:rsidP="006E3CBF">
            <w:pPr>
              <w:spacing w:after="0" w:line="240" w:lineRule="auto"/>
              <w:jc w:val="center"/>
              <w:rPr>
                <w:del w:id="1118" w:author="Yin, Donglei *" w:date="2018-07-13T15:54:00Z"/>
                <w:rFonts w:eastAsia="Times New Roman" w:cs="Times New Roman"/>
                <w:color w:val="000000"/>
                <w:sz w:val="20"/>
                <w:szCs w:val="20"/>
                <w:lang w:eastAsia="en-US"/>
              </w:rPr>
            </w:pPr>
            <w:del w:id="1119"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3</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0857C76D" w14:textId="224F33B5" w:rsidR="006120F7" w:rsidRPr="00562CAB" w:rsidDel="0077231C" w:rsidRDefault="006120F7" w:rsidP="006E3CBF">
            <w:pPr>
              <w:spacing w:after="0" w:line="240" w:lineRule="auto"/>
              <w:jc w:val="center"/>
              <w:rPr>
                <w:del w:id="1120" w:author="Yin, Donglei *" w:date="2018-07-13T15:54:00Z"/>
                <w:rFonts w:eastAsia="Times New Roman" w:cs="Times New Roman"/>
                <w:color w:val="000000"/>
                <w:sz w:val="20"/>
                <w:szCs w:val="20"/>
                <w:lang w:eastAsia="en-US"/>
              </w:rPr>
            </w:pPr>
            <w:del w:id="1121"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4</m:t>
                    </m:r>
                  </m:sup>
                </m:sSubSup>
              </m:oMath>
            </w:del>
          </w:p>
        </w:tc>
        <w:tc>
          <w:tcPr>
            <w:tcW w:w="1112" w:type="dxa"/>
            <w:tcBorders>
              <w:top w:val="nil"/>
              <w:left w:val="nil"/>
              <w:bottom w:val="single" w:sz="4" w:space="0" w:color="auto"/>
              <w:right w:val="single" w:sz="4" w:space="0" w:color="auto"/>
            </w:tcBorders>
            <w:shd w:val="clear" w:color="auto" w:fill="auto"/>
            <w:noWrap/>
            <w:vAlign w:val="bottom"/>
            <w:hideMark/>
          </w:tcPr>
          <w:p w14:paraId="2A8A4A2F" w14:textId="4B6EC38C" w:rsidR="006120F7" w:rsidRPr="00562CAB" w:rsidDel="0077231C" w:rsidRDefault="006120F7" w:rsidP="006E3CBF">
            <w:pPr>
              <w:spacing w:after="0" w:line="240" w:lineRule="auto"/>
              <w:jc w:val="center"/>
              <w:rPr>
                <w:del w:id="1122" w:author="Yin, Donglei *" w:date="2018-07-13T15:54:00Z"/>
                <w:rFonts w:eastAsia="Times New Roman" w:cs="Times New Roman"/>
                <w:color w:val="000000"/>
                <w:sz w:val="20"/>
                <w:szCs w:val="20"/>
                <w:lang w:eastAsia="en-US"/>
              </w:rPr>
            </w:pPr>
            <w:del w:id="1123"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2</m:t>
                    </m:r>
                  </m:sub>
                </m:sSub>
              </m:oMath>
            </w:del>
          </w:p>
        </w:tc>
        <w:tc>
          <w:tcPr>
            <w:tcW w:w="847" w:type="dxa"/>
            <w:tcBorders>
              <w:top w:val="nil"/>
              <w:left w:val="nil"/>
              <w:bottom w:val="single" w:sz="4" w:space="0" w:color="auto"/>
              <w:right w:val="single" w:sz="4" w:space="0" w:color="auto"/>
            </w:tcBorders>
            <w:shd w:val="clear" w:color="auto" w:fill="auto"/>
            <w:noWrap/>
            <w:vAlign w:val="bottom"/>
            <w:hideMark/>
          </w:tcPr>
          <w:p w14:paraId="164CBFA6" w14:textId="35B5A71A" w:rsidR="006120F7" w:rsidRPr="00562CAB" w:rsidDel="0077231C" w:rsidRDefault="006120F7" w:rsidP="006E3CBF">
            <w:pPr>
              <w:spacing w:after="0" w:line="240" w:lineRule="auto"/>
              <w:jc w:val="center"/>
              <w:rPr>
                <w:del w:id="1124" w:author="Yin, Donglei *" w:date="2018-07-13T15:54:00Z"/>
                <w:rFonts w:eastAsia="Times New Roman" w:cs="Times New Roman"/>
                <w:color w:val="000000"/>
                <w:sz w:val="20"/>
                <w:szCs w:val="20"/>
                <w:lang w:eastAsia="en-US"/>
              </w:rPr>
            </w:pPr>
            <w:del w:id="1125"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3</m:t>
                    </m:r>
                  </m:sup>
                </m:sSubSup>
              </m:oMath>
            </w:del>
          </w:p>
        </w:tc>
        <w:tc>
          <w:tcPr>
            <w:tcW w:w="1334" w:type="dxa"/>
            <w:tcBorders>
              <w:top w:val="nil"/>
              <w:left w:val="nil"/>
              <w:bottom w:val="single" w:sz="4" w:space="0" w:color="auto"/>
              <w:right w:val="single" w:sz="4" w:space="0" w:color="auto"/>
            </w:tcBorders>
            <w:shd w:val="clear" w:color="auto" w:fill="auto"/>
            <w:noWrap/>
            <w:vAlign w:val="bottom"/>
            <w:hideMark/>
          </w:tcPr>
          <w:p w14:paraId="1960FD3A" w14:textId="5FC253FC" w:rsidR="006120F7" w:rsidRPr="00562CAB" w:rsidDel="0077231C" w:rsidRDefault="006120F7" w:rsidP="006E3CBF">
            <w:pPr>
              <w:spacing w:after="0" w:line="240" w:lineRule="auto"/>
              <w:jc w:val="center"/>
              <w:rPr>
                <w:del w:id="1126" w:author="Yin, Donglei *" w:date="2018-07-13T15:54:00Z"/>
                <w:rFonts w:eastAsia="Times New Roman" w:cs="Times New Roman"/>
                <w:color w:val="000000"/>
                <w:sz w:val="20"/>
                <w:szCs w:val="20"/>
                <w:lang w:eastAsia="en-US"/>
              </w:rPr>
            </w:pPr>
            <w:del w:id="1127"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4</m:t>
                    </m:r>
                  </m:sup>
                </m:sSubSup>
              </m:oMath>
            </w:del>
          </w:p>
        </w:tc>
      </w:tr>
      <w:tr w:rsidR="006120F7" w:rsidRPr="006E3CBF" w:rsidDel="0077231C" w14:paraId="5818A16A" w14:textId="6295E836" w:rsidTr="00EF795D">
        <w:trPr>
          <w:trHeight w:val="300"/>
          <w:jc w:val="center"/>
          <w:del w:id="1128"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6C078A80" w14:textId="1589C5EA" w:rsidR="006120F7" w:rsidRPr="00562CAB" w:rsidDel="0077231C" w:rsidRDefault="006120F7" w:rsidP="006E3CBF">
            <w:pPr>
              <w:spacing w:after="0" w:line="240" w:lineRule="auto"/>
              <w:jc w:val="center"/>
              <w:rPr>
                <w:del w:id="1129" w:author="Yin, Donglei *" w:date="2018-07-13T15:54:00Z"/>
                <w:rFonts w:eastAsia="Times New Roman" w:cs="Times New Roman"/>
                <w:color w:val="000000"/>
                <w:sz w:val="20"/>
                <w:szCs w:val="20"/>
                <w:lang w:eastAsia="en-US"/>
              </w:rPr>
            </w:pPr>
            <w:del w:id="1130" w:author="Yin, Donglei *" w:date="2018-07-13T15:54:00Z">
              <w:r w:rsidRPr="00562CAB" w:rsidDel="0077231C">
                <w:rPr>
                  <w:rFonts w:eastAsia="Times New Roman" w:cs="Times New Roman"/>
                  <w:color w:val="000000"/>
                  <w:sz w:val="20"/>
                  <w:szCs w:val="20"/>
                  <w:lang w:eastAsia="en-US"/>
                </w:rPr>
                <w:delText>0.879</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78593EF1" w14:textId="617A533C" w:rsidR="006120F7" w:rsidRPr="00562CAB" w:rsidDel="0077231C" w:rsidRDefault="006120F7" w:rsidP="006E3CBF">
            <w:pPr>
              <w:spacing w:after="0" w:line="240" w:lineRule="auto"/>
              <w:jc w:val="center"/>
              <w:rPr>
                <w:del w:id="1131" w:author="Yin, Donglei *" w:date="2018-07-13T15:54:00Z"/>
                <w:rFonts w:eastAsia="Times New Roman" w:cs="Times New Roman"/>
                <w:color w:val="000000"/>
                <w:sz w:val="20"/>
                <w:szCs w:val="20"/>
                <w:lang w:eastAsia="en-US"/>
              </w:rPr>
            </w:pPr>
            <w:del w:id="1132" w:author="Yin, Donglei *" w:date="2018-07-13T15:54:00Z">
              <w:r w:rsidRPr="00562CAB" w:rsidDel="0077231C">
                <w:rPr>
                  <w:rFonts w:eastAsia="Times New Roman" w:cs="Times New Roman"/>
                  <w:color w:val="000000"/>
                  <w:sz w:val="20"/>
                  <w:szCs w:val="20"/>
                  <w:lang w:eastAsia="en-US"/>
                </w:rPr>
                <w:delText>NA</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12D099DE" w14:textId="2CD80B9A" w:rsidR="006120F7" w:rsidRPr="00562CAB" w:rsidDel="0077231C" w:rsidRDefault="006120F7" w:rsidP="006E3CBF">
            <w:pPr>
              <w:spacing w:after="0" w:line="240" w:lineRule="auto"/>
              <w:jc w:val="center"/>
              <w:rPr>
                <w:del w:id="1133" w:author="Yin, Donglei *" w:date="2018-07-13T15:54:00Z"/>
                <w:rFonts w:eastAsia="Times New Roman" w:cs="Times New Roman"/>
                <w:color w:val="000000"/>
                <w:sz w:val="20"/>
                <w:szCs w:val="20"/>
                <w:lang w:eastAsia="en-US"/>
              </w:rPr>
            </w:pPr>
            <w:del w:id="1134" w:author="Yin, Donglei *" w:date="2018-07-13T15:54:00Z">
              <w:r w:rsidRPr="00562CAB" w:rsidDel="0077231C">
                <w:rPr>
                  <w:rFonts w:eastAsia="Times New Roman" w:cs="Times New Roman"/>
                  <w:color w:val="000000"/>
                  <w:sz w:val="20"/>
                  <w:szCs w:val="20"/>
                  <w:lang w:eastAsia="en-US"/>
                </w:rPr>
                <w:delText>11.75</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67AB85EE" w14:textId="7741CE83" w:rsidR="006120F7" w:rsidRPr="00562CAB" w:rsidDel="0077231C" w:rsidRDefault="006120F7" w:rsidP="006E3CBF">
            <w:pPr>
              <w:spacing w:after="0" w:line="240" w:lineRule="auto"/>
              <w:jc w:val="center"/>
              <w:rPr>
                <w:del w:id="1135" w:author="Yin, Donglei *" w:date="2018-07-13T15:54:00Z"/>
                <w:rFonts w:eastAsia="Times New Roman" w:cs="Times New Roman"/>
                <w:color w:val="000000"/>
                <w:sz w:val="20"/>
                <w:szCs w:val="20"/>
                <w:lang w:eastAsia="en-US"/>
              </w:rPr>
            </w:pPr>
            <w:del w:id="1136" w:author="Yin, Donglei *" w:date="2018-07-13T15:54:00Z">
              <w:r w:rsidRPr="00562CAB" w:rsidDel="0077231C">
                <w:rPr>
                  <w:rFonts w:eastAsia="Times New Roman" w:cs="Times New Roman"/>
                  <w:color w:val="000000"/>
                  <w:sz w:val="20"/>
                  <w:szCs w:val="20"/>
                  <w:lang w:eastAsia="en-US"/>
                </w:rPr>
                <w:delText>0.866</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3A3DE2B6" w14:textId="329C60F1" w:rsidR="006120F7" w:rsidRPr="00562CAB" w:rsidDel="0077231C" w:rsidRDefault="006120F7" w:rsidP="006E3CBF">
            <w:pPr>
              <w:spacing w:after="0" w:line="240" w:lineRule="auto"/>
              <w:jc w:val="center"/>
              <w:rPr>
                <w:del w:id="1137" w:author="Yin, Donglei *" w:date="2018-07-13T15:54:00Z"/>
                <w:rFonts w:eastAsia="Times New Roman" w:cs="Times New Roman"/>
                <w:color w:val="000000"/>
                <w:sz w:val="20"/>
                <w:szCs w:val="20"/>
                <w:lang w:eastAsia="en-US"/>
              </w:rPr>
            </w:pPr>
            <w:del w:id="1138" w:author="Yin, Donglei *" w:date="2018-07-13T15:54:00Z">
              <w:r w:rsidRPr="00562CAB" w:rsidDel="0077231C">
                <w:rPr>
                  <w:rFonts w:eastAsia="Times New Roman" w:cs="Times New Roman"/>
                  <w:color w:val="000000"/>
                  <w:sz w:val="20"/>
                  <w:szCs w:val="20"/>
                  <w:lang w:eastAsia="en-US"/>
                </w:rPr>
                <w:delText>NA</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732F457E" w14:textId="343FC003" w:rsidR="006120F7" w:rsidRPr="00562CAB" w:rsidDel="0077231C" w:rsidRDefault="006120F7" w:rsidP="006E3CBF">
            <w:pPr>
              <w:spacing w:after="0" w:line="240" w:lineRule="auto"/>
              <w:jc w:val="center"/>
              <w:rPr>
                <w:del w:id="1139" w:author="Yin, Donglei *" w:date="2018-07-13T15:54:00Z"/>
                <w:rFonts w:eastAsia="Times New Roman" w:cs="Times New Roman"/>
                <w:color w:val="000000"/>
                <w:sz w:val="20"/>
                <w:szCs w:val="20"/>
                <w:lang w:eastAsia="en-US"/>
              </w:rPr>
            </w:pPr>
            <w:del w:id="1140" w:author="Yin, Donglei *" w:date="2018-07-13T15:54:00Z">
              <w:r w:rsidRPr="00562CAB" w:rsidDel="0077231C">
                <w:rPr>
                  <w:rFonts w:eastAsia="Times New Roman" w:cs="Times New Roman"/>
                  <w:color w:val="000000"/>
                  <w:sz w:val="20"/>
                  <w:szCs w:val="20"/>
                  <w:lang w:eastAsia="en-US"/>
                </w:rPr>
                <w:delText>1.079</w:delText>
              </w:r>
            </w:del>
          </w:p>
        </w:tc>
        <w:tc>
          <w:tcPr>
            <w:tcW w:w="1112" w:type="dxa"/>
            <w:tcBorders>
              <w:top w:val="nil"/>
              <w:left w:val="nil"/>
              <w:bottom w:val="single" w:sz="4" w:space="0" w:color="auto"/>
              <w:right w:val="single" w:sz="4" w:space="0" w:color="auto"/>
            </w:tcBorders>
            <w:shd w:val="clear" w:color="auto" w:fill="auto"/>
            <w:noWrap/>
            <w:vAlign w:val="bottom"/>
            <w:hideMark/>
          </w:tcPr>
          <w:p w14:paraId="7789E9C2" w14:textId="0CB6115A" w:rsidR="006120F7" w:rsidRPr="00562CAB" w:rsidDel="0077231C" w:rsidRDefault="006120F7" w:rsidP="006E3CBF">
            <w:pPr>
              <w:spacing w:after="0" w:line="240" w:lineRule="auto"/>
              <w:jc w:val="center"/>
              <w:rPr>
                <w:del w:id="1141" w:author="Yin, Donglei *" w:date="2018-07-13T15:54:00Z"/>
                <w:rFonts w:eastAsia="Times New Roman" w:cs="Times New Roman"/>
                <w:color w:val="000000"/>
                <w:sz w:val="20"/>
                <w:szCs w:val="20"/>
                <w:lang w:eastAsia="en-US"/>
              </w:rPr>
            </w:pPr>
            <w:del w:id="1142" w:author="Yin, Donglei *" w:date="2018-07-13T15:54:00Z">
              <w:r w:rsidRPr="00562CAB" w:rsidDel="0077231C">
                <w:rPr>
                  <w:rFonts w:eastAsia="Times New Roman" w:cs="Times New Roman"/>
                  <w:color w:val="000000"/>
                  <w:sz w:val="20"/>
                  <w:szCs w:val="20"/>
                  <w:lang w:eastAsia="en-US"/>
                </w:rPr>
                <w:delText>0.643</w:delText>
              </w:r>
            </w:del>
          </w:p>
        </w:tc>
        <w:tc>
          <w:tcPr>
            <w:tcW w:w="847" w:type="dxa"/>
            <w:tcBorders>
              <w:top w:val="nil"/>
              <w:left w:val="nil"/>
              <w:bottom w:val="single" w:sz="4" w:space="0" w:color="auto"/>
              <w:right w:val="single" w:sz="4" w:space="0" w:color="auto"/>
            </w:tcBorders>
            <w:shd w:val="clear" w:color="auto" w:fill="auto"/>
            <w:noWrap/>
            <w:vAlign w:val="bottom"/>
            <w:hideMark/>
          </w:tcPr>
          <w:p w14:paraId="00D9A267" w14:textId="3FC47081" w:rsidR="006120F7" w:rsidRPr="00562CAB" w:rsidDel="0077231C" w:rsidRDefault="006120F7" w:rsidP="006E3CBF">
            <w:pPr>
              <w:spacing w:after="0" w:line="240" w:lineRule="auto"/>
              <w:jc w:val="center"/>
              <w:rPr>
                <w:del w:id="1143" w:author="Yin, Donglei *" w:date="2018-07-13T15:54:00Z"/>
                <w:rFonts w:eastAsia="Times New Roman" w:cs="Times New Roman"/>
                <w:color w:val="000000"/>
                <w:sz w:val="20"/>
                <w:szCs w:val="20"/>
                <w:lang w:eastAsia="en-US"/>
              </w:rPr>
            </w:pPr>
            <w:del w:id="1144" w:author="Yin, Donglei *" w:date="2018-07-13T15:54:00Z">
              <w:r w:rsidRPr="00562CAB" w:rsidDel="0077231C">
                <w:rPr>
                  <w:rFonts w:eastAsia="Times New Roman" w:cs="Times New Roman"/>
                  <w:color w:val="000000"/>
                  <w:sz w:val="20"/>
                  <w:szCs w:val="20"/>
                  <w:lang w:eastAsia="en-US"/>
                </w:rPr>
                <w:delText>NA</w:delText>
              </w:r>
            </w:del>
          </w:p>
        </w:tc>
        <w:tc>
          <w:tcPr>
            <w:tcW w:w="1334" w:type="dxa"/>
            <w:tcBorders>
              <w:top w:val="nil"/>
              <w:left w:val="nil"/>
              <w:bottom w:val="single" w:sz="4" w:space="0" w:color="auto"/>
              <w:right w:val="single" w:sz="4" w:space="0" w:color="auto"/>
            </w:tcBorders>
            <w:shd w:val="clear" w:color="auto" w:fill="auto"/>
            <w:noWrap/>
            <w:vAlign w:val="bottom"/>
            <w:hideMark/>
          </w:tcPr>
          <w:p w14:paraId="383804B0" w14:textId="6E1CD14A" w:rsidR="006120F7" w:rsidRPr="00562CAB" w:rsidDel="0077231C" w:rsidRDefault="006120F7" w:rsidP="006E3CBF">
            <w:pPr>
              <w:spacing w:after="0" w:line="240" w:lineRule="auto"/>
              <w:jc w:val="center"/>
              <w:rPr>
                <w:del w:id="1145" w:author="Yin, Donglei *" w:date="2018-07-13T15:54:00Z"/>
                <w:rFonts w:eastAsia="Times New Roman" w:cs="Times New Roman"/>
                <w:color w:val="000000"/>
                <w:sz w:val="20"/>
                <w:szCs w:val="20"/>
                <w:lang w:eastAsia="en-US"/>
              </w:rPr>
            </w:pPr>
            <w:del w:id="1146" w:author="Yin, Donglei *" w:date="2018-07-13T15:54:00Z">
              <w:r w:rsidRPr="00562CAB" w:rsidDel="0077231C">
                <w:rPr>
                  <w:rFonts w:eastAsia="Times New Roman" w:cs="Times New Roman"/>
                  <w:color w:val="000000"/>
                  <w:sz w:val="20"/>
                  <w:szCs w:val="20"/>
                  <w:lang w:eastAsia="en-US"/>
                </w:rPr>
                <w:delText>11.238</w:delText>
              </w:r>
            </w:del>
          </w:p>
        </w:tc>
      </w:tr>
      <w:tr w:rsidR="00EF795D" w:rsidRPr="006E3CBF" w:rsidDel="0077231C" w14:paraId="15B14C20" w14:textId="4606E391" w:rsidTr="00EF795D">
        <w:trPr>
          <w:trHeight w:val="300"/>
          <w:jc w:val="center"/>
          <w:del w:id="1147"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3F53DC5" w14:textId="75796E84" w:rsidR="00EF795D" w:rsidRPr="00562CAB" w:rsidDel="0077231C" w:rsidRDefault="00EF795D" w:rsidP="006E3CBF">
            <w:pPr>
              <w:spacing w:after="0" w:line="240" w:lineRule="auto"/>
              <w:jc w:val="center"/>
              <w:rPr>
                <w:del w:id="1148" w:author="Yin, Donglei *" w:date="2018-07-13T15:54:00Z"/>
                <w:rFonts w:eastAsia="Times New Roman" w:cs="Times New Roman"/>
                <w:color w:val="000000"/>
                <w:sz w:val="20"/>
                <w:szCs w:val="20"/>
                <w:lang w:eastAsia="en-US"/>
              </w:rPr>
            </w:pPr>
            <w:del w:id="1149"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3</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2</m:t>
                            </m:r>
                          </m:sub>
                        </m:sSub>
                      </m:sub>
                    </m:sSub>
                  </m:e>
                </m:d>
              </m:oMath>
            </w:del>
          </w:p>
        </w:tc>
        <w:tc>
          <w:tcPr>
            <w:tcW w:w="1091" w:type="dxa"/>
            <w:tcBorders>
              <w:top w:val="nil"/>
              <w:left w:val="nil"/>
              <w:bottom w:val="single" w:sz="4" w:space="0" w:color="auto"/>
              <w:right w:val="single" w:sz="4" w:space="0" w:color="auto"/>
            </w:tcBorders>
            <w:shd w:val="clear" w:color="auto" w:fill="auto"/>
            <w:noWrap/>
            <w:vAlign w:val="bottom"/>
            <w:hideMark/>
          </w:tcPr>
          <w:p w14:paraId="324F7560" w14:textId="2F523588" w:rsidR="00EF795D" w:rsidRPr="00562CAB" w:rsidDel="0077231C" w:rsidRDefault="00EF795D" w:rsidP="006E3CBF">
            <w:pPr>
              <w:spacing w:after="0" w:line="240" w:lineRule="auto"/>
              <w:jc w:val="center"/>
              <w:rPr>
                <w:del w:id="1150" w:author="Yin, Donglei *" w:date="2018-07-13T15:54:00Z"/>
                <w:rFonts w:eastAsia="Times New Roman" w:cs="Times New Roman"/>
                <w:color w:val="000000"/>
                <w:sz w:val="20"/>
                <w:szCs w:val="20"/>
                <w:lang w:eastAsia="en-US"/>
              </w:rPr>
            </w:pPr>
            <w:del w:id="1151"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5</m:t>
                    </m:r>
                  </m:sup>
                </m:sSubSup>
              </m:oMath>
            </w:del>
          </w:p>
        </w:tc>
        <w:tc>
          <w:tcPr>
            <w:tcW w:w="1091" w:type="dxa"/>
            <w:tcBorders>
              <w:top w:val="nil"/>
              <w:left w:val="nil"/>
              <w:bottom w:val="single" w:sz="4" w:space="0" w:color="auto"/>
              <w:right w:val="single" w:sz="4" w:space="0" w:color="auto"/>
            </w:tcBorders>
            <w:shd w:val="clear" w:color="auto" w:fill="auto"/>
            <w:noWrap/>
            <w:vAlign w:val="bottom"/>
            <w:hideMark/>
          </w:tcPr>
          <w:p w14:paraId="2D56B04E" w14:textId="459AE243" w:rsidR="00EF795D" w:rsidRPr="00562CAB" w:rsidDel="0077231C" w:rsidRDefault="00EF795D" w:rsidP="006E3CBF">
            <w:pPr>
              <w:spacing w:after="0" w:line="240" w:lineRule="auto"/>
              <w:jc w:val="center"/>
              <w:rPr>
                <w:del w:id="1152" w:author="Yin, Donglei *" w:date="2018-07-13T15:54:00Z"/>
                <w:rFonts w:eastAsia="Times New Roman" w:cs="Times New Roman"/>
                <w:color w:val="000000"/>
                <w:sz w:val="20"/>
                <w:szCs w:val="20"/>
                <w:lang w:eastAsia="en-US"/>
              </w:rPr>
            </w:pPr>
            <w:del w:id="1153"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6</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71B65E4D" w14:textId="06041BEF" w:rsidR="00EF795D" w:rsidRPr="00562CAB" w:rsidDel="0077231C" w:rsidRDefault="00EF795D" w:rsidP="006E3CBF">
            <w:pPr>
              <w:spacing w:after="0" w:line="240" w:lineRule="auto"/>
              <w:jc w:val="center"/>
              <w:rPr>
                <w:del w:id="1154" w:author="Yin, Donglei *" w:date="2018-07-13T15:54:00Z"/>
                <w:rFonts w:eastAsia="Times New Roman" w:cs="Times New Roman"/>
                <w:color w:val="000000"/>
                <w:sz w:val="20"/>
                <w:szCs w:val="20"/>
                <w:lang w:eastAsia="en-US"/>
              </w:rPr>
            </w:pPr>
            <w:del w:id="1155"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3</m:t>
                    </m:r>
                  </m:sub>
                </m:sSub>
              </m:oMath>
            </w:del>
          </w:p>
        </w:tc>
        <w:tc>
          <w:tcPr>
            <w:tcW w:w="1031" w:type="dxa"/>
            <w:tcBorders>
              <w:top w:val="nil"/>
              <w:left w:val="nil"/>
              <w:bottom w:val="single" w:sz="4" w:space="0" w:color="auto"/>
              <w:right w:val="single" w:sz="4" w:space="0" w:color="auto"/>
            </w:tcBorders>
            <w:shd w:val="clear" w:color="auto" w:fill="auto"/>
            <w:noWrap/>
            <w:vAlign w:val="bottom"/>
            <w:hideMark/>
          </w:tcPr>
          <w:p w14:paraId="7C4C9220" w14:textId="67A19D4D" w:rsidR="00EF795D" w:rsidRPr="00562CAB" w:rsidDel="0077231C" w:rsidRDefault="00EF795D" w:rsidP="006E3CBF">
            <w:pPr>
              <w:spacing w:after="0" w:line="240" w:lineRule="auto"/>
              <w:jc w:val="center"/>
              <w:rPr>
                <w:del w:id="1156" w:author="Yin, Donglei *" w:date="2018-07-13T15:54:00Z"/>
                <w:rFonts w:eastAsia="Times New Roman" w:cs="Times New Roman"/>
                <w:color w:val="000000"/>
                <w:sz w:val="20"/>
                <w:szCs w:val="20"/>
                <w:lang w:eastAsia="en-US"/>
              </w:rPr>
            </w:pPr>
            <w:del w:id="1157"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5</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208ED408" w14:textId="413F8149" w:rsidR="00EF795D" w:rsidRPr="00562CAB" w:rsidDel="0077231C" w:rsidRDefault="00EF795D" w:rsidP="006E3CBF">
            <w:pPr>
              <w:spacing w:after="0" w:line="240" w:lineRule="auto"/>
              <w:jc w:val="center"/>
              <w:rPr>
                <w:del w:id="1158" w:author="Yin, Donglei *" w:date="2018-07-13T15:54:00Z"/>
                <w:rFonts w:eastAsia="Times New Roman" w:cs="Times New Roman"/>
                <w:color w:val="000000"/>
                <w:sz w:val="20"/>
                <w:szCs w:val="20"/>
                <w:lang w:eastAsia="en-US"/>
              </w:rPr>
            </w:pPr>
            <w:del w:id="1159"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6</m:t>
                    </m:r>
                  </m:sup>
                </m:sSubSup>
              </m:oMath>
            </w:del>
          </w:p>
        </w:tc>
        <w:tc>
          <w:tcPr>
            <w:tcW w:w="1112" w:type="dxa"/>
            <w:tcBorders>
              <w:top w:val="nil"/>
              <w:left w:val="nil"/>
              <w:bottom w:val="single" w:sz="4" w:space="0" w:color="auto"/>
              <w:right w:val="single" w:sz="4" w:space="0" w:color="auto"/>
            </w:tcBorders>
            <w:shd w:val="clear" w:color="auto" w:fill="auto"/>
            <w:noWrap/>
            <w:vAlign w:val="bottom"/>
            <w:hideMark/>
          </w:tcPr>
          <w:p w14:paraId="2268FADE" w14:textId="5967A9CE" w:rsidR="00EF795D" w:rsidRPr="00562CAB" w:rsidDel="0077231C" w:rsidRDefault="00EF795D" w:rsidP="006E3CBF">
            <w:pPr>
              <w:spacing w:after="0" w:line="240" w:lineRule="auto"/>
              <w:jc w:val="center"/>
              <w:rPr>
                <w:del w:id="1160" w:author="Yin, Donglei *" w:date="2018-07-13T15:54:00Z"/>
                <w:rFonts w:eastAsia="Times New Roman" w:cs="Times New Roman"/>
                <w:color w:val="000000"/>
                <w:sz w:val="20"/>
                <w:szCs w:val="20"/>
                <w:lang w:eastAsia="en-US"/>
              </w:rPr>
            </w:pPr>
            <w:del w:id="1161"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3</m:t>
                    </m:r>
                  </m:sub>
                </m:sSub>
              </m:oMath>
            </w:del>
          </w:p>
        </w:tc>
        <w:tc>
          <w:tcPr>
            <w:tcW w:w="847" w:type="dxa"/>
            <w:tcBorders>
              <w:top w:val="nil"/>
              <w:left w:val="nil"/>
              <w:bottom w:val="single" w:sz="4" w:space="0" w:color="auto"/>
              <w:right w:val="single" w:sz="4" w:space="0" w:color="auto"/>
            </w:tcBorders>
            <w:shd w:val="clear" w:color="auto" w:fill="auto"/>
            <w:noWrap/>
            <w:vAlign w:val="bottom"/>
            <w:hideMark/>
          </w:tcPr>
          <w:p w14:paraId="306CE6D3" w14:textId="436E8C03" w:rsidR="00EF795D" w:rsidRPr="00562CAB" w:rsidDel="0077231C" w:rsidRDefault="00EF795D" w:rsidP="006E3CBF">
            <w:pPr>
              <w:spacing w:after="0" w:line="240" w:lineRule="auto"/>
              <w:jc w:val="center"/>
              <w:rPr>
                <w:del w:id="1162" w:author="Yin, Donglei *" w:date="2018-07-13T15:54:00Z"/>
                <w:rFonts w:eastAsia="Times New Roman" w:cs="Times New Roman"/>
                <w:color w:val="000000"/>
                <w:sz w:val="20"/>
                <w:szCs w:val="20"/>
                <w:lang w:eastAsia="en-US"/>
              </w:rPr>
            </w:pPr>
            <w:del w:id="1163"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5</m:t>
                    </m:r>
                  </m:sup>
                </m:sSubSup>
              </m:oMath>
            </w:del>
          </w:p>
        </w:tc>
        <w:tc>
          <w:tcPr>
            <w:tcW w:w="1334" w:type="dxa"/>
            <w:tcBorders>
              <w:top w:val="nil"/>
              <w:left w:val="nil"/>
              <w:bottom w:val="single" w:sz="4" w:space="0" w:color="auto"/>
              <w:right w:val="single" w:sz="4" w:space="0" w:color="auto"/>
            </w:tcBorders>
            <w:shd w:val="clear" w:color="auto" w:fill="auto"/>
            <w:noWrap/>
            <w:vAlign w:val="bottom"/>
            <w:hideMark/>
          </w:tcPr>
          <w:p w14:paraId="5CDFEDC3" w14:textId="152BA287" w:rsidR="00EF795D" w:rsidRPr="00562CAB" w:rsidDel="0077231C" w:rsidRDefault="00EF795D" w:rsidP="006E3CBF">
            <w:pPr>
              <w:spacing w:after="0" w:line="240" w:lineRule="auto"/>
              <w:jc w:val="center"/>
              <w:rPr>
                <w:del w:id="1164" w:author="Yin, Donglei *" w:date="2018-07-13T15:54:00Z"/>
                <w:rFonts w:eastAsia="Times New Roman" w:cs="Times New Roman"/>
                <w:color w:val="000000"/>
                <w:sz w:val="20"/>
                <w:szCs w:val="20"/>
                <w:lang w:eastAsia="en-US"/>
              </w:rPr>
            </w:pPr>
            <w:del w:id="1165"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6</m:t>
                    </m:r>
                  </m:sup>
                </m:sSubSup>
              </m:oMath>
            </w:del>
          </w:p>
        </w:tc>
      </w:tr>
      <w:tr w:rsidR="00EF795D" w:rsidRPr="006E3CBF" w:rsidDel="0077231C" w14:paraId="1491A22E" w14:textId="6F224B9A" w:rsidTr="00EF795D">
        <w:trPr>
          <w:trHeight w:val="300"/>
          <w:jc w:val="center"/>
          <w:del w:id="1166"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DC22BE2" w14:textId="1155194E" w:rsidR="00EF795D" w:rsidRPr="00562CAB" w:rsidDel="0077231C" w:rsidRDefault="00EF795D" w:rsidP="006E3CBF">
            <w:pPr>
              <w:spacing w:after="0" w:line="240" w:lineRule="auto"/>
              <w:jc w:val="center"/>
              <w:rPr>
                <w:del w:id="1167" w:author="Yin, Donglei *" w:date="2018-07-13T15:54:00Z"/>
                <w:rFonts w:eastAsia="Times New Roman" w:cs="Times New Roman"/>
                <w:color w:val="000000"/>
                <w:sz w:val="20"/>
                <w:szCs w:val="20"/>
                <w:lang w:eastAsia="en-US"/>
              </w:rPr>
            </w:pPr>
            <w:del w:id="1168" w:author="Yin, Donglei *" w:date="2018-07-13T15:54:00Z">
              <w:r w:rsidRPr="00562CAB" w:rsidDel="0077231C">
                <w:rPr>
                  <w:rFonts w:eastAsia="Times New Roman" w:cs="Times New Roman"/>
                  <w:color w:val="000000"/>
                  <w:sz w:val="20"/>
                  <w:szCs w:val="20"/>
                  <w:lang w:eastAsia="en-US"/>
                </w:rPr>
                <w:delText>0.867</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2D1A6926" w14:textId="08B880D5" w:rsidR="00EF795D" w:rsidRPr="00562CAB" w:rsidDel="0077231C" w:rsidRDefault="00EF795D" w:rsidP="006E3CBF">
            <w:pPr>
              <w:spacing w:after="0" w:line="240" w:lineRule="auto"/>
              <w:jc w:val="center"/>
              <w:rPr>
                <w:del w:id="1169" w:author="Yin, Donglei *" w:date="2018-07-13T15:54:00Z"/>
                <w:rFonts w:eastAsia="Times New Roman" w:cs="Times New Roman"/>
                <w:color w:val="000000"/>
                <w:sz w:val="20"/>
                <w:szCs w:val="20"/>
                <w:lang w:eastAsia="en-US"/>
              </w:rPr>
            </w:pPr>
            <w:del w:id="1170" w:author="Yin, Donglei *" w:date="2018-07-13T15:54:00Z">
              <w:r w:rsidRPr="00562CAB" w:rsidDel="0077231C">
                <w:rPr>
                  <w:rFonts w:eastAsia="Times New Roman" w:cs="Times New Roman"/>
                  <w:color w:val="000000"/>
                  <w:sz w:val="20"/>
                  <w:szCs w:val="20"/>
                  <w:lang w:eastAsia="en-US"/>
                </w:rPr>
                <w:delText>NA</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6940ADCB" w14:textId="29332766" w:rsidR="00EF795D" w:rsidRPr="00562CAB" w:rsidDel="0077231C" w:rsidRDefault="00EF795D" w:rsidP="006E3CBF">
            <w:pPr>
              <w:spacing w:after="0" w:line="240" w:lineRule="auto"/>
              <w:jc w:val="center"/>
              <w:rPr>
                <w:del w:id="1171" w:author="Yin, Donglei *" w:date="2018-07-13T15:54:00Z"/>
                <w:rFonts w:eastAsia="Times New Roman" w:cs="Times New Roman"/>
                <w:color w:val="000000"/>
                <w:sz w:val="20"/>
                <w:szCs w:val="20"/>
                <w:lang w:eastAsia="en-US"/>
              </w:rPr>
            </w:pPr>
            <w:del w:id="1172" w:author="Yin, Donglei *" w:date="2018-07-13T15:54:00Z">
              <w:r w:rsidRPr="00562CAB" w:rsidDel="0077231C">
                <w:rPr>
                  <w:rFonts w:eastAsia="Times New Roman" w:cs="Times New Roman"/>
                  <w:color w:val="000000"/>
                  <w:sz w:val="20"/>
                  <w:szCs w:val="20"/>
                  <w:lang w:eastAsia="en-US"/>
                </w:rPr>
                <w:delText>1.058</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71584086" w14:textId="2A7B3A7D" w:rsidR="00EF795D" w:rsidRPr="00562CAB" w:rsidDel="0077231C" w:rsidRDefault="00EF795D" w:rsidP="006E3CBF">
            <w:pPr>
              <w:spacing w:after="0" w:line="240" w:lineRule="auto"/>
              <w:jc w:val="center"/>
              <w:rPr>
                <w:del w:id="1173" w:author="Yin, Donglei *" w:date="2018-07-13T15:54:00Z"/>
                <w:rFonts w:eastAsia="Times New Roman" w:cs="Times New Roman"/>
                <w:color w:val="000000"/>
                <w:sz w:val="20"/>
                <w:szCs w:val="20"/>
                <w:lang w:eastAsia="en-US"/>
              </w:rPr>
            </w:pPr>
            <w:del w:id="1174" w:author="Yin, Donglei *" w:date="2018-07-13T15:54:00Z">
              <w:r w:rsidRPr="00562CAB" w:rsidDel="0077231C">
                <w:rPr>
                  <w:rFonts w:eastAsia="Times New Roman" w:cs="Times New Roman"/>
                  <w:color w:val="000000"/>
                  <w:sz w:val="20"/>
                  <w:szCs w:val="20"/>
                  <w:lang w:eastAsia="en-US"/>
                </w:rPr>
                <w:delText>0.94</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61B05794" w14:textId="547F9D5C" w:rsidR="00EF795D" w:rsidRPr="00562CAB" w:rsidDel="0077231C" w:rsidRDefault="00EF795D" w:rsidP="006E3CBF">
            <w:pPr>
              <w:spacing w:after="0" w:line="240" w:lineRule="auto"/>
              <w:jc w:val="center"/>
              <w:rPr>
                <w:del w:id="1175" w:author="Yin, Donglei *" w:date="2018-07-13T15:54:00Z"/>
                <w:rFonts w:eastAsia="Times New Roman" w:cs="Times New Roman"/>
                <w:color w:val="000000"/>
                <w:sz w:val="20"/>
                <w:szCs w:val="20"/>
                <w:lang w:eastAsia="en-US"/>
              </w:rPr>
            </w:pPr>
            <w:del w:id="1176" w:author="Yin, Donglei *" w:date="2018-07-13T15:54:00Z">
              <w:r w:rsidRPr="00562CAB" w:rsidDel="0077231C">
                <w:rPr>
                  <w:rFonts w:eastAsia="Times New Roman" w:cs="Times New Roman"/>
                  <w:color w:val="000000"/>
                  <w:sz w:val="20"/>
                  <w:szCs w:val="20"/>
                  <w:lang w:eastAsia="en-US"/>
                </w:rPr>
                <w:delText>0.869</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451CAF31" w14:textId="3EC4A4FE" w:rsidR="00EF795D" w:rsidRPr="00562CAB" w:rsidDel="0077231C" w:rsidRDefault="00EF795D" w:rsidP="006E3CBF">
            <w:pPr>
              <w:spacing w:after="0" w:line="240" w:lineRule="auto"/>
              <w:jc w:val="center"/>
              <w:rPr>
                <w:del w:id="1177" w:author="Yin, Donglei *" w:date="2018-07-13T15:54:00Z"/>
                <w:rFonts w:eastAsia="Times New Roman" w:cs="Times New Roman"/>
                <w:color w:val="000000"/>
                <w:sz w:val="20"/>
                <w:szCs w:val="20"/>
                <w:lang w:eastAsia="en-US"/>
              </w:rPr>
            </w:pPr>
            <w:del w:id="1178" w:author="Yin, Donglei *" w:date="2018-07-13T15:54:00Z">
              <w:r w:rsidRPr="00562CAB" w:rsidDel="0077231C">
                <w:rPr>
                  <w:rFonts w:eastAsia="Times New Roman" w:cs="Times New Roman"/>
                  <w:color w:val="000000"/>
                  <w:sz w:val="20"/>
                  <w:szCs w:val="20"/>
                  <w:lang w:eastAsia="en-US"/>
                </w:rPr>
                <w:delText>0.977</w:delText>
              </w:r>
            </w:del>
          </w:p>
        </w:tc>
        <w:tc>
          <w:tcPr>
            <w:tcW w:w="1112" w:type="dxa"/>
            <w:tcBorders>
              <w:top w:val="nil"/>
              <w:left w:val="nil"/>
              <w:bottom w:val="single" w:sz="4" w:space="0" w:color="auto"/>
              <w:right w:val="single" w:sz="4" w:space="0" w:color="auto"/>
            </w:tcBorders>
            <w:shd w:val="clear" w:color="auto" w:fill="auto"/>
            <w:noWrap/>
            <w:vAlign w:val="bottom"/>
            <w:hideMark/>
          </w:tcPr>
          <w:p w14:paraId="7879D040" w14:textId="18FA848F" w:rsidR="00EF795D" w:rsidRPr="00562CAB" w:rsidDel="0077231C" w:rsidRDefault="00EF795D" w:rsidP="006E3CBF">
            <w:pPr>
              <w:spacing w:after="0" w:line="240" w:lineRule="auto"/>
              <w:jc w:val="center"/>
              <w:rPr>
                <w:del w:id="1179" w:author="Yin, Donglei *" w:date="2018-07-13T15:54:00Z"/>
                <w:rFonts w:eastAsia="Times New Roman" w:cs="Times New Roman"/>
                <w:color w:val="000000"/>
                <w:sz w:val="20"/>
                <w:szCs w:val="20"/>
                <w:lang w:eastAsia="en-US"/>
              </w:rPr>
            </w:pPr>
            <w:del w:id="1180" w:author="Yin, Donglei *" w:date="2018-07-13T15:54:00Z">
              <w:r w:rsidRPr="00562CAB" w:rsidDel="0077231C">
                <w:rPr>
                  <w:rFonts w:eastAsia="Times New Roman" w:cs="Times New Roman"/>
                  <w:color w:val="000000"/>
                  <w:sz w:val="20"/>
                  <w:szCs w:val="20"/>
                  <w:lang w:eastAsia="en-US"/>
                </w:rPr>
                <w:delText>0.591</w:delText>
              </w:r>
            </w:del>
          </w:p>
        </w:tc>
        <w:tc>
          <w:tcPr>
            <w:tcW w:w="847" w:type="dxa"/>
            <w:tcBorders>
              <w:top w:val="nil"/>
              <w:left w:val="nil"/>
              <w:bottom w:val="single" w:sz="4" w:space="0" w:color="auto"/>
              <w:right w:val="single" w:sz="4" w:space="0" w:color="auto"/>
            </w:tcBorders>
            <w:shd w:val="clear" w:color="auto" w:fill="auto"/>
            <w:noWrap/>
            <w:vAlign w:val="bottom"/>
            <w:hideMark/>
          </w:tcPr>
          <w:p w14:paraId="74372534" w14:textId="5DBC2515" w:rsidR="00EF795D" w:rsidRPr="00562CAB" w:rsidDel="0077231C" w:rsidRDefault="00EF795D" w:rsidP="006E3CBF">
            <w:pPr>
              <w:spacing w:after="0" w:line="240" w:lineRule="auto"/>
              <w:jc w:val="center"/>
              <w:rPr>
                <w:del w:id="1181" w:author="Yin, Donglei *" w:date="2018-07-13T15:54:00Z"/>
                <w:rFonts w:eastAsia="Times New Roman" w:cs="Times New Roman"/>
                <w:color w:val="000000"/>
                <w:sz w:val="20"/>
                <w:szCs w:val="20"/>
                <w:lang w:eastAsia="en-US"/>
              </w:rPr>
            </w:pPr>
            <w:del w:id="1182" w:author="Yin, Donglei *" w:date="2018-07-13T15:54:00Z">
              <w:r w:rsidRPr="00562CAB" w:rsidDel="0077231C">
                <w:rPr>
                  <w:rFonts w:eastAsia="Times New Roman" w:cs="Times New Roman"/>
                  <w:color w:val="000000"/>
                  <w:sz w:val="20"/>
                  <w:szCs w:val="20"/>
                  <w:lang w:eastAsia="en-US"/>
                </w:rPr>
                <w:delText>NA</w:delText>
              </w:r>
            </w:del>
          </w:p>
        </w:tc>
        <w:tc>
          <w:tcPr>
            <w:tcW w:w="1334" w:type="dxa"/>
            <w:tcBorders>
              <w:top w:val="nil"/>
              <w:left w:val="nil"/>
              <w:bottom w:val="single" w:sz="4" w:space="0" w:color="auto"/>
              <w:right w:val="single" w:sz="4" w:space="0" w:color="auto"/>
            </w:tcBorders>
            <w:shd w:val="clear" w:color="auto" w:fill="auto"/>
            <w:noWrap/>
            <w:vAlign w:val="bottom"/>
            <w:hideMark/>
          </w:tcPr>
          <w:p w14:paraId="029B22C5" w14:textId="15E78D3E" w:rsidR="00EF795D" w:rsidRPr="00562CAB" w:rsidDel="0077231C" w:rsidRDefault="00EF795D" w:rsidP="006E3CBF">
            <w:pPr>
              <w:spacing w:after="0" w:line="240" w:lineRule="auto"/>
              <w:jc w:val="center"/>
              <w:rPr>
                <w:del w:id="1183" w:author="Yin, Donglei *" w:date="2018-07-13T15:54:00Z"/>
                <w:rFonts w:eastAsia="Times New Roman" w:cs="Times New Roman"/>
                <w:color w:val="000000"/>
                <w:sz w:val="20"/>
                <w:szCs w:val="20"/>
                <w:lang w:eastAsia="en-US"/>
              </w:rPr>
            </w:pPr>
            <w:del w:id="1184" w:author="Yin, Donglei *" w:date="2018-07-13T15:54:00Z">
              <w:r w:rsidRPr="00562CAB" w:rsidDel="0077231C">
                <w:rPr>
                  <w:rFonts w:eastAsia="Times New Roman" w:cs="Times New Roman"/>
                  <w:color w:val="000000"/>
                  <w:sz w:val="20"/>
                  <w:szCs w:val="20"/>
                  <w:lang w:eastAsia="en-US"/>
                </w:rPr>
                <w:delText>1.428</w:delText>
              </w:r>
            </w:del>
          </w:p>
        </w:tc>
      </w:tr>
    </w:tbl>
    <w:p w14:paraId="65F212E1" w14:textId="11BB491C" w:rsidR="006E3CBF" w:rsidRPr="00725AFC" w:rsidDel="0077231C" w:rsidRDefault="006E3CBF" w:rsidP="00C74355">
      <w:pPr>
        <w:spacing w:after="0" w:line="240" w:lineRule="auto"/>
        <w:jc w:val="both"/>
        <w:rPr>
          <w:del w:id="1185" w:author="Yin, Donglei *" w:date="2018-07-13T15:55:00Z"/>
          <w:rFonts w:ascii="Times New Roman" w:eastAsia="Calibri" w:hAnsi="Times New Roman" w:cs="Times New Roman"/>
          <w:sz w:val="24"/>
          <w:szCs w:val="24"/>
          <w:lang w:eastAsia="en-US"/>
        </w:rPr>
      </w:pPr>
    </w:p>
    <w:p w14:paraId="118F0946" w14:textId="70B0F51D" w:rsidR="00215DFE" w:rsidRPr="002E3ABC" w:rsidRDefault="00E07146">
      <w:pPr>
        <w:jc w:val="both"/>
        <w:rPr>
          <w:rFonts w:ascii="Times New Roman" w:eastAsia="Times New Roman" w:hAnsi="Times New Roman" w:cs="Times New Roman"/>
          <w:color w:val="000000"/>
          <w:sz w:val="18"/>
          <w:szCs w:val="18"/>
          <w:rPrChange w:id="1186" w:author="Donglei Yin" w:date="2018-07-15T17:19:00Z">
            <w:rPr>
              <w:rFonts w:ascii="Times New Roman" w:eastAsia="Times New Roman" w:hAnsi="Times New Roman" w:cs="Times New Roman"/>
              <w:sz w:val="24"/>
              <w:szCs w:val="24"/>
            </w:rPr>
          </w:rPrChange>
        </w:rPr>
        <w:pPrChange w:id="1187" w:author="Yin, Donglei *" w:date="2018-07-13T16:02:00Z">
          <w:pPr>
            <w:spacing w:after="0" w:line="240" w:lineRule="auto"/>
            <w:jc w:val="both"/>
          </w:pPr>
        </w:pPrChange>
      </w:pPr>
      <w:r w:rsidRPr="00725AFC">
        <w:rPr>
          <w:rFonts w:ascii="Times New Roman" w:eastAsia="Times New Roman" w:hAnsi="Times New Roman" w:cs="Times New Roman"/>
          <w:sz w:val="24"/>
          <w:szCs w:val="24"/>
        </w:rPr>
        <w:t xml:space="preserve">From Table </w:t>
      </w:r>
      <w:ins w:id="1188" w:author="Yin, Donglei *" w:date="2018-07-13T15:56:00Z">
        <w:r w:rsidR="0077231C" w:rsidRPr="00725AFC">
          <w:rPr>
            <w:rFonts w:ascii="Times New Roman" w:eastAsia="Times New Roman" w:hAnsi="Times New Roman" w:cs="Times New Roman"/>
            <w:sz w:val="24"/>
            <w:szCs w:val="24"/>
          </w:rPr>
          <w:t>2</w:t>
        </w:r>
      </w:ins>
      <w:del w:id="1189" w:author="Yin, Donglei *" w:date="2018-07-13T15:56:00Z">
        <w:r w:rsidRPr="0051431C" w:rsidDel="0077231C">
          <w:rPr>
            <w:rFonts w:ascii="Times New Roman" w:eastAsia="Times New Roman" w:hAnsi="Times New Roman" w:cs="Times New Roman"/>
            <w:sz w:val="24"/>
            <w:szCs w:val="24"/>
          </w:rPr>
          <w:delText>3</w:delText>
        </w:r>
      </w:del>
      <w:r w:rsidRPr="0051431C">
        <w:rPr>
          <w:rFonts w:ascii="Times New Roman" w:eastAsia="Times New Roman" w:hAnsi="Times New Roman" w:cs="Times New Roman"/>
          <w:sz w:val="24"/>
          <w:szCs w:val="24"/>
        </w:rPr>
        <w:t>,</w:t>
      </w:r>
      <w:ins w:id="1190" w:author="Yin, Donglei *" w:date="2018-07-13T15:57:00Z">
        <w:r w:rsidR="0077231C" w:rsidRPr="0051431C">
          <w:rPr>
            <w:rFonts w:ascii="Times New Roman" w:eastAsia="Times New Roman" w:hAnsi="Times New Roman" w:cs="Times New Roman"/>
            <w:sz w:val="24"/>
            <w:szCs w:val="24"/>
          </w:rPr>
          <w:t xml:space="preserve"> </w:t>
        </w:r>
      </w:ins>
      <w:ins w:id="1191" w:author="Yin, Donglei *" w:date="2018-07-13T16:02:00Z">
        <w:del w:id="1192" w:author="Donglei Yin" w:date="2018-07-15T16:53:00Z">
          <w:r w:rsidR="00533AF5" w:rsidRPr="0051431C" w:rsidDel="00E06BDC">
            <w:rPr>
              <w:rFonts w:ascii="Times New Roman" w:hAnsi="Times New Roman" w:cs="Times New Roman"/>
              <w:sz w:val="24"/>
              <w:szCs w:val="24"/>
            </w:rPr>
            <w:delText xml:space="preserve">using </w:delText>
          </w:r>
        </w:del>
        <w:r w:rsidR="00533AF5" w:rsidRPr="0051431C">
          <w:rPr>
            <w:rFonts w:ascii="Times New Roman" w:hAnsi="Times New Roman" w:cs="Times New Roman"/>
            <w:sz w:val="24"/>
            <w:szCs w:val="24"/>
          </w:rPr>
          <w:t>the pairwise comparison approach</w:t>
        </w:r>
      </w:ins>
      <w:ins w:id="1193" w:author="Donglei Yin" w:date="2018-07-15T16:54:00Z">
        <w:r w:rsidR="005C4AE3">
          <w:rPr>
            <w:rFonts w:ascii="Times New Roman" w:hAnsi="Times New Roman" w:cs="Times New Roman"/>
            <w:sz w:val="24"/>
            <w:szCs w:val="24"/>
          </w:rPr>
          <w:t xml:space="preserve"> failed</w:t>
        </w:r>
        <w:r w:rsidR="00331ABB" w:rsidRPr="0051431C">
          <w:rPr>
            <w:rFonts w:ascii="Times New Roman" w:hAnsi="Times New Roman" w:cs="Times New Roman"/>
            <w:sz w:val="24"/>
            <w:szCs w:val="24"/>
          </w:rPr>
          <w:t xml:space="preserve"> to </w:t>
        </w:r>
      </w:ins>
      <w:ins w:id="1194" w:author="Yin, Donglei *" w:date="2018-07-13T16:02:00Z">
        <w:del w:id="1195" w:author="Donglei Yin" w:date="2018-07-15T16:54:00Z">
          <w:r w:rsidR="00533AF5" w:rsidRPr="0051431C" w:rsidDel="00331ABB">
            <w:rPr>
              <w:rFonts w:ascii="Times New Roman" w:hAnsi="Times New Roman" w:cs="Times New Roman"/>
              <w:sz w:val="24"/>
              <w:szCs w:val="24"/>
            </w:rPr>
            <w:delText>, T versus US</w:delText>
          </w:r>
        </w:del>
        <w:del w:id="1196" w:author="Donglei Yin" w:date="2018-07-15T16:53:00Z">
          <w:r w:rsidR="00533AF5" w:rsidRPr="0051431C" w:rsidDel="00E06BDC">
            <w:rPr>
              <w:rFonts w:ascii="Times New Roman" w:hAnsi="Times New Roman" w:cs="Times New Roman"/>
              <w:sz w:val="24"/>
              <w:szCs w:val="24"/>
            </w:rPr>
            <w:delText xml:space="preserve"> and</w:delText>
          </w:r>
        </w:del>
        <w:del w:id="1197" w:author="Donglei Yin" w:date="2018-07-15T16:54:00Z">
          <w:r w:rsidR="00533AF5" w:rsidRPr="0051431C" w:rsidDel="00331ABB">
            <w:rPr>
              <w:rFonts w:ascii="Times New Roman" w:hAnsi="Times New Roman" w:cs="Times New Roman"/>
              <w:sz w:val="24"/>
              <w:szCs w:val="24"/>
            </w:rPr>
            <w:delText xml:space="preserve"> T versus EU </w:delText>
          </w:r>
        </w:del>
        <w:r w:rsidR="00533AF5" w:rsidRPr="0051431C">
          <w:rPr>
            <w:rFonts w:ascii="Times New Roman" w:hAnsi="Times New Roman" w:cs="Times New Roman"/>
            <w:sz w:val="24"/>
            <w:szCs w:val="24"/>
          </w:rPr>
          <w:t>reject</w:t>
        </w:r>
        <w:del w:id="1198" w:author="Donglei Yin" w:date="2018-07-15T16:54:00Z">
          <w:r w:rsidR="00533AF5" w:rsidRPr="0051431C" w:rsidDel="00331ABB">
            <w:rPr>
              <w:rFonts w:ascii="Times New Roman" w:hAnsi="Times New Roman" w:cs="Times New Roman"/>
              <w:sz w:val="24"/>
              <w:szCs w:val="24"/>
            </w:rPr>
            <w:delText>ed</w:delText>
          </w:r>
        </w:del>
        <w:r w:rsidR="00533AF5" w:rsidRPr="0051431C">
          <w:rPr>
            <w:rFonts w:ascii="Times New Roman" w:hAnsi="Times New Roman" w:cs="Times New Roman"/>
            <w:sz w:val="24"/>
            <w:szCs w:val="24"/>
          </w:rPr>
          <w:t xml:space="preserve"> </w:t>
        </w:r>
        <w:del w:id="1199" w:author="Donglei Yin" w:date="2018-07-15T16:56:00Z">
          <w:r w:rsidR="00533AF5" w:rsidRPr="0051431C" w:rsidDel="00040AB7">
            <w:rPr>
              <w:rFonts w:ascii="Times New Roman" w:hAnsi="Times New Roman" w:cs="Times New Roman"/>
              <w:sz w:val="24"/>
              <w:szCs w:val="24"/>
            </w:rPr>
            <w:delText xml:space="preserve">the </w:delText>
          </w:r>
        </w:del>
      </w:ins>
      <w:ins w:id="1200" w:author="Donglei Yin" w:date="2018-07-15T16:56:00Z">
        <w:r w:rsidR="00040AB7" w:rsidRPr="0051431C">
          <w:rPr>
            <w:rFonts w:ascii="Times New Roman" w:hAnsi="Times New Roman" w:cs="Times New Roman"/>
            <w:sz w:val="24"/>
            <w:szCs w:val="24"/>
          </w:rPr>
          <w:t xml:space="preserve">one of the </w:t>
        </w:r>
      </w:ins>
      <w:ins w:id="1201" w:author="Yin, Donglei *" w:date="2018-07-13T16:02:00Z">
        <w:r w:rsidR="00533AF5" w:rsidRPr="0051431C">
          <w:rPr>
            <w:rFonts w:ascii="Times New Roman" w:hAnsi="Times New Roman" w:cs="Times New Roman"/>
            <w:sz w:val="24"/>
            <w:szCs w:val="24"/>
          </w:rPr>
          <w:t>null hypothes</w:t>
        </w:r>
      </w:ins>
      <w:ins w:id="1202" w:author="Donglei Yin" w:date="2018-07-15T16:56:00Z">
        <w:r w:rsidR="00040AB7" w:rsidRPr="0051431C">
          <w:rPr>
            <w:rFonts w:ascii="Times New Roman" w:hAnsi="Times New Roman" w:cs="Times New Roman"/>
            <w:sz w:val="24"/>
            <w:szCs w:val="24"/>
          </w:rPr>
          <w:t>e</w:t>
        </w:r>
      </w:ins>
      <w:ins w:id="1203" w:author="Yin, Donglei *" w:date="2018-07-13T16:02:00Z">
        <w:del w:id="1204" w:author="Donglei Yin" w:date="2018-07-15T16:56:00Z">
          <w:r w:rsidR="00533AF5" w:rsidRPr="0051431C" w:rsidDel="00040AB7">
            <w:rPr>
              <w:rFonts w:ascii="Times New Roman" w:hAnsi="Times New Roman" w:cs="Times New Roman"/>
              <w:sz w:val="24"/>
              <w:szCs w:val="24"/>
            </w:rPr>
            <w:delText>i</w:delText>
          </w:r>
        </w:del>
        <w:r w:rsidR="00533AF5" w:rsidRPr="0051431C">
          <w:rPr>
            <w:rFonts w:ascii="Times New Roman" w:hAnsi="Times New Roman" w:cs="Times New Roman"/>
            <w:sz w:val="24"/>
            <w:szCs w:val="24"/>
          </w:rPr>
          <w:t xml:space="preserve">s that the two </w:t>
        </w:r>
      </w:ins>
      <w:ins w:id="1205" w:author="Donglei Yin" w:date="2018-07-15T16:55:00Z">
        <w:r w:rsidR="00331ABB" w:rsidRPr="0051431C">
          <w:rPr>
            <w:rFonts w:ascii="Times New Roman" w:hAnsi="Times New Roman" w:cs="Times New Roman"/>
            <w:sz w:val="24"/>
            <w:szCs w:val="24"/>
          </w:rPr>
          <w:t xml:space="preserve">reference </w:t>
        </w:r>
      </w:ins>
      <w:ins w:id="1206" w:author="Yin, Donglei *" w:date="2018-07-13T16:02:00Z">
        <w:r w:rsidR="00533AF5" w:rsidRPr="0051431C">
          <w:rPr>
            <w:rFonts w:ascii="Times New Roman" w:hAnsi="Times New Roman" w:cs="Times New Roman"/>
            <w:sz w:val="24"/>
            <w:szCs w:val="24"/>
          </w:rPr>
          <w:t>drugs are not similar enough</w:t>
        </w:r>
      </w:ins>
      <w:ins w:id="1207" w:author="Donglei Yin" w:date="2018-07-15T16:57:00Z">
        <w:r w:rsidR="00FF64DF" w:rsidRPr="0051431C">
          <w:rPr>
            <w:rFonts w:ascii="Times New Roman" w:hAnsi="Times New Roman" w:cs="Times New Roman"/>
            <w:sz w:val="24"/>
            <w:szCs w:val="24"/>
          </w:rPr>
          <w:t xml:space="preserve"> (</w:t>
        </w:r>
        <w:r w:rsidR="00FF64DF" w:rsidRPr="0051431C">
          <w:rPr>
            <w:rFonts w:ascii="Times New Roman" w:eastAsia="Times New Roman" w:hAnsi="Times New Roman" w:cs="Times New Roman"/>
            <w:color w:val="000000"/>
            <w:sz w:val="24"/>
            <w:szCs w:val="24"/>
            <w:rPrChange w:id="1208" w:author="Donglei Yin" w:date="2018-07-15T17:01:00Z">
              <w:rPr>
                <w:rFonts w:ascii="Times New Roman" w:eastAsia="Times New Roman" w:hAnsi="Times New Roman" w:cs="Times New Roman"/>
                <w:color w:val="000000"/>
              </w:rPr>
            </w:rPrChange>
          </w:rPr>
          <w:t xml:space="preserve">EU vs. US, </w:t>
        </w:r>
      </w:ins>
      <w:ins w:id="1209" w:author="Donglei Yin" w:date="2018-07-15T16:58:00Z">
        <w:r w:rsidR="00FF64DF" w:rsidRPr="0051431C">
          <w:rPr>
            <w:rFonts w:ascii="Times New Roman" w:eastAsia="Times New Roman" w:hAnsi="Times New Roman" w:cs="Times New Roman"/>
            <w:color w:val="000000"/>
            <w:sz w:val="24"/>
            <w:szCs w:val="24"/>
            <w:rPrChange w:id="1210" w:author="Donglei Yin" w:date="2018-07-15T17:01:00Z">
              <w:rPr>
                <w:rFonts w:ascii="Times New Roman" w:eastAsia="Times New Roman" w:hAnsi="Times New Roman" w:cs="Times New Roman"/>
                <w:color w:val="000000"/>
              </w:rPr>
            </w:rPrChange>
          </w:rPr>
          <w:t xml:space="preserve">90% CI: 0.42-5.33, exceed the </w:t>
        </w:r>
      </w:ins>
      <w:ins w:id="1211" w:author="Donglei Yin" w:date="2018-07-15T16:57:00Z">
        <w:r w:rsidR="00FF64DF" w:rsidRPr="0051431C">
          <w:rPr>
            <w:rFonts w:ascii="Times New Roman" w:eastAsia="Times New Roman" w:hAnsi="Times New Roman" w:cs="Times New Roman"/>
            <w:color w:val="000000"/>
            <w:sz w:val="24"/>
            <w:szCs w:val="24"/>
            <w:rPrChange w:id="1212" w:author="Donglei Yin" w:date="2018-07-15T17:01:00Z">
              <w:rPr>
                <w:rFonts w:ascii="Times New Roman" w:eastAsia="Times New Roman" w:hAnsi="Times New Roman" w:cs="Times New Roman"/>
                <w:color w:val="000000"/>
              </w:rPr>
            </w:rPrChange>
          </w:rPr>
          <w:t xml:space="preserve">EAC </w:t>
        </w:r>
        <w:r w:rsidR="00FF64DF" w:rsidRPr="00E82353">
          <w:rPr>
            <w:rFonts w:ascii="Times New Roman" w:eastAsia="Times New Roman" w:hAnsi="Times New Roman" w:cs="Times New Roman"/>
            <w:color w:val="000000"/>
            <w:sz w:val="24"/>
            <w:szCs w:val="24"/>
            <w:rPrChange w:id="1213" w:author="Donglei Yin" w:date="2018-07-15T17:54:00Z">
              <w:rPr>
                <w:rFonts w:ascii="Times New Roman" w:eastAsia="Times New Roman" w:hAnsi="Times New Roman" w:cs="Times New Roman"/>
                <w:color w:val="000000"/>
              </w:rPr>
            </w:rPrChange>
          </w:rPr>
          <w:lastRenderedPageBreak/>
          <w:t>margin=5.01</w:t>
        </w:r>
        <w:r w:rsidR="00FF64DF" w:rsidRPr="00725AFC">
          <w:rPr>
            <w:rFonts w:ascii="Times New Roman" w:hAnsi="Times New Roman" w:cs="Times New Roman"/>
            <w:sz w:val="24"/>
            <w:szCs w:val="24"/>
          </w:rPr>
          <w:t>)</w:t>
        </w:r>
      </w:ins>
      <w:ins w:id="1214" w:author="Donglei Yin" w:date="2018-07-15T16:56:00Z">
        <w:r w:rsidR="00040AB7" w:rsidRPr="00725AFC">
          <w:rPr>
            <w:rFonts w:ascii="Times New Roman" w:hAnsi="Times New Roman" w:cs="Times New Roman"/>
            <w:sz w:val="24"/>
            <w:szCs w:val="24"/>
          </w:rPr>
          <w:t>.</w:t>
        </w:r>
      </w:ins>
      <w:ins w:id="1215" w:author="Yin, Donglei *" w:date="2018-07-13T16:02:00Z">
        <w:del w:id="1216" w:author="Donglei Yin" w:date="2018-07-15T16:56:00Z">
          <w:r w:rsidR="00533AF5" w:rsidRPr="00E82353" w:rsidDel="00040AB7">
            <w:rPr>
              <w:rFonts w:ascii="Times New Roman" w:hAnsi="Times New Roman" w:cs="Times New Roman"/>
              <w:sz w:val="24"/>
              <w:szCs w:val="24"/>
            </w:rPr>
            <w:delText>, while EU versus US did not reject the null hypothesis.</w:delText>
          </w:r>
        </w:del>
        <w:r w:rsidR="00533AF5" w:rsidRPr="00E82353">
          <w:rPr>
            <w:rFonts w:ascii="Times New Roman" w:hAnsi="Times New Roman" w:cs="Times New Roman"/>
            <w:sz w:val="24"/>
            <w:szCs w:val="24"/>
          </w:rPr>
          <w:t xml:space="preserve"> </w:t>
        </w:r>
        <w:del w:id="1217" w:author="Donglei Yin" w:date="2018-07-15T16:57:00Z">
          <w:r w:rsidR="00533AF5" w:rsidRPr="00E82353" w:rsidDel="00040AB7">
            <w:rPr>
              <w:rFonts w:ascii="Times New Roman" w:hAnsi="Times New Roman" w:cs="Times New Roman"/>
              <w:sz w:val="24"/>
              <w:szCs w:val="24"/>
            </w:rPr>
            <w:delText xml:space="preserve">Thus the pairwise comparisons failed to pass all, </w:delText>
          </w:r>
        </w:del>
      </w:ins>
      <w:ins w:id="1218" w:author="Donglei Yin" w:date="2018-07-15T16:57:00Z">
        <w:r w:rsidR="00040AB7" w:rsidRPr="00E82353">
          <w:rPr>
            <w:rFonts w:ascii="Times New Roman" w:hAnsi="Times New Roman" w:cs="Times New Roman"/>
            <w:sz w:val="24"/>
            <w:szCs w:val="24"/>
          </w:rPr>
          <w:t>W</w:t>
        </w:r>
      </w:ins>
      <w:ins w:id="1219" w:author="Yin, Donglei *" w:date="2018-07-13T16:02:00Z">
        <w:del w:id="1220" w:author="Donglei Yin" w:date="2018-07-15T16:57:00Z">
          <w:r w:rsidR="00533AF5" w:rsidRPr="00E82353" w:rsidDel="00040AB7">
            <w:rPr>
              <w:rFonts w:ascii="Times New Roman" w:hAnsi="Times New Roman" w:cs="Times New Roman"/>
              <w:sz w:val="24"/>
              <w:szCs w:val="24"/>
            </w:rPr>
            <w:delText>w</w:delText>
          </w:r>
        </w:del>
        <w:r w:rsidR="00533AF5" w:rsidRPr="00E82353">
          <w:rPr>
            <w:rFonts w:ascii="Times New Roman" w:hAnsi="Times New Roman" w:cs="Times New Roman"/>
            <w:sz w:val="24"/>
            <w:szCs w:val="24"/>
          </w:rPr>
          <w:t xml:space="preserve">hile </w:t>
        </w:r>
      </w:ins>
      <w:del w:id="1221" w:author="Yin, Donglei *" w:date="2018-07-13T15:57:00Z">
        <w:r w:rsidRPr="00E82353" w:rsidDel="0077231C">
          <w:rPr>
            <w:rFonts w:ascii="Times New Roman" w:eastAsia="Times New Roman" w:hAnsi="Times New Roman" w:cs="Times New Roman"/>
            <w:sz w:val="24"/>
            <w:szCs w:val="24"/>
          </w:rPr>
          <w:delText xml:space="preserve"> with a confidence level of 90%, </w:delText>
        </w:r>
      </w:del>
      <w:ins w:id="1222" w:author="Donglei Yin" w:date="2018-07-15T16:59:00Z">
        <w:r w:rsidR="00BB086C" w:rsidRPr="00E82353">
          <w:rPr>
            <w:rFonts w:ascii="Times New Roman" w:eastAsia="Times New Roman" w:hAnsi="Times New Roman" w:cs="Times New Roman"/>
            <w:sz w:val="24"/>
            <w:szCs w:val="24"/>
          </w:rPr>
          <w:t>two out</w:t>
        </w:r>
      </w:ins>
      <w:ins w:id="1223" w:author="Yin, Donglei *" w:date="2018-07-13T15:56:00Z">
        <w:del w:id="1224" w:author="Donglei Yin" w:date="2018-07-15T16:59:00Z">
          <w:r w:rsidR="0077231C" w:rsidRPr="00E82353" w:rsidDel="00BB086C">
            <w:rPr>
              <w:rFonts w:ascii="Times New Roman" w:eastAsia="Times New Roman" w:hAnsi="Times New Roman" w:cs="Times New Roman"/>
              <w:sz w:val="24"/>
              <w:szCs w:val="24"/>
            </w:rPr>
            <w:delText>all</w:delText>
          </w:r>
        </w:del>
        <w:r w:rsidR="0077231C" w:rsidRPr="00E82353">
          <w:rPr>
            <w:rFonts w:ascii="Times New Roman" w:eastAsia="Times New Roman" w:hAnsi="Times New Roman" w:cs="Times New Roman"/>
            <w:sz w:val="24"/>
            <w:szCs w:val="24"/>
          </w:rPr>
          <w:t xml:space="preserve"> of the </w:t>
        </w:r>
      </w:ins>
      <w:r w:rsidRPr="00E82353">
        <w:rPr>
          <w:rFonts w:ascii="Times New Roman" w:eastAsia="Times New Roman" w:hAnsi="Times New Roman" w:cs="Times New Roman"/>
          <w:sz w:val="24"/>
          <w:szCs w:val="24"/>
        </w:rPr>
        <w:t xml:space="preserve">three </w:t>
      </w:r>
      <w:ins w:id="1225" w:author="Yin, Donglei *" w:date="2018-07-13T15:56:00Z">
        <w:r w:rsidR="0077231C" w:rsidRPr="00E82353">
          <w:rPr>
            <w:rFonts w:ascii="Times New Roman" w:eastAsia="Times New Roman" w:hAnsi="Times New Roman" w:cs="Times New Roman"/>
            <w:sz w:val="24"/>
            <w:szCs w:val="24"/>
          </w:rPr>
          <w:t xml:space="preserve">simultaneous confidence interval </w:t>
        </w:r>
      </w:ins>
      <w:r w:rsidRPr="00E82353">
        <w:rPr>
          <w:rFonts w:ascii="Times New Roman" w:eastAsia="Times New Roman" w:hAnsi="Times New Roman" w:cs="Times New Roman"/>
          <w:sz w:val="24"/>
          <w:szCs w:val="24"/>
        </w:rPr>
        <w:t>methods</w:t>
      </w:r>
      <w:del w:id="1226" w:author="Yin, Donglei *" w:date="2018-07-13T15:56:00Z">
        <w:r w:rsidRPr="00E82353" w:rsidDel="0077231C">
          <w:rPr>
            <w:rFonts w:ascii="Times New Roman" w:eastAsia="Times New Roman" w:hAnsi="Times New Roman" w:cs="Times New Roman"/>
            <w:sz w:val="24"/>
            <w:szCs w:val="24"/>
          </w:rPr>
          <w:delText xml:space="preserv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Change w:id="1227" w:author="Donglei Yin" w:date="2018-07-15T17:54:00Z">
                            <w:rPr>
                              <w:rFonts w:ascii="Cambria Math" w:eastAsia="Times New Roman" w:hAnsi="Cambria Math" w:cs="Times New Roman"/>
                              <w:sz w:val="24"/>
                              <w:szCs w:val="24"/>
                            </w:rPr>
                          </w:rPrChange>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Change w:id="1228" w:author="Donglei Yin" w:date="2018-07-15T17:54:00Z">
                            <w:rPr>
                              <w:rFonts w:ascii="Cambria Math" w:eastAsia="Times New Roman" w:hAnsi="Cambria Math" w:cs="Times New Roman"/>
                              <w:sz w:val="24"/>
                              <w:szCs w:val="24"/>
                            </w:rPr>
                          </w:rPrChange>
                        </w:rPr>
                        <m:t>R</m:t>
                      </m:r>
                    </m:e>
                    <m:sub>
                      <m:r>
                        <w:rPr>
                          <w:rFonts w:ascii="Cambria Math" w:eastAsia="Times New Roman" w:hAnsi="Cambria Math" w:cs="Times New Roman"/>
                          <w:sz w:val="24"/>
                          <w:szCs w:val="24"/>
                          <w:rPrChange w:id="1229" w:author="Donglei Yin" w:date="2018-07-15T17:54:00Z">
                            <w:rPr>
                              <w:rFonts w:ascii="Cambria Math" w:eastAsia="Times New Roman" w:hAnsi="Cambria Math" w:cs="Times New Roman"/>
                              <w:sz w:val="24"/>
                              <w:szCs w:val="24"/>
                            </w:rPr>
                          </w:rPrChange>
                        </w:rPr>
                        <m:t>1</m:t>
                      </m:r>
                    </m:sub>
                  </m:sSub>
                </m:sub>
              </m:sSub>
            </m:e>
          </m:d>
        </m:oMath>
        <w:r w:rsidRPr="00725AFC" w:rsidDel="0077231C">
          <w:rPr>
            <w:rFonts w:ascii="Times New Roman" w:eastAsia="Times New Roman" w:hAnsi="Times New Roman" w:cs="Times New Roman"/>
            <w:sz w:val="24"/>
            <w:szCs w:val="24"/>
          </w:rPr>
          <w:delText xml:space="preserv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1</m:t>
              </m:r>
            </m:sub>
          </m:sSub>
        </m:oMath>
        <w:r w:rsidRPr="00725AFC" w:rsidDel="0077231C">
          <w:rPr>
            <w:rFonts w:ascii="Times New Roman" w:eastAsia="Times New Roman" w:hAnsi="Times New Roman" w:cs="Times New Roman"/>
            <w:sz w:val="24"/>
            <w:szCs w:val="24"/>
          </w:rPr>
          <w:delText xml:space="preserve"> and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3</m:t>
              </m:r>
            </m:sub>
          </m:sSub>
        </m:oMath>
        <w:r w:rsidRPr="00725AFC" w:rsidDel="0077231C">
          <w:rPr>
            <w:rFonts w:ascii="Times New Roman" w:eastAsia="Times New Roman" w:hAnsi="Times New Roman" w:cs="Times New Roman"/>
            <w:sz w:val="24"/>
            <w:szCs w:val="24"/>
          </w:rPr>
          <w:delText xml:space="preserve"> will h</w:delText>
        </w:r>
      </w:del>
      <w:ins w:id="1230" w:author="Yin, Donglei *" w:date="2018-07-13T15:56:00Z">
        <w:r w:rsidR="0077231C" w:rsidRPr="00725AFC">
          <w:rPr>
            <w:rFonts w:ascii="Times New Roman" w:eastAsia="Times New Roman" w:hAnsi="Times New Roman" w:cs="Times New Roman"/>
            <w:sz w:val="24"/>
            <w:szCs w:val="24"/>
          </w:rPr>
          <w:t xml:space="preserve"> </w:t>
        </w:r>
      </w:ins>
      <w:ins w:id="1231" w:author="Yin, Donglei *" w:date="2018-07-13T15:57:00Z">
        <w:r w:rsidR="0077231C" w:rsidRPr="00E82353">
          <w:rPr>
            <w:rFonts w:ascii="Times New Roman" w:eastAsia="Times New Roman" w:hAnsi="Times New Roman" w:cs="Times New Roman"/>
            <w:sz w:val="24"/>
            <w:szCs w:val="24"/>
          </w:rPr>
          <w:t>h</w:t>
        </w:r>
      </w:ins>
      <w:r w:rsidRPr="00E82353">
        <w:rPr>
          <w:rFonts w:ascii="Times New Roman" w:eastAsia="Times New Roman" w:hAnsi="Times New Roman" w:cs="Times New Roman"/>
          <w:sz w:val="24"/>
          <w:szCs w:val="24"/>
        </w:rPr>
        <w:t>a</w:t>
      </w:r>
      <w:ins w:id="1232" w:author="Donglei Yin" w:date="2018-07-15T18:37:00Z">
        <w:r w:rsidR="00C67B6E">
          <w:rPr>
            <w:rFonts w:ascii="Times New Roman" w:eastAsia="Times New Roman" w:hAnsi="Times New Roman" w:cs="Times New Roman"/>
            <w:sz w:val="24"/>
            <w:szCs w:val="24"/>
          </w:rPr>
          <w:t>d</w:t>
        </w:r>
      </w:ins>
      <w:del w:id="1233" w:author="Donglei Yin" w:date="2018-07-15T18:37:00Z">
        <w:r w:rsidR="00D070A6" w:rsidRPr="00E82353" w:rsidDel="00C67B6E">
          <w:rPr>
            <w:rFonts w:ascii="Times New Roman" w:eastAsia="Times New Roman" w:hAnsi="Times New Roman" w:cs="Times New Roman"/>
            <w:sz w:val="24"/>
            <w:szCs w:val="24"/>
          </w:rPr>
          <w:delText>ve</w:delText>
        </w:r>
      </w:del>
      <w:r w:rsidR="009E76BA" w:rsidRPr="00E82353">
        <w:rPr>
          <w:rFonts w:ascii="Times New Roman" w:eastAsia="Times New Roman" w:hAnsi="Times New Roman" w:cs="Times New Roman"/>
          <w:sz w:val="24"/>
          <w:szCs w:val="24"/>
        </w:rPr>
        <w:t xml:space="preserve"> </w:t>
      </w:r>
      <w:r w:rsidRPr="00E82353">
        <w:rPr>
          <w:rFonts w:ascii="Times New Roman" w:eastAsia="Times New Roman" w:hAnsi="Times New Roman" w:cs="Times New Roman"/>
          <w:sz w:val="24"/>
          <w:szCs w:val="24"/>
        </w:rPr>
        <w:t xml:space="preserve">fiducial probabilities calculated </w:t>
      </w:r>
      <w:del w:id="1234" w:author="Yin, Donglei *" w:date="2018-07-13T15:57:00Z">
        <w:r w:rsidRPr="00E82353" w:rsidDel="0077231C">
          <w:rPr>
            <w:rFonts w:ascii="Times New Roman" w:eastAsia="Times New Roman" w:hAnsi="Times New Roman" w:cs="Times New Roman"/>
            <w:sz w:val="24"/>
            <w:szCs w:val="24"/>
          </w:rPr>
          <w:delText xml:space="preserve">as </w:delText>
        </w:r>
      </w:del>
      <w:r w:rsidRPr="00E82353">
        <w:rPr>
          <w:rFonts w:ascii="Times New Roman" w:eastAsia="Times New Roman" w:hAnsi="Times New Roman" w:cs="Times New Roman"/>
          <w:sz w:val="24"/>
          <w:szCs w:val="24"/>
        </w:rPr>
        <w:t xml:space="preserve">higher than </w:t>
      </w:r>
      <w:ins w:id="1235" w:author="Donglei Yin" w:date="2018-07-15T17:20:00Z">
        <w:r w:rsidR="002E3ABC" w:rsidRPr="00E82353">
          <w:rPr>
            <w:rFonts w:ascii="Times New Roman" w:eastAsia="Times New Roman" w:hAnsi="Times New Roman" w:cs="Times New Roman"/>
            <w:sz w:val="24"/>
            <w:szCs w:val="24"/>
          </w:rPr>
          <w:t>0.9</w:t>
        </w:r>
      </w:ins>
      <w:del w:id="1236" w:author="Donglei Yin" w:date="2018-07-15T17:20:00Z">
        <w:r w:rsidRPr="00E82353" w:rsidDel="002E3ABC">
          <w:rPr>
            <w:rFonts w:ascii="Times New Roman" w:eastAsia="Times New Roman" w:hAnsi="Times New Roman" w:cs="Times New Roman"/>
            <w:sz w:val="24"/>
            <w:szCs w:val="24"/>
          </w:rPr>
          <w:delText>90%</w:delText>
        </w:r>
      </w:del>
      <w:ins w:id="1237" w:author="Yin, Donglei *" w:date="2018-07-13T15:57:00Z">
        <w:r w:rsidR="0077231C" w:rsidRPr="00E82353">
          <w:rPr>
            <w:rFonts w:ascii="Times New Roman" w:eastAsia="Times New Roman" w:hAnsi="Times New Roman" w:cs="Times New Roman"/>
            <w:sz w:val="24"/>
            <w:szCs w:val="24"/>
          </w:rPr>
          <w:t xml:space="preserve"> (</w:t>
        </w:r>
      </w:ins>
      <w:ins w:id="1238" w:author="Donglei Yin" w:date="2018-07-15T17:20:00Z">
        <w:r w:rsidR="002E3ABC" w:rsidRPr="00E82353">
          <w:rPr>
            <w:rFonts w:ascii="Times New Roman" w:eastAsia="Times New Roman" w:hAnsi="Times New Roman" w:cs="Times New Roman"/>
            <w:sz w:val="24"/>
            <w:szCs w:val="24"/>
          </w:rPr>
          <w:t>0.</w:t>
        </w:r>
      </w:ins>
      <w:ins w:id="1239" w:author="Donglei Yin" w:date="2018-07-15T16:59:00Z">
        <w:r w:rsidR="00BB086C" w:rsidRPr="00E82353">
          <w:rPr>
            <w:rFonts w:ascii="Times New Roman" w:eastAsia="Times New Roman" w:hAnsi="Times New Roman" w:cs="Times New Roman"/>
            <w:sz w:val="24"/>
            <w:szCs w:val="24"/>
          </w:rPr>
          <w:t>92</w:t>
        </w:r>
      </w:ins>
      <w:ins w:id="1240" w:author="Yin, Donglei *" w:date="2018-07-13T15:57:00Z">
        <w:del w:id="1241" w:author="Donglei Yin" w:date="2018-07-15T16:59:00Z">
          <w:r w:rsidR="0077231C" w:rsidRPr="00E82353" w:rsidDel="00BB086C">
            <w:rPr>
              <w:rFonts w:ascii="Times New Roman" w:eastAsia="Times New Roman" w:hAnsi="Times New Roman" w:cs="Times New Roman"/>
              <w:sz w:val="24"/>
              <w:szCs w:val="24"/>
            </w:rPr>
            <w:delText>98</w:delText>
          </w:r>
        </w:del>
        <w:del w:id="1242" w:author="Donglei Yin" w:date="2018-07-15T17:20:00Z">
          <w:r w:rsidR="0077231C" w:rsidRPr="00E82353" w:rsidDel="002E3ABC">
            <w:rPr>
              <w:rFonts w:ascii="Times New Roman" w:eastAsia="Times New Roman" w:hAnsi="Times New Roman" w:cs="Times New Roman"/>
              <w:sz w:val="24"/>
              <w:szCs w:val="24"/>
            </w:rPr>
            <w:delText>%</w:delText>
          </w:r>
        </w:del>
      </w:ins>
      <w:ins w:id="1243" w:author="Donglei Yin" w:date="2018-07-15T17:00:00Z">
        <w:r w:rsidR="00BB086C" w:rsidRPr="00E82353">
          <w:rPr>
            <w:rFonts w:ascii="Times New Roman" w:eastAsia="Times New Roman" w:hAnsi="Times New Roman" w:cs="Times New Roman"/>
            <w:sz w:val="24"/>
            <w:szCs w:val="24"/>
          </w:rPr>
          <w:t xml:space="preserve"> for </w:t>
        </w:r>
        <w:r w:rsidR="009C3022" w:rsidRPr="00E82353">
          <w:rPr>
            <w:rFonts w:ascii="Times New Roman" w:eastAsia="Times New Roman" w:hAnsi="Times New Roman" w:cs="Times New Roman"/>
            <w:sz w:val="24"/>
            <w:szCs w:val="24"/>
          </w:rPr>
          <w:t xml:space="preserve">both </w:t>
        </w:r>
        <w:r w:rsidR="00BB086C" w:rsidRPr="00E82353">
          <w:rPr>
            <w:rFonts w:ascii="Times New Roman" w:eastAsia="Times New Roman" w:hAnsi="Times New Roman" w:cs="Times New Roman"/>
            <w:sz w:val="24"/>
            <w:szCs w:val="24"/>
          </w:rPr>
          <w:t>original version and integrated version</w:t>
        </w:r>
      </w:ins>
      <w:ins w:id="1244" w:author="Yin, Donglei *" w:date="2018-07-13T15:57:00Z">
        <w:del w:id="1245" w:author="Donglei Yin" w:date="2018-07-15T17:00:00Z">
          <w:r w:rsidR="0077231C" w:rsidRPr="00E82353" w:rsidDel="00BB086C">
            <w:rPr>
              <w:rFonts w:ascii="Times New Roman" w:eastAsia="Times New Roman" w:hAnsi="Times New Roman" w:cs="Times New Roman"/>
              <w:sz w:val="24"/>
              <w:szCs w:val="24"/>
            </w:rPr>
            <w:delText>, 99%, 95%</w:delText>
          </w:r>
        </w:del>
        <w:r w:rsidR="0077231C" w:rsidRPr="00E82353">
          <w:rPr>
            <w:rFonts w:ascii="Times New Roman" w:eastAsia="Times New Roman" w:hAnsi="Times New Roman" w:cs="Times New Roman"/>
            <w:sz w:val="24"/>
            <w:szCs w:val="24"/>
          </w:rPr>
          <w:t>)</w:t>
        </w:r>
      </w:ins>
      <w:ins w:id="1246" w:author="Donglei Yin" w:date="2018-07-15T17:01:00Z">
        <w:r w:rsidR="00CF63AC" w:rsidRPr="00E82353">
          <w:rPr>
            <w:rFonts w:ascii="Times New Roman" w:eastAsia="Times New Roman" w:hAnsi="Times New Roman" w:cs="Times New Roman"/>
            <w:sz w:val="24"/>
            <w:szCs w:val="24"/>
          </w:rPr>
          <w:t>,</w:t>
        </w:r>
      </w:ins>
      <w:ins w:id="1247" w:author="Donglei Yin" w:date="2018-07-15T17:02:00Z">
        <w:r w:rsidR="00CF63AC" w:rsidRPr="00E82353">
          <w:rPr>
            <w:rFonts w:ascii="Times New Roman" w:eastAsia="Times New Roman" w:hAnsi="Times New Roman" w:cs="Times New Roman"/>
            <w:sz w:val="24"/>
            <w:szCs w:val="24"/>
          </w:rPr>
          <w:t xml:space="preserve"> </w:t>
        </w:r>
      </w:ins>
      <w:ins w:id="1248" w:author="Donglei Yin" w:date="2018-07-15T17:01:00Z">
        <w:r w:rsidR="00191CD3" w:rsidRPr="00E82353">
          <w:rPr>
            <w:rFonts w:ascii="Times New Roman" w:eastAsia="Times New Roman" w:hAnsi="Times New Roman" w:cs="Times New Roman"/>
            <w:sz w:val="24"/>
            <w:szCs w:val="24"/>
          </w:rPr>
          <w:t xml:space="preserve">and the corresponding two versions of </w:t>
        </w:r>
      </w:ins>
      <w:ins w:id="1249" w:author="Donglei Yin" w:date="2018-07-15T17:02:00Z">
        <w:r w:rsidR="00191CD3" w:rsidRPr="00E82353">
          <w:rPr>
            <w:rFonts w:ascii="Times New Roman" w:eastAsia="Times New Roman" w:hAnsi="Times New Roman" w:cs="Times New Roman"/>
            <w:sz w:val="24"/>
            <w:szCs w:val="24"/>
          </w:rPr>
          <w:t xml:space="preserve">confidence intervals </w:t>
        </w:r>
      </w:ins>
      <w:ins w:id="1250" w:author="Yin, Donglei *" w:date="2018-07-16T15:14:00Z">
        <w:r w:rsidR="0012488D">
          <w:rPr>
            <w:rFonts w:ascii="Times New Roman" w:eastAsia="Times New Roman" w:hAnsi="Times New Roman" w:cs="Times New Roman"/>
            <w:sz w:val="24"/>
            <w:szCs w:val="24"/>
          </w:rPr>
          <w:t>lie</w:t>
        </w:r>
      </w:ins>
      <w:ins w:id="1251" w:author="Donglei Yin" w:date="2018-07-15T17:03:00Z">
        <w:del w:id="1252" w:author="Yin, Donglei *" w:date="2018-07-16T15:14:00Z">
          <w:r w:rsidR="00C67B6E" w:rsidDel="0012488D">
            <w:rPr>
              <w:rFonts w:ascii="Times New Roman" w:eastAsia="Times New Roman" w:hAnsi="Times New Roman" w:cs="Times New Roman"/>
              <w:sz w:val="24"/>
              <w:szCs w:val="24"/>
            </w:rPr>
            <w:delText>were</w:delText>
          </w:r>
          <w:r w:rsidR="00CF63AC" w:rsidRPr="00E82353" w:rsidDel="0012488D">
            <w:rPr>
              <w:rFonts w:ascii="Times New Roman" w:eastAsia="Times New Roman" w:hAnsi="Times New Roman" w:cs="Times New Roman"/>
              <w:sz w:val="24"/>
              <w:szCs w:val="24"/>
            </w:rPr>
            <w:delText xml:space="preserve"> </w:delText>
          </w:r>
        </w:del>
      </w:ins>
      <w:ins w:id="1253" w:author="Donglei Yin" w:date="2018-07-15T18:37:00Z">
        <w:del w:id="1254" w:author="Yin, Donglei *" w:date="2018-07-16T15:14:00Z">
          <w:r w:rsidR="00E62939" w:rsidDel="0012488D">
            <w:rPr>
              <w:rFonts w:ascii="Times New Roman" w:eastAsia="Times New Roman" w:hAnsi="Times New Roman" w:cs="Times New Roman"/>
              <w:sz w:val="24"/>
              <w:szCs w:val="24"/>
            </w:rPr>
            <w:delText>located</w:delText>
          </w:r>
        </w:del>
        <w:r w:rsidR="00E62939">
          <w:rPr>
            <w:rFonts w:ascii="Times New Roman" w:eastAsia="Times New Roman" w:hAnsi="Times New Roman" w:cs="Times New Roman"/>
            <w:sz w:val="24"/>
            <w:szCs w:val="24"/>
          </w:rPr>
          <w:t xml:space="preserve"> </w:t>
        </w:r>
      </w:ins>
      <w:ins w:id="1255" w:author="Donglei Yin" w:date="2018-07-15T17:03:00Z">
        <w:r w:rsidR="00CF63AC" w:rsidRPr="00E82353">
          <w:rPr>
            <w:rFonts w:ascii="Times New Roman" w:eastAsia="Times New Roman" w:hAnsi="Times New Roman" w:cs="Times New Roman"/>
            <w:sz w:val="24"/>
            <w:szCs w:val="24"/>
          </w:rPr>
          <w:t xml:space="preserve">within </w:t>
        </w:r>
      </w:ins>
      <w:ins w:id="1256" w:author="Donglei Yin" w:date="2018-07-15T17:02:00Z">
        <w:r w:rsidR="00191CD3" w:rsidRPr="00E82353">
          <w:rPr>
            <w:rFonts w:ascii="Times New Roman" w:eastAsia="Times New Roman" w:hAnsi="Times New Roman" w:cs="Times New Roman"/>
            <w:sz w:val="24"/>
            <w:szCs w:val="24"/>
          </w:rPr>
          <w:t>the simultaneous margin</w:t>
        </w:r>
      </w:ins>
      <w:r w:rsidRPr="00E82353">
        <w:rPr>
          <w:rFonts w:ascii="Times New Roman" w:eastAsia="Times New Roman" w:hAnsi="Times New Roman" w:cs="Times New Roman"/>
          <w:sz w:val="24"/>
          <w:szCs w:val="24"/>
        </w:rPr>
        <w:t xml:space="preserve">, thus </w:t>
      </w:r>
      <w:ins w:id="1257" w:author="Donglei Yin" w:date="2018-07-15T18:38:00Z">
        <w:r w:rsidR="005C4AE3">
          <w:rPr>
            <w:rFonts w:ascii="Times New Roman" w:eastAsia="Times New Roman" w:hAnsi="Times New Roman" w:cs="Times New Roman"/>
            <w:sz w:val="24"/>
            <w:szCs w:val="24"/>
          </w:rPr>
          <w:t xml:space="preserve">could </w:t>
        </w:r>
      </w:ins>
      <w:ins w:id="1258" w:author="Donglei Yin" w:date="2018-07-15T17:03:00Z">
        <w:r w:rsidR="00CF63AC" w:rsidRPr="00E82353">
          <w:rPr>
            <w:rFonts w:ascii="Times New Roman" w:eastAsia="Times New Roman" w:hAnsi="Times New Roman" w:cs="Times New Roman"/>
            <w:sz w:val="24"/>
            <w:szCs w:val="24"/>
          </w:rPr>
          <w:t xml:space="preserve">successfully </w:t>
        </w:r>
      </w:ins>
      <w:ins w:id="1259" w:author="Yin, Donglei *" w:date="2018-07-13T15:58:00Z">
        <w:r w:rsidR="0077231C" w:rsidRPr="00E82353">
          <w:rPr>
            <w:rFonts w:ascii="Times New Roman" w:eastAsia="Times New Roman" w:hAnsi="Times New Roman" w:cs="Times New Roman"/>
            <w:sz w:val="24"/>
            <w:szCs w:val="24"/>
          </w:rPr>
          <w:t xml:space="preserve">reject </w:t>
        </w:r>
      </w:ins>
      <w:del w:id="1260" w:author="Yin, Donglei *" w:date="2018-07-13T15:58:00Z">
        <w:r w:rsidRPr="00E82353" w:rsidDel="0077231C">
          <w:rPr>
            <w:rFonts w:ascii="Times New Roman" w:eastAsia="Times New Roman" w:hAnsi="Times New Roman" w:cs="Times New Roman"/>
            <w:sz w:val="24"/>
            <w:szCs w:val="24"/>
          </w:rPr>
          <w:delText xml:space="preserve">concluding that </w:delText>
        </w:r>
      </w:del>
      <w:r w:rsidRPr="00E82353">
        <w:rPr>
          <w:rFonts w:ascii="Times New Roman" w:eastAsia="Times New Roman" w:hAnsi="Times New Roman" w:cs="Times New Roman"/>
          <w:sz w:val="24"/>
          <w:szCs w:val="24"/>
        </w:rPr>
        <w:t>all three hypotheses</w:t>
      </w:r>
      <w:r w:rsidR="00BE6773" w:rsidRPr="00E82353">
        <w:rPr>
          <w:rFonts w:ascii="Times New Roman" w:eastAsia="Times New Roman" w:hAnsi="Times New Roman" w:cs="Times New Roman"/>
          <w:sz w:val="24"/>
          <w:szCs w:val="24"/>
        </w:rPr>
        <w:t xml:space="preserve"> in (3), (4) and (5)</w:t>
      </w:r>
      <w:ins w:id="1261" w:author="Yin, Donglei *" w:date="2018-07-13T15:58:00Z">
        <w:r w:rsidR="0077231C" w:rsidRPr="00E82353">
          <w:rPr>
            <w:rFonts w:ascii="Times New Roman" w:eastAsia="Times New Roman" w:hAnsi="Times New Roman" w:cs="Times New Roman"/>
            <w:sz w:val="24"/>
            <w:szCs w:val="24"/>
          </w:rPr>
          <w:t>,</w:t>
        </w:r>
      </w:ins>
      <w:del w:id="1262" w:author="Yin, Donglei *" w:date="2018-07-13T15:58:00Z">
        <w:r w:rsidR="005733D0" w:rsidRPr="00E82353" w:rsidDel="0077231C">
          <w:rPr>
            <w:rFonts w:ascii="Times New Roman" w:eastAsia="Times New Roman" w:hAnsi="Times New Roman" w:cs="Times New Roman"/>
            <w:sz w:val="24"/>
            <w:szCs w:val="24"/>
          </w:rPr>
          <w:delText xml:space="preserve"> are rejected</w:delText>
        </w:r>
      </w:del>
      <w:ins w:id="1263" w:author="Yin, Donglei *" w:date="2018-07-13T15:58:00Z">
        <w:r w:rsidR="0077231C" w:rsidRPr="00E82353">
          <w:rPr>
            <w:rFonts w:ascii="Times New Roman" w:eastAsia="Times New Roman" w:hAnsi="Times New Roman" w:cs="Times New Roman"/>
            <w:sz w:val="24"/>
            <w:szCs w:val="24"/>
          </w:rPr>
          <w:t xml:space="preserve"> i.e., conclude </w:t>
        </w:r>
      </w:ins>
      <w:ins w:id="1264" w:author="Yin, Donglei *" w:date="2018-07-13T15:59:00Z">
        <w:r w:rsidR="0077231C" w:rsidRPr="00E82353">
          <w:rPr>
            <w:rFonts w:ascii="Times New Roman" w:eastAsia="Times New Roman" w:hAnsi="Times New Roman" w:cs="Times New Roman"/>
            <w:sz w:val="24"/>
            <w:szCs w:val="24"/>
          </w:rPr>
          <w:t>similarity</w:t>
        </w:r>
      </w:ins>
      <w:ins w:id="1265" w:author="Yin, Donglei *" w:date="2018-07-13T15:58:00Z">
        <w:r w:rsidR="0077231C" w:rsidRPr="00E82353">
          <w:rPr>
            <w:rFonts w:ascii="Times New Roman" w:eastAsia="Times New Roman" w:hAnsi="Times New Roman" w:cs="Times New Roman"/>
            <w:sz w:val="24"/>
            <w:szCs w:val="24"/>
          </w:rPr>
          <w:t xml:space="preserve"> </w:t>
        </w:r>
      </w:ins>
      <w:ins w:id="1266" w:author="Yin, Donglei *" w:date="2018-07-13T15:59:00Z">
        <w:r w:rsidR="0077231C" w:rsidRPr="00E82353">
          <w:rPr>
            <w:rFonts w:ascii="Times New Roman" w:eastAsia="Times New Roman" w:hAnsi="Times New Roman" w:cs="Times New Roman"/>
            <w:sz w:val="24"/>
            <w:szCs w:val="24"/>
          </w:rPr>
          <w:t>among US, EU, and T</w:t>
        </w:r>
      </w:ins>
      <w:del w:id="1267" w:author="Yin, Donglei *" w:date="2018-07-13T15:58:00Z">
        <w:r w:rsidR="005733D0" w:rsidRPr="00E82353" w:rsidDel="0077231C">
          <w:rPr>
            <w:rFonts w:ascii="Times New Roman" w:eastAsia="Times New Roman" w:hAnsi="Times New Roman" w:cs="Times New Roman"/>
            <w:sz w:val="24"/>
            <w:szCs w:val="24"/>
          </w:rPr>
          <w:delText xml:space="preserve"> whil</w:delText>
        </w:r>
      </w:del>
      <w:del w:id="1268" w:author="Yin, Donglei *" w:date="2018-07-13T15:57:00Z">
        <w:r w:rsidR="005733D0" w:rsidRPr="00E82353" w:rsidDel="0077231C">
          <w:rPr>
            <w:rFonts w:ascii="Times New Roman" w:eastAsia="Times New Roman" w:hAnsi="Times New Roman" w:cs="Times New Roman"/>
            <w:sz w:val="24"/>
            <w:szCs w:val="24"/>
          </w:rPr>
          <w:delText>e o</w:delText>
        </w:r>
        <w:r w:rsidR="00393681" w:rsidRPr="00E82353" w:rsidDel="0077231C">
          <w:rPr>
            <w:rFonts w:ascii="Times New Roman" w:eastAsia="Times New Roman" w:hAnsi="Times New Roman" w:cs="Times New Roman"/>
            <w:sz w:val="24"/>
            <w:szCs w:val="24"/>
          </w:rPr>
          <w:delText>ther methods were not able to do so</w:delText>
        </w:r>
      </w:del>
      <w:r w:rsidR="00393681" w:rsidRPr="00E82353">
        <w:rPr>
          <w:rFonts w:ascii="Times New Roman" w:eastAsia="Times New Roman" w:hAnsi="Times New Roman" w:cs="Times New Roman"/>
          <w:sz w:val="24"/>
          <w:szCs w:val="24"/>
        </w:rPr>
        <w:t>.</w:t>
      </w:r>
      <w:r w:rsidR="00D070A6" w:rsidRPr="00E82353">
        <w:rPr>
          <w:rFonts w:ascii="Times New Roman" w:eastAsia="Times New Roman" w:hAnsi="Times New Roman" w:cs="Times New Roman"/>
          <w:sz w:val="24"/>
          <w:szCs w:val="24"/>
        </w:rPr>
        <w:t xml:space="preserve"> </w:t>
      </w:r>
      <w:commentRangeStart w:id="1269"/>
      <w:ins w:id="1270" w:author="Donglei Yin" w:date="2018-07-15T17:00:00Z">
        <w:r w:rsidR="0051431C" w:rsidRPr="00E82353">
          <w:rPr>
            <w:rFonts w:ascii="Times New Roman" w:eastAsia="Times New Roman" w:hAnsi="Times New Roman" w:cs="Times New Roman"/>
            <w:sz w:val="24"/>
            <w:szCs w:val="24"/>
          </w:rPr>
          <w:t>However,</w:t>
        </w:r>
        <w:r w:rsidR="00D6480C" w:rsidRPr="00E82353">
          <w:rPr>
            <w:rFonts w:ascii="Times New Roman" w:eastAsia="Times New Roman" w:hAnsi="Times New Roman" w:cs="Times New Roman"/>
            <w:sz w:val="24"/>
            <w:szCs w:val="24"/>
          </w:rPr>
          <w:t xml:space="preserve"> </w:t>
        </w:r>
      </w:ins>
      <w:ins w:id="1271" w:author="Donglei Yin" w:date="2018-07-15T17:19:00Z">
        <w:r w:rsidR="00D6480C" w:rsidRPr="00E82353">
          <w:rPr>
            <w:rFonts w:ascii="Times New Roman" w:eastAsia="Times New Roman" w:hAnsi="Times New Roman" w:cs="Times New Roman"/>
            <w:color w:val="000000"/>
            <w:sz w:val="24"/>
            <w:szCs w:val="24"/>
            <w:rPrChange w:id="1272" w:author="Donglei Yin" w:date="2018-07-15T17:54:00Z">
              <w:rPr>
                <w:rFonts w:ascii="Times New Roman" w:eastAsia="Times New Roman" w:hAnsi="Times New Roman" w:cs="Times New Roman"/>
                <w:color w:val="000000"/>
                <w:sz w:val="18"/>
                <w:szCs w:val="18"/>
              </w:rPr>
            </w:rPrChange>
          </w:rPr>
          <w:t>the least favorable version</w:t>
        </w:r>
        <w:r w:rsidR="002E3ABC" w:rsidRPr="00E82353">
          <w:rPr>
            <w:rFonts w:ascii="Times New Roman" w:eastAsia="Times New Roman" w:hAnsi="Times New Roman" w:cs="Times New Roman"/>
            <w:color w:val="000000"/>
            <w:sz w:val="24"/>
            <w:szCs w:val="24"/>
            <w:rPrChange w:id="1273" w:author="Donglei Yin" w:date="2018-07-15T17:54:00Z">
              <w:rPr>
                <w:rFonts w:ascii="Times New Roman" w:eastAsia="Times New Roman" w:hAnsi="Times New Roman" w:cs="Times New Roman"/>
                <w:color w:val="000000"/>
                <w:sz w:val="18"/>
                <w:szCs w:val="18"/>
              </w:rPr>
            </w:rPrChange>
          </w:rPr>
          <w:t xml:space="preserve"> failed to conclude the similarity</w:t>
        </w:r>
      </w:ins>
      <w:ins w:id="1274" w:author="Donglei Yin" w:date="2018-07-15T17:20:00Z">
        <w:r w:rsidR="002E3ABC" w:rsidRPr="00E82353">
          <w:rPr>
            <w:rFonts w:ascii="Times New Roman" w:eastAsia="Times New Roman" w:hAnsi="Times New Roman" w:cs="Times New Roman"/>
            <w:color w:val="000000"/>
            <w:sz w:val="24"/>
            <w:szCs w:val="24"/>
            <w:rPrChange w:id="1275" w:author="Donglei Yin" w:date="2018-07-15T17:54:00Z">
              <w:rPr>
                <w:rFonts w:ascii="Times New Roman" w:eastAsia="Times New Roman" w:hAnsi="Times New Roman" w:cs="Times New Roman"/>
                <w:color w:val="000000"/>
                <w:sz w:val="18"/>
                <w:szCs w:val="18"/>
              </w:rPr>
            </w:rPrChange>
          </w:rPr>
          <w:t xml:space="preserve"> (</w:t>
        </w:r>
      </w:ins>
      <w:ins w:id="1276" w:author="Donglei Yin" w:date="2018-07-15T17:54:00Z">
        <w:r w:rsidR="00E82353" w:rsidRPr="00725AFC">
          <w:rPr>
            <w:rFonts w:ascii="Times New Roman" w:eastAsia="Times New Roman" w:hAnsi="Times New Roman" w:cs="Times New Roman"/>
            <w:sz w:val="24"/>
            <w:szCs w:val="24"/>
          </w:rPr>
          <w:t>fiducial probability=0.79</w:t>
        </w:r>
      </w:ins>
      <w:ins w:id="1277" w:author="Donglei Yin" w:date="2018-07-15T17:20:00Z">
        <w:r w:rsidR="002E3ABC" w:rsidRPr="00E82353">
          <w:rPr>
            <w:rFonts w:ascii="Times New Roman" w:eastAsia="Times New Roman" w:hAnsi="Times New Roman" w:cs="Times New Roman"/>
            <w:color w:val="000000"/>
            <w:sz w:val="24"/>
            <w:szCs w:val="24"/>
            <w:rPrChange w:id="1278" w:author="Donglei Yin" w:date="2018-07-15T17:54:00Z">
              <w:rPr>
                <w:rFonts w:ascii="Times New Roman" w:eastAsia="Times New Roman" w:hAnsi="Times New Roman" w:cs="Times New Roman"/>
                <w:color w:val="000000"/>
                <w:sz w:val="18"/>
                <w:szCs w:val="18"/>
              </w:rPr>
            </w:rPrChange>
          </w:rPr>
          <w:t>)</w:t>
        </w:r>
      </w:ins>
      <w:ins w:id="1279" w:author="Donglei Yin" w:date="2018-07-15T17:19:00Z">
        <w:r w:rsidR="002E3ABC" w:rsidRPr="00E82353">
          <w:rPr>
            <w:rFonts w:ascii="Times New Roman" w:eastAsia="Times New Roman" w:hAnsi="Times New Roman" w:cs="Times New Roman"/>
            <w:color w:val="000000"/>
            <w:sz w:val="24"/>
            <w:szCs w:val="24"/>
            <w:rPrChange w:id="1280" w:author="Donglei Yin" w:date="2018-07-15T17:54:00Z">
              <w:rPr>
                <w:rFonts w:ascii="Times New Roman" w:eastAsia="Times New Roman" w:hAnsi="Times New Roman" w:cs="Times New Roman"/>
                <w:color w:val="000000"/>
                <w:sz w:val="18"/>
                <w:szCs w:val="18"/>
              </w:rPr>
            </w:rPrChange>
          </w:rPr>
          <w:t>.</w:t>
        </w:r>
      </w:ins>
      <w:commentRangeEnd w:id="1269"/>
      <w:ins w:id="1281" w:author="Donglei Yin" w:date="2018-07-15T17:55:00Z">
        <w:r w:rsidR="00C5666C">
          <w:rPr>
            <w:rStyle w:val="CommentReference"/>
          </w:rPr>
          <w:commentReference w:id="1269"/>
        </w:r>
      </w:ins>
      <w:ins w:id="1282" w:author="Donglei Yin" w:date="2018-07-15T17:19:00Z">
        <w:r w:rsidR="002E3ABC" w:rsidRPr="00E82353">
          <w:rPr>
            <w:rFonts w:ascii="Times New Roman" w:eastAsia="Times New Roman" w:hAnsi="Times New Roman" w:cs="Times New Roman"/>
            <w:color w:val="000000"/>
            <w:sz w:val="24"/>
            <w:szCs w:val="24"/>
            <w:rPrChange w:id="1283" w:author="Donglei Yin" w:date="2018-07-15T17:54:00Z">
              <w:rPr>
                <w:rFonts w:ascii="Times New Roman" w:eastAsia="Times New Roman" w:hAnsi="Times New Roman" w:cs="Times New Roman"/>
                <w:color w:val="000000"/>
                <w:sz w:val="18"/>
                <w:szCs w:val="18"/>
              </w:rPr>
            </w:rPrChange>
          </w:rPr>
          <w:t xml:space="preserve"> </w:t>
        </w:r>
      </w:ins>
      <w:r w:rsidR="007C30E6" w:rsidRPr="00725AFC">
        <w:rPr>
          <w:rFonts w:ascii="Times New Roman" w:eastAsia="Times New Roman" w:hAnsi="Times New Roman" w:cs="Times New Roman"/>
          <w:sz w:val="24"/>
          <w:szCs w:val="24"/>
        </w:rPr>
        <w:t xml:space="preserve">Further discussion of </w:t>
      </w:r>
      <w:ins w:id="1284" w:author="Yin, Donglei *" w:date="2018-07-13T16:01:00Z">
        <w:r w:rsidR="0072721A" w:rsidRPr="00725AFC">
          <w:rPr>
            <w:rFonts w:ascii="Times New Roman" w:eastAsia="Times New Roman" w:hAnsi="Times New Roman" w:cs="Times New Roman"/>
            <w:sz w:val="24"/>
            <w:szCs w:val="24"/>
          </w:rPr>
          <w:t xml:space="preserve">the new methods’ </w:t>
        </w:r>
      </w:ins>
      <w:del w:id="1285" w:author="Yin, Donglei *" w:date="2018-07-13T16:01:00Z">
        <w:r w:rsidR="007C30E6" w:rsidRPr="00E82353" w:rsidDel="0072721A">
          <w:rPr>
            <w:rFonts w:ascii="Times New Roman" w:eastAsia="Times New Roman" w:hAnsi="Times New Roman" w:cs="Times New Roman"/>
            <w:sz w:val="24"/>
            <w:szCs w:val="24"/>
          </w:rPr>
          <w:delText>th</w:delText>
        </w:r>
      </w:del>
      <w:del w:id="1286" w:author="Yin, Donglei *" w:date="2018-07-13T16:00:00Z">
        <w:r w:rsidR="007C30E6" w:rsidRPr="00E82353" w:rsidDel="0072721A">
          <w:rPr>
            <w:rFonts w:ascii="Times New Roman" w:eastAsia="Times New Roman" w:hAnsi="Times New Roman" w:cs="Times New Roman"/>
            <w:sz w:val="24"/>
            <w:szCs w:val="24"/>
          </w:rPr>
          <w:delText>is</w:delText>
        </w:r>
      </w:del>
      <w:ins w:id="1287" w:author="Yin, Donglei *" w:date="2018-07-13T15:59:00Z">
        <w:r w:rsidR="0072721A" w:rsidRPr="00E82353">
          <w:rPr>
            <w:rFonts w:ascii="Times New Roman" w:eastAsia="Times New Roman" w:hAnsi="Times New Roman" w:cs="Times New Roman"/>
            <w:sz w:val="24"/>
            <w:szCs w:val="24"/>
          </w:rPr>
          <w:t>performance</w:t>
        </w:r>
      </w:ins>
      <w:ins w:id="1288" w:author="Yin, Donglei *" w:date="2018-07-13T16:01:00Z">
        <w:r w:rsidR="0072721A" w:rsidRPr="00E82353">
          <w:rPr>
            <w:rFonts w:ascii="Times New Roman" w:eastAsia="Times New Roman" w:hAnsi="Times New Roman" w:cs="Times New Roman"/>
            <w:sz w:val="24"/>
            <w:szCs w:val="24"/>
          </w:rPr>
          <w:t xml:space="preserve"> under different parameter settings</w:t>
        </w:r>
      </w:ins>
      <w:ins w:id="1289" w:author="Yin, Donglei *" w:date="2018-07-13T15:59:00Z">
        <w:r w:rsidR="0072721A" w:rsidRPr="00E82353">
          <w:rPr>
            <w:rFonts w:ascii="Times New Roman" w:eastAsia="Times New Roman" w:hAnsi="Times New Roman" w:cs="Times New Roman"/>
            <w:sz w:val="24"/>
            <w:szCs w:val="24"/>
          </w:rPr>
          <w:t xml:space="preserve"> </w:t>
        </w:r>
      </w:ins>
      <w:del w:id="1290" w:author="Yin, Donglei *" w:date="2018-07-13T15:59:00Z">
        <w:r w:rsidR="007C30E6" w:rsidRPr="00E82353" w:rsidDel="0072721A">
          <w:rPr>
            <w:rFonts w:ascii="Times New Roman" w:eastAsia="Times New Roman" w:hAnsi="Times New Roman" w:cs="Times New Roman"/>
            <w:sz w:val="24"/>
            <w:szCs w:val="24"/>
          </w:rPr>
          <w:delText xml:space="preserve"> example</w:delText>
        </w:r>
      </w:del>
      <w:del w:id="1291" w:author="Yin, Donglei *" w:date="2018-07-13T16:01:00Z">
        <w:r w:rsidR="007C30E6" w:rsidRPr="00E82353" w:rsidDel="0072721A">
          <w:rPr>
            <w:rFonts w:ascii="Times New Roman" w:eastAsia="Times New Roman" w:hAnsi="Times New Roman" w:cs="Times New Roman"/>
            <w:sz w:val="24"/>
            <w:szCs w:val="24"/>
          </w:rPr>
          <w:delText xml:space="preserve"> </w:delText>
        </w:r>
      </w:del>
      <w:r w:rsidR="004D34CB" w:rsidRPr="00E82353">
        <w:rPr>
          <w:rFonts w:ascii="Times New Roman" w:eastAsia="Times New Roman" w:hAnsi="Times New Roman" w:cs="Times New Roman"/>
          <w:sz w:val="24"/>
          <w:szCs w:val="24"/>
        </w:rPr>
        <w:t>can be</w:t>
      </w:r>
      <w:ins w:id="1292" w:author="Yin, Donglei *" w:date="2018-07-13T16:01:00Z">
        <w:r w:rsidR="0072721A" w:rsidRPr="00E82353">
          <w:rPr>
            <w:rFonts w:ascii="Times New Roman" w:eastAsia="Times New Roman" w:hAnsi="Times New Roman" w:cs="Times New Roman"/>
            <w:sz w:val="24"/>
            <w:szCs w:val="24"/>
          </w:rPr>
          <w:t xml:space="preserve"> found </w:t>
        </w:r>
      </w:ins>
      <w:del w:id="1293" w:author="Yin, Donglei *" w:date="2018-07-13T16:01:00Z">
        <w:r w:rsidR="004D34CB" w:rsidRPr="00E82353" w:rsidDel="0072721A">
          <w:rPr>
            <w:rFonts w:ascii="Times New Roman" w:eastAsia="Times New Roman" w:hAnsi="Times New Roman" w:cs="Times New Roman"/>
            <w:sz w:val="24"/>
            <w:szCs w:val="24"/>
          </w:rPr>
          <w:delText xml:space="preserve"> seen </w:delText>
        </w:r>
      </w:del>
      <w:r w:rsidR="004D34CB" w:rsidRPr="00E82353">
        <w:rPr>
          <w:rFonts w:ascii="Times New Roman" w:eastAsia="Times New Roman" w:hAnsi="Times New Roman" w:cs="Times New Roman"/>
          <w:sz w:val="24"/>
          <w:szCs w:val="24"/>
        </w:rPr>
        <w:t>in the simulation studies of</w:t>
      </w:r>
      <w:r w:rsidR="007C30E6" w:rsidRPr="00E82353">
        <w:rPr>
          <w:rFonts w:ascii="Times New Roman" w:eastAsia="Times New Roman" w:hAnsi="Times New Roman" w:cs="Times New Roman"/>
          <w:sz w:val="24"/>
          <w:szCs w:val="24"/>
        </w:rPr>
        <w:t xml:space="preserve"> the following section.</w:t>
      </w:r>
    </w:p>
    <w:p w14:paraId="548044F5" w14:textId="77777777" w:rsidR="00E07146" w:rsidRDefault="00E07146" w:rsidP="00744B93">
      <w:pPr>
        <w:spacing w:after="0" w:line="240" w:lineRule="auto"/>
        <w:jc w:val="both"/>
        <w:rPr>
          <w:rFonts w:ascii="Times New Roman" w:eastAsia="Times New Roman" w:hAnsi="Times New Roman" w:cs="Times New Roman"/>
          <w:color w:val="C00000"/>
          <w:sz w:val="24"/>
          <w:szCs w:val="24"/>
        </w:rPr>
      </w:pPr>
    </w:p>
    <w:p w14:paraId="51B5CAAE" w14:textId="136D515F" w:rsidR="004C3E9D" w:rsidRDefault="00070099" w:rsidP="00744B93">
      <w:pPr>
        <w:spacing w:after="0" w:line="240" w:lineRule="auto"/>
        <w:jc w:val="both"/>
        <w:rPr>
          <w:rFonts w:ascii="Times New Roman" w:eastAsia="Times New Roman" w:hAnsi="Times New Roman" w:cs="Times New Roman"/>
          <w:sz w:val="24"/>
          <w:szCs w:val="24"/>
        </w:rPr>
      </w:pPr>
      <w:r w:rsidRPr="00070099">
        <w:rPr>
          <w:rFonts w:ascii="Times New Roman" w:eastAsia="Times New Roman" w:hAnsi="Times New Roman" w:cs="Times New Roman"/>
          <w:b/>
          <w:sz w:val="24"/>
          <w:szCs w:val="24"/>
        </w:rPr>
        <w:t>4. Simulation Studies</w:t>
      </w:r>
    </w:p>
    <w:p w14:paraId="63D763A8" w14:textId="77777777" w:rsidR="00070099" w:rsidRDefault="00070099" w:rsidP="00744B93">
      <w:pPr>
        <w:spacing w:after="0" w:line="240" w:lineRule="auto"/>
        <w:jc w:val="both"/>
        <w:rPr>
          <w:rFonts w:ascii="Times New Roman" w:eastAsia="Times New Roman" w:hAnsi="Times New Roman" w:cs="Times New Roman"/>
          <w:sz w:val="24"/>
          <w:szCs w:val="24"/>
        </w:rPr>
      </w:pPr>
    </w:p>
    <w:p w14:paraId="29B5EAB6" w14:textId="315C4A1B" w:rsidR="00C572C4" w:rsidDel="00C572C4" w:rsidRDefault="009E76BA" w:rsidP="00C572C4">
      <w:pPr>
        <w:spacing w:after="0" w:line="240" w:lineRule="auto"/>
        <w:jc w:val="both"/>
        <w:rPr>
          <w:del w:id="1294" w:author="Donglei Yin" w:date="2018-07-15T18:20:00Z"/>
          <w:moveTo w:id="1295" w:author="Donglei Yin" w:date="2018-07-15T18:20: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Simulation studies were used to assess the performance of the proposed methods. For parameter specification, assume the three drugs, </w:t>
      </w:r>
      <w:del w:id="1296" w:author="Donglei Yin" w:date="2018-07-15T18:12:00Z">
        <w:r w:rsidDel="00C76AE4">
          <w:rPr>
            <w:rFonts w:ascii="Times New Roman" w:eastAsia="Times New Roman" w:hAnsi="Times New Roman" w:cs="Times New Roman"/>
            <w:sz w:val="24"/>
            <w:szCs w:val="24"/>
          </w:rPr>
          <w:delText xml:space="preserve">T, </w:delText>
        </w:r>
      </w:del>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1</w:t>
      </w:r>
      <w:ins w:id="1297" w:author="Donglei Yin" w:date="2018-07-15T18:12:00Z">
        <w:r w:rsidR="00C76AE4">
          <w:rPr>
            <w:rFonts w:ascii="Times New Roman" w:eastAsia="Times New Roman" w:hAnsi="Times New Roman" w:cs="Times New Roman"/>
            <w:sz w:val="24"/>
            <w:szCs w:val="24"/>
          </w:rPr>
          <w:t xml:space="preserve">, </w:t>
        </w:r>
      </w:ins>
      <w:del w:id="1298" w:author="Donglei Yin" w:date="2018-07-15T18:12:00Z">
        <w:r w:rsidDel="00C76AE4">
          <w:rPr>
            <w:rFonts w:ascii="Times New Roman" w:eastAsia="Times New Roman" w:hAnsi="Times New Roman" w:cs="Times New Roman"/>
            <w:sz w:val="24"/>
            <w:szCs w:val="24"/>
          </w:rPr>
          <w:delText xml:space="preserve"> and </w:delText>
        </w:r>
      </w:del>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ins w:id="1299" w:author="Donglei Yin" w:date="2018-07-15T18:12:00Z">
        <w:r w:rsidR="00C76AE4">
          <w:rPr>
            <w:rFonts w:ascii="Times New Roman" w:eastAsia="Times New Roman" w:hAnsi="Times New Roman" w:cs="Times New Roman"/>
            <w:sz w:val="24"/>
            <w:szCs w:val="24"/>
          </w:rPr>
          <w:t xml:space="preserve">and T </w:t>
        </w:r>
      </w:ins>
      <w:ins w:id="1300" w:author="Donglei Yin" w:date="2018-07-15T18:21:00Z">
        <w:r w:rsidR="00232A7D">
          <w:rPr>
            <w:rFonts w:ascii="Times New Roman" w:eastAsia="Times New Roman" w:hAnsi="Times New Roman" w:cs="Times New Roman"/>
            <w:sz w:val="24"/>
            <w:szCs w:val="24"/>
          </w:rPr>
          <w:t xml:space="preserve">follow normal distributions with </w:t>
        </w:r>
      </w:ins>
      <w:del w:id="1301" w:author="Donglei Yin" w:date="2018-07-15T18:21:00Z">
        <w:r w:rsidDel="00232A7D">
          <w:rPr>
            <w:rFonts w:ascii="Times New Roman" w:eastAsia="Times New Roman" w:hAnsi="Times New Roman" w:cs="Times New Roman"/>
            <w:sz w:val="24"/>
            <w:szCs w:val="24"/>
          </w:rPr>
          <w:delText xml:space="preserve">have </w:delText>
        </w:r>
      </w:del>
      <w:del w:id="1302" w:author="Donglei Yin" w:date="2018-07-15T18:38:00Z">
        <w:r w:rsidDel="000C1DC0">
          <w:rPr>
            <w:rFonts w:ascii="Times New Roman" w:eastAsia="Times New Roman" w:hAnsi="Times New Roman" w:cs="Times New Roman"/>
            <w:sz w:val="24"/>
            <w:szCs w:val="24"/>
          </w:rPr>
          <w:delText xml:space="preserve">the </w:delText>
        </w:r>
      </w:del>
      <w:ins w:id="1303" w:author="Donglei Yin" w:date="2018-07-15T18:38:00Z">
        <w:r w:rsidR="00E04A3F">
          <w:rPr>
            <w:rFonts w:ascii="Times New Roman" w:eastAsia="Times New Roman" w:hAnsi="Times New Roman" w:cs="Times New Roman"/>
            <w:sz w:val="24"/>
            <w:szCs w:val="24"/>
          </w:rPr>
          <w:t xml:space="preserve">equal </w:t>
        </w:r>
      </w:ins>
      <w:del w:id="1304" w:author="Donglei Yin" w:date="2018-07-15T18:38:00Z">
        <w:r w:rsidDel="00E04A3F">
          <w:rPr>
            <w:rFonts w:ascii="Times New Roman" w:eastAsia="Times New Roman" w:hAnsi="Times New Roman" w:cs="Times New Roman"/>
            <w:sz w:val="24"/>
            <w:szCs w:val="24"/>
          </w:rPr>
          <w:delText xml:space="preserve">same </w:delText>
        </w:r>
      </w:del>
      <w:r>
        <w:rPr>
          <w:rFonts w:ascii="Times New Roman" w:eastAsia="Times New Roman" w:hAnsi="Times New Roman" w:cs="Times New Roman"/>
          <w:sz w:val="24"/>
          <w:szCs w:val="24"/>
        </w:rPr>
        <w:t>variance.</w:t>
      </w:r>
      <w:r w:rsidR="00CD3A2C">
        <w:rPr>
          <w:rFonts w:ascii="Times New Roman" w:eastAsia="Times New Roman" w:hAnsi="Times New Roman" w:cs="Times New Roman"/>
          <w:sz w:val="24"/>
          <w:szCs w:val="24"/>
        </w:rPr>
        <w:t xml:space="preserve"> </w:t>
      </w:r>
      <w:moveToRangeStart w:id="1305" w:author="Donglei Yin" w:date="2018-07-15T18:20:00Z" w:name="move519442159"/>
      <w:moveTo w:id="1306" w:author="Donglei Yin" w:date="2018-07-15T18:20:00Z">
        <w:del w:id="1307" w:author="Donglei Yin" w:date="2018-07-15T18:20:00Z">
          <w:r w:rsidR="00C572C4" w:rsidDel="00232A7D">
            <w:rPr>
              <w:rFonts w:ascii="Times New Roman" w:eastAsia="Times New Roman" w:hAnsi="Times New Roman" w:cs="Times New Roman"/>
              <w:sz w:val="24"/>
              <w:szCs w:val="24"/>
            </w:rPr>
            <w:delText xml:space="preserve">The observations of </w:delText>
          </w:r>
        </w:del>
        <w:r w:rsidR="00C572C4">
          <w:rPr>
            <w:rFonts w:ascii="Times New Roman" w:eastAsia="Times New Roman" w:hAnsi="Times New Roman" w:cs="Times New Roman"/>
            <w:sz w:val="24"/>
            <w:szCs w:val="24"/>
          </w:rPr>
          <w:t xml:space="preserve">the </w:t>
        </w:r>
        <w:del w:id="1308" w:author="Donglei Yin" w:date="2018-07-15T18:21:00Z">
          <w:r w:rsidR="00C572C4" w:rsidDel="00232A7D">
            <w:rPr>
              <w:rFonts w:ascii="Times New Roman" w:eastAsia="Times New Roman" w:hAnsi="Times New Roman" w:cs="Times New Roman"/>
              <w:sz w:val="24"/>
              <w:szCs w:val="24"/>
            </w:rPr>
            <w:delText xml:space="preserve">three drugs all follow normal distributions and </w:delText>
          </w:r>
        </w:del>
        <w:r w:rsidR="00C572C4">
          <w:rPr>
            <w:rFonts w:ascii="Times New Roman" w:eastAsia="Times New Roman" w:hAnsi="Times New Roman" w:cs="Times New Roman"/>
            <w:sz w:val="24"/>
            <w:szCs w:val="24"/>
          </w:rPr>
          <w:t xml:space="preserve">observations are statistically independent with each other. 10 lots were sampled for each drug, as well as for estimating the variance of the reference drug. The required type I error was set to be 0.1. A wide range of </w:t>
        </w:r>
      </w:moveTo>
      <w:ins w:id="1309" w:author="Donglei Yin" w:date="2018-07-15T18:36:00Z">
        <w:r w:rsidR="00C50F65">
          <w:rPr>
            <w:rFonts w:ascii="Times New Roman" w:eastAsia="Times New Roman" w:hAnsi="Times New Roman" w:cs="Times New Roman"/>
            <w:sz w:val="24"/>
            <w:szCs w:val="24"/>
          </w:rPr>
          <w:t>standard deviations</w:t>
        </w:r>
      </w:ins>
      <w:moveTo w:id="1310" w:author="Donglei Yin" w:date="2018-07-15T18:20:00Z">
        <w:del w:id="1311" w:author="Donglei Yin" w:date="2018-07-15T18:36:00Z">
          <w:r w:rsidR="00C572C4" w:rsidDel="00C50F65">
            <w:rPr>
              <w:rFonts w:ascii="Times New Roman" w:eastAsia="Times New Roman" w:hAnsi="Times New Roman" w:cs="Times New Roman"/>
              <w:sz w:val="24"/>
              <w:szCs w:val="24"/>
            </w:rPr>
            <w:delText>variance</w:delText>
          </w:r>
        </w:del>
        <w:r w:rsidR="00C572C4">
          <w:rPr>
            <w:rFonts w:ascii="Times New Roman" w:eastAsia="Times New Roman" w:hAnsi="Times New Roman" w:cs="Times New Roman"/>
            <w:sz w:val="24"/>
            <w:szCs w:val="24"/>
          </w:rPr>
          <w:t xml:space="preserve"> </w:t>
        </w:r>
      </w:moveTo>
      <w:ins w:id="1312" w:author="Donglei Yin" w:date="2018-07-15T18:24:00Z">
        <w:r w:rsidR="00D25B2F">
          <w:rPr>
            <w:rFonts w:ascii="Times New Roman" w:eastAsia="Times New Roman" w:hAnsi="Times New Roman" w:cs="Times New Roman"/>
            <w:sz w:val="24"/>
            <w:szCs w:val="24"/>
          </w:rPr>
          <w:t xml:space="preserve">(2/1.5, 2, 4, 6, 8, 10, 12, 14) </w:t>
        </w:r>
      </w:ins>
      <w:moveTo w:id="1313" w:author="Donglei Yin" w:date="2018-07-15T18:20:00Z">
        <w:r w:rsidR="00C572C4">
          <w:rPr>
            <w:rFonts w:ascii="Times New Roman" w:eastAsia="Times New Roman" w:hAnsi="Times New Roman" w:cs="Times New Roman"/>
            <w:sz w:val="24"/>
            <w:szCs w:val="24"/>
          </w:rPr>
          <w:t>w</w:t>
        </w:r>
      </w:moveTo>
      <w:ins w:id="1314" w:author="Donglei Yin" w:date="2018-07-15T18:23:00Z">
        <w:r w:rsidR="00C756F8">
          <w:rPr>
            <w:rFonts w:ascii="Times New Roman" w:eastAsia="Times New Roman" w:hAnsi="Times New Roman" w:cs="Times New Roman"/>
            <w:sz w:val="24"/>
            <w:szCs w:val="24"/>
          </w:rPr>
          <w:t>ere</w:t>
        </w:r>
      </w:ins>
      <w:moveTo w:id="1315" w:author="Donglei Yin" w:date="2018-07-15T18:20:00Z">
        <w:del w:id="1316" w:author="Donglei Yin" w:date="2018-07-15T18:23:00Z">
          <w:r w:rsidR="00C572C4" w:rsidDel="00C756F8">
            <w:rPr>
              <w:rFonts w:ascii="Times New Roman" w:eastAsia="Times New Roman" w:hAnsi="Times New Roman" w:cs="Times New Roman"/>
              <w:sz w:val="24"/>
              <w:szCs w:val="24"/>
            </w:rPr>
            <w:delText>as</w:delText>
          </w:r>
        </w:del>
        <w:r w:rsidR="00C572C4">
          <w:rPr>
            <w:rFonts w:ascii="Times New Roman" w:eastAsia="Times New Roman" w:hAnsi="Times New Roman" w:cs="Times New Roman"/>
            <w:sz w:val="24"/>
            <w:szCs w:val="24"/>
          </w:rPr>
          <w:t xml:space="preserve"> considered to represent different signal-noise ratios</w:t>
        </w:r>
      </w:moveTo>
      <w:ins w:id="1317" w:author="Donglei Yin" w:date="2018-07-15T18:24:00Z">
        <w:r w:rsidR="00D25B2F">
          <w:rPr>
            <w:rFonts w:ascii="Times New Roman" w:eastAsia="Times New Roman" w:hAnsi="Times New Roman" w:cs="Times New Roman"/>
            <w:sz w:val="24"/>
            <w:szCs w:val="24"/>
          </w:rPr>
          <w:t xml:space="preserve">, </w:t>
        </w:r>
      </w:ins>
      <w:moveTo w:id="1318" w:author="Donglei Yin" w:date="2018-07-15T18:20:00Z">
        <w:del w:id="1319" w:author="Donglei Yin" w:date="2018-07-15T18:24:00Z">
          <w:r w:rsidR="00C572C4" w:rsidDel="00D25B2F">
            <w:rPr>
              <w:rFonts w:ascii="Times New Roman" w:eastAsia="Times New Roman" w:hAnsi="Times New Roman" w:cs="Times New Roman"/>
              <w:sz w:val="24"/>
              <w:szCs w:val="24"/>
            </w:rPr>
            <w:delText>. Specifically, the values of variance are set to be</w:delText>
          </w:r>
        </w:del>
        <w:del w:id="1320" w:author="Donglei Yin" w:date="2018-07-15T18:22:00Z">
          <w:r w:rsidR="00C572C4" w:rsidDel="00336AAF">
            <w:rPr>
              <w:rFonts w:ascii="Times New Roman" w:eastAsia="Times New Roman" w:hAnsi="Times New Roman" w:cs="Times New Roman"/>
              <w:sz w:val="24"/>
              <w:szCs w:val="24"/>
            </w:rPr>
            <w:delText xml:space="preserve"> 2/1.5, </w:delText>
          </w:r>
        </w:del>
        <w:del w:id="1321" w:author="Donglei Yin" w:date="2018-07-15T18:24:00Z">
          <w:r w:rsidR="00C572C4" w:rsidDel="00D25B2F">
            <w:rPr>
              <w:rFonts w:ascii="Times New Roman" w:eastAsia="Times New Roman" w:hAnsi="Times New Roman" w:cs="Times New Roman"/>
              <w:sz w:val="24"/>
              <w:szCs w:val="24"/>
            </w:rPr>
            <w:delText xml:space="preserve">2, 4, 6, 8, 10 and 12, </w:delText>
          </w:r>
        </w:del>
        <w:r w:rsidR="00C572C4">
          <w:rPr>
            <w:rFonts w:ascii="Times New Roman" w:eastAsia="Times New Roman" w:hAnsi="Times New Roman" w:cs="Times New Roman"/>
            <w:sz w:val="24"/>
            <w:szCs w:val="24"/>
          </w:rPr>
          <w:t xml:space="preserve">of which 2/1.5 represents the </w:t>
        </w:r>
      </w:moveTo>
      <w:ins w:id="1322" w:author="Donglei Yin" w:date="2018-07-15T18:25:00Z">
        <w:r w:rsidR="00D215B1">
          <w:rPr>
            <w:rFonts w:ascii="Times New Roman" w:eastAsia="Times New Roman" w:hAnsi="Times New Roman" w:cs="Times New Roman"/>
            <w:sz w:val="24"/>
            <w:szCs w:val="24"/>
          </w:rPr>
          <w:t>margin</w:t>
        </w:r>
      </w:ins>
      <w:moveTo w:id="1323" w:author="Donglei Yin" w:date="2018-07-15T18:20:00Z">
        <w:del w:id="1324" w:author="Donglei Yin" w:date="2018-07-15T18:25:00Z">
          <w:r w:rsidR="00C572C4" w:rsidDel="00D215B1">
            <w:rPr>
              <w:rFonts w:ascii="Times New Roman" w:eastAsia="Times New Roman" w:hAnsi="Times New Roman" w:cs="Times New Roman"/>
              <w:sz w:val="24"/>
              <w:szCs w:val="24"/>
            </w:rPr>
            <w:delText>edge</w:delText>
          </w:r>
        </w:del>
        <w:r w:rsidR="00C572C4">
          <w:rPr>
            <w:rFonts w:ascii="Times New Roman" w:eastAsia="Times New Roman" w:hAnsi="Times New Roman" w:cs="Times New Roman"/>
            <w:sz w:val="24"/>
            <w:szCs w:val="24"/>
          </w:rPr>
          <w:t xml:space="preserve"> between </w:t>
        </w:r>
        <m:oMath>
          <m:d>
            <m:dPr>
              <m:begChr m:val="|"/>
              <m:endChr m:val="|"/>
              <m:ctrlPr>
                <w:del w:id="1325" w:author="Donglei Yin" w:date="2018-07-15T18:25:00Z">
                  <w:rPr>
                    <w:rFonts w:ascii="Cambria Math" w:eastAsia="Times New Roman" w:hAnsi="Cambria Math" w:cs="Times New Roman"/>
                    <w:i/>
                    <w:sz w:val="24"/>
                    <w:szCs w:val="24"/>
                  </w:rPr>
                </w:del>
              </m:ctrlPr>
            </m:dPr>
            <m:e>
              <m:sSub>
                <m:sSubPr>
                  <m:ctrlPr>
                    <w:del w:id="1326" w:author="Donglei Yin" w:date="2018-07-15T18:25:00Z">
                      <w:rPr>
                        <w:rFonts w:ascii="Cambria Math" w:eastAsia="Times New Roman" w:hAnsi="Cambria Math" w:cs="Times New Roman"/>
                        <w:i/>
                        <w:sz w:val="24"/>
                        <w:szCs w:val="24"/>
                      </w:rPr>
                    </w:del>
                  </m:ctrlPr>
                </m:sSubPr>
                <m:e>
                  <m:r>
                    <w:del w:id="1327" w:author="Donglei Yin" w:date="2018-07-15T18:25:00Z">
                      <w:rPr>
                        <w:rFonts w:ascii="Cambria Math" w:eastAsia="Times New Roman" w:hAnsi="Cambria Math" w:cs="Times New Roman"/>
                        <w:sz w:val="24"/>
                        <w:szCs w:val="24"/>
                      </w:rPr>
                      <m:t>μ</m:t>
                    </w:del>
                  </m:r>
                </m:e>
                <m:sub>
                  <m:sSub>
                    <m:sSubPr>
                      <m:ctrlPr>
                        <w:del w:id="1328" w:author="Donglei Yin" w:date="2018-07-15T18:25:00Z">
                          <w:rPr>
                            <w:rFonts w:ascii="Cambria Math" w:eastAsia="Times New Roman" w:hAnsi="Cambria Math" w:cs="Times New Roman"/>
                            <w:i/>
                            <w:sz w:val="24"/>
                            <w:szCs w:val="24"/>
                          </w:rPr>
                        </w:del>
                      </m:ctrlPr>
                    </m:sSubPr>
                    <m:e>
                      <m:r>
                        <w:del w:id="1329" w:author="Donglei Yin" w:date="2018-07-15T18:25:00Z">
                          <w:rPr>
                            <w:rFonts w:ascii="Cambria Math" w:eastAsia="Times New Roman" w:hAnsi="Cambria Math" w:cs="Times New Roman"/>
                            <w:sz w:val="24"/>
                            <w:szCs w:val="24"/>
                          </w:rPr>
                          <m:t>R</m:t>
                        </w:del>
                      </m:r>
                    </m:e>
                    <m:sub>
                      <m:r>
                        <w:del w:id="1330" w:author="Donglei Yin" w:date="2018-07-15T18:25:00Z">
                          <w:rPr>
                            <w:rFonts w:ascii="Cambria Math" w:eastAsia="Times New Roman" w:hAnsi="Cambria Math" w:cs="Times New Roman"/>
                            <w:sz w:val="24"/>
                            <w:szCs w:val="24"/>
                          </w:rPr>
                          <m:t>1</m:t>
                        </w:del>
                      </m:r>
                    </m:sub>
                  </m:sSub>
                </m:sub>
              </m:sSub>
              <m:r>
                <w:del w:id="1331" w:author="Donglei Yin" w:date="2018-07-15T18:25:00Z">
                  <w:rPr>
                    <w:rFonts w:ascii="Cambria Math" w:eastAsia="Times New Roman" w:hAnsi="Cambria Math" w:cs="Times New Roman"/>
                    <w:sz w:val="24"/>
                    <w:szCs w:val="24"/>
                  </w:rPr>
                  <m:t>-</m:t>
                </w:del>
              </m:r>
              <m:sSub>
                <m:sSubPr>
                  <m:ctrlPr>
                    <w:del w:id="1332" w:author="Donglei Yin" w:date="2018-07-15T18:25:00Z">
                      <w:rPr>
                        <w:rFonts w:ascii="Cambria Math" w:eastAsia="Times New Roman" w:hAnsi="Cambria Math" w:cs="Times New Roman"/>
                        <w:i/>
                        <w:sz w:val="24"/>
                        <w:szCs w:val="24"/>
                      </w:rPr>
                    </w:del>
                  </m:ctrlPr>
                </m:sSubPr>
                <m:e>
                  <m:r>
                    <w:del w:id="1333" w:author="Donglei Yin" w:date="2018-07-15T18:25:00Z">
                      <w:rPr>
                        <w:rFonts w:ascii="Cambria Math" w:eastAsia="Times New Roman" w:hAnsi="Cambria Math" w:cs="Times New Roman"/>
                        <w:sz w:val="24"/>
                        <w:szCs w:val="24"/>
                      </w:rPr>
                      <m:t>μ</m:t>
                    </w:del>
                  </m:r>
                </m:e>
                <m:sub>
                  <m:sSub>
                    <m:sSubPr>
                      <m:ctrlPr>
                        <w:del w:id="1334" w:author="Donglei Yin" w:date="2018-07-15T18:25:00Z">
                          <w:rPr>
                            <w:rFonts w:ascii="Cambria Math" w:eastAsia="Times New Roman" w:hAnsi="Cambria Math" w:cs="Times New Roman"/>
                            <w:i/>
                            <w:sz w:val="24"/>
                            <w:szCs w:val="24"/>
                          </w:rPr>
                        </w:del>
                      </m:ctrlPr>
                    </m:sSubPr>
                    <m:e>
                      <m:r>
                        <w:del w:id="1335" w:author="Donglei Yin" w:date="2018-07-15T18:25:00Z">
                          <w:rPr>
                            <w:rFonts w:ascii="Cambria Math" w:eastAsia="Times New Roman" w:hAnsi="Cambria Math" w:cs="Times New Roman"/>
                            <w:sz w:val="24"/>
                            <w:szCs w:val="24"/>
                          </w:rPr>
                          <m:t>R</m:t>
                        </w:del>
                      </m:r>
                    </m:e>
                    <m:sub>
                      <m:r>
                        <w:del w:id="1336" w:author="Donglei Yin" w:date="2018-07-15T18:25:00Z">
                          <w:rPr>
                            <w:rFonts w:ascii="Cambria Math" w:eastAsia="Times New Roman" w:hAnsi="Cambria Math" w:cs="Times New Roman"/>
                            <w:sz w:val="24"/>
                            <w:szCs w:val="24"/>
                          </w:rPr>
                          <m:t>2</m:t>
                        </w:del>
                      </m:r>
                    </m:sub>
                  </m:sSub>
                </m:sub>
              </m:sSub>
            </m:e>
          </m:d>
          <m:sSub>
            <m:sSubPr>
              <m:ctrlPr>
                <w:ins w:id="1337" w:author="Donglei Yin" w:date="2018-07-15T18:25:00Z">
                  <w:rPr>
                    <w:rFonts w:ascii="Cambria Math" w:hAnsi="Cambria Math" w:cs="Times New Roman"/>
                    <w:sz w:val="24"/>
                    <w:szCs w:val="24"/>
                  </w:rPr>
                </w:ins>
              </m:ctrlPr>
            </m:sSubPr>
            <m:e>
              <m:r>
                <w:ins w:id="1338" w:author="Donglei Yin" w:date="2018-07-15T18:25:00Z">
                  <m:rPr>
                    <m:sty m:val="p"/>
                  </m:rPr>
                  <w:rPr>
                    <w:rFonts w:ascii="Cambria Math" w:hAnsi="Cambria Math" w:cs="Times New Roman"/>
                    <w:sz w:val="24"/>
                    <w:szCs w:val="24"/>
                  </w:rPr>
                  <m:t>max{</m:t>
                </w:ins>
              </m:r>
              <m:r>
                <w:ins w:id="1339" w:author="Donglei Yin" w:date="2018-07-15T18:26:00Z">
                  <m:rPr>
                    <m:sty m:val="p"/>
                  </m:rPr>
                  <w:rPr>
                    <w:rFonts w:ascii="Cambria Math" w:hAnsi="Cambria Math" w:cs="Times New Roman"/>
                    <w:sz w:val="24"/>
                    <w:szCs w:val="24"/>
                  </w:rPr>
                  <m:t>|</m:t>
                </w:ins>
              </m:r>
              <m:sSub>
                <m:sSubPr>
                  <m:ctrlPr>
                    <w:ins w:id="1340" w:author="Donglei Yin" w:date="2018-07-15T18:27:00Z">
                      <w:rPr>
                        <w:rFonts w:ascii="Cambria Math" w:hAnsi="Cambria Math" w:cs="Times New Roman"/>
                        <w:sz w:val="24"/>
                        <w:szCs w:val="24"/>
                      </w:rPr>
                    </w:ins>
                  </m:ctrlPr>
                </m:sSubPr>
                <m:e>
                  <m:r>
                    <w:ins w:id="1341" w:author="Donglei Yin" w:date="2018-07-15T18:27:00Z">
                      <w:rPr>
                        <w:rFonts w:ascii="Cambria Math" w:hAnsi="Cambria Math" w:cs="Times New Roman"/>
                        <w:sz w:val="24"/>
                        <w:szCs w:val="24"/>
                      </w:rPr>
                      <m:t>μ</m:t>
                    </w:ins>
                  </m:r>
                </m:e>
                <m:sub>
                  <m:sSub>
                    <m:sSubPr>
                      <m:ctrlPr>
                        <w:ins w:id="1342" w:author="Donglei Yin" w:date="2018-07-15T18:27:00Z">
                          <w:rPr>
                            <w:rFonts w:ascii="Cambria Math" w:hAnsi="Cambria Math" w:cs="Times New Roman"/>
                            <w:i/>
                            <w:sz w:val="24"/>
                            <w:szCs w:val="24"/>
                          </w:rPr>
                        </w:ins>
                      </m:ctrlPr>
                    </m:sSubPr>
                    <m:e>
                      <m:r>
                        <w:ins w:id="1343" w:author="Donglei Yin" w:date="2018-07-15T18:27:00Z">
                          <w:rPr>
                            <w:rFonts w:ascii="Cambria Math" w:hAnsi="Cambria Math" w:cs="Times New Roman"/>
                            <w:sz w:val="24"/>
                            <w:szCs w:val="24"/>
                          </w:rPr>
                          <m:t>R</m:t>
                        </w:ins>
                      </m:r>
                    </m:e>
                    <m:sub>
                      <m:r>
                        <w:ins w:id="1344" w:author="Donglei Yin" w:date="2018-07-15T18:27:00Z">
                          <w:rPr>
                            <w:rFonts w:ascii="Cambria Math" w:hAnsi="Cambria Math" w:cs="Times New Roman"/>
                            <w:sz w:val="24"/>
                            <w:szCs w:val="24"/>
                          </w:rPr>
                          <m:t>1</m:t>
                        </w:ins>
                      </m:r>
                    </m:sub>
                  </m:sSub>
                </m:sub>
              </m:sSub>
              <m:r>
                <w:ins w:id="1345" w:author="Donglei Yin" w:date="2018-07-15T18:27:00Z">
                  <m:rPr>
                    <m:sty m:val="p"/>
                  </m:rPr>
                  <w:rPr>
                    <w:rFonts w:ascii="Cambria Math" w:hAnsi="Cambria Math" w:cs="Times New Roman"/>
                    <w:sz w:val="24"/>
                    <w:szCs w:val="24"/>
                  </w:rPr>
                  <m:t>-</m:t>
                </w:ins>
              </m:r>
              <m:sSub>
                <m:sSubPr>
                  <m:ctrlPr>
                    <w:ins w:id="1346" w:author="Donglei Yin" w:date="2018-07-15T18:27:00Z">
                      <w:rPr>
                        <w:rFonts w:ascii="Cambria Math" w:hAnsi="Cambria Math" w:cs="Times New Roman"/>
                        <w:sz w:val="24"/>
                        <w:szCs w:val="24"/>
                      </w:rPr>
                    </w:ins>
                  </m:ctrlPr>
                </m:sSubPr>
                <m:e>
                  <m:r>
                    <w:ins w:id="1347" w:author="Donglei Yin" w:date="2018-07-15T18:27:00Z">
                      <w:rPr>
                        <w:rFonts w:ascii="Cambria Math" w:hAnsi="Cambria Math" w:cs="Times New Roman"/>
                        <w:sz w:val="24"/>
                        <w:szCs w:val="24"/>
                      </w:rPr>
                      <m:t>μ</m:t>
                    </w:ins>
                  </m:r>
                </m:e>
                <m:sub>
                  <m:sSub>
                    <m:sSubPr>
                      <m:ctrlPr>
                        <w:ins w:id="1348" w:author="Donglei Yin" w:date="2018-07-15T18:27:00Z">
                          <w:rPr>
                            <w:rFonts w:ascii="Cambria Math" w:hAnsi="Cambria Math" w:cs="Times New Roman"/>
                            <w:i/>
                            <w:sz w:val="24"/>
                            <w:szCs w:val="24"/>
                          </w:rPr>
                        </w:ins>
                      </m:ctrlPr>
                    </m:sSubPr>
                    <m:e>
                      <m:r>
                        <w:ins w:id="1349" w:author="Donglei Yin" w:date="2018-07-15T18:27:00Z">
                          <w:rPr>
                            <w:rFonts w:ascii="Cambria Math" w:hAnsi="Cambria Math" w:cs="Times New Roman"/>
                            <w:sz w:val="24"/>
                            <w:szCs w:val="24"/>
                          </w:rPr>
                          <m:t>R</m:t>
                        </w:ins>
                      </m:r>
                    </m:e>
                    <m:sub>
                      <m:r>
                        <w:ins w:id="1350" w:author="Donglei Yin" w:date="2018-07-15T18:27:00Z">
                          <w:rPr>
                            <w:rFonts w:ascii="Cambria Math" w:hAnsi="Cambria Math" w:cs="Times New Roman"/>
                            <w:sz w:val="24"/>
                            <w:szCs w:val="24"/>
                          </w:rPr>
                          <m:t>2</m:t>
                        </w:ins>
                      </m:r>
                    </m:sub>
                  </m:sSub>
                </m:sub>
              </m:sSub>
              <m:r>
                <w:ins w:id="1351" w:author="Donglei Yin" w:date="2018-07-15T18:26:00Z">
                  <m:rPr>
                    <m:sty m:val="p"/>
                  </m:rPr>
                  <w:rPr>
                    <w:rFonts w:ascii="Cambria Math" w:hAnsi="Cambria Math" w:cs="Times New Roman"/>
                    <w:sz w:val="24"/>
                    <w:szCs w:val="24"/>
                  </w:rPr>
                  <m:t xml:space="preserve">| </m:t>
                </w:ins>
              </m:r>
              <m:sSub>
                <m:sSubPr>
                  <m:ctrlPr>
                    <w:ins w:id="1352" w:author="Donglei Yin" w:date="2018-07-15T18:25:00Z">
                      <w:rPr>
                        <w:rFonts w:ascii="Cambria Math" w:hAnsi="Cambria Math" w:cs="Times New Roman"/>
                        <w:sz w:val="24"/>
                        <w:szCs w:val="24"/>
                      </w:rPr>
                    </w:ins>
                  </m:ctrlPr>
                </m:sSubPr>
                <m:e>
                  <m:r>
                    <w:ins w:id="1353" w:author="Donglei Yin" w:date="2018-07-15T18:26:00Z">
                      <m:rPr>
                        <m:sty m:val="p"/>
                      </m:rPr>
                      <w:rPr>
                        <w:rFonts w:ascii="Cambria Math" w:hAnsi="Cambria Math" w:cs="Times New Roman"/>
                        <w:sz w:val="24"/>
                        <w:szCs w:val="24"/>
                      </w:rPr>
                      <m:t xml:space="preserve">, </m:t>
                    </w:ins>
                  </m:r>
                  <m:r>
                    <w:ins w:id="1354" w:author="Donglei Yin" w:date="2018-07-15T18:25:00Z">
                      <m:rPr>
                        <m:sty m:val="p"/>
                      </m:rPr>
                      <w:rPr>
                        <w:rFonts w:ascii="Cambria Math" w:hAnsi="Cambria Math" w:cs="Times New Roman"/>
                        <w:sz w:val="24"/>
                        <w:szCs w:val="24"/>
                      </w:rPr>
                      <m:t>|μ</m:t>
                    </w:ins>
                  </m:r>
                </m:e>
                <m:sub>
                  <m:sSub>
                    <m:sSubPr>
                      <m:ctrlPr>
                        <w:ins w:id="1355" w:author="Donglei Yin" w:date="2018-07-15T18:25:00Z">
                          <w:rPr>
                            <w:rFonts w:ascii="Cambria Math" w:hAnsi="Cambria Math" w:cs="Times New Roman"/>
                            <w:sz w:val="24"/>
                            <w:szCs w:val="24"/>
                          </w:rPr>
                        </w:ins>
                      </m:ctrlPr>
                    </m:sSubPr>
                    <m:e>
                      <m:r>
                        <w:ins w:id="1356" w:author="Donglei Yin" w:date="2018-07-15T18:25:00Z">
                          <m:rPr>
                            <m:sty m:val="p"/>
                          </m:rPr>
                          <w:rPr>
                            <w:rFonts w:ascii="Cambria Math" w:hAnsi="Cambria Math" w:cs="Times New Roman"/>
                            <w:sz w:val="24"/>
                            <w:szCs w:val="24"/>
                          </w:rPr>
                          <m:t>R</m:t>
                        </w:ins>
                      </m:r>
                    </m:e>
                    <m:sub>
                      <m:r>
                        <w:ins w:id="1357" w:author="Donglei Yin" w:date="2018-07-15T18:25:00Z">
                          <m:rPr>
                            <m:sty m:val="p"/>
                          </m:rPr>
                          <w:rPr>
                            <w:rFonts w:ascii="Cambria Math" w:hAnsi="Cambria Math" w:cs="Times New Roman"/>
                            <w:sz w:val="24"/>
                            <w:szCs w:val="24"/>
                          </w:rPr>
                          <m:t>1</m:t>
                        </w:ins>
                      </m:r>
                    </m:sub>
                  </m:sSub>
                </m:sub>
              </m:sSub>
              <m:r>
                <w:ins w:id="1358" w:author="Donglei Yin" w:date="2018-07-15T18:25:00Z">
                  <m:rPr>
                    <m:sty m:val="p"/>
                  </m:rPr>
                  <w:rPr>
                    <w:rFonts w:ascii="Cambria Math" w:hAnsi="Cambria Math" w:cs="Times New Roman"/>
                    <w:sz w:val="24"/>
                    <w:szCs w:val="24"/>
                  </w:rPr>
                  <m:t>-μ</m:t>
                </w:ins>
              </m:r>
            </m:e>
            <m:sub>
              <m:r>
                <w:ins w:id="1359" w:author="Donglei Yin" w:date="2018-07-15T18:25:00Z">
                  <m:rPr>
                    <m:sty m:val="p"/>
                  </m:rPr>
                  <w:rPr>
                    <w:rFonts w:ascii="Cambria Math" w:hAnsi="Cambria Math" w:cs="Times New Roman"/>
                    <w:sz w:val="24"/>
                    <w:szCs w:val="24"/>
                  </w:rPr>
                  <m:t>T</m:t>
                </w:ins>
              </m:r>
            </m:sub>
          </m:sSub>
          <m:r>
            <w:ins w:id="1360" w:author="Donglei Yin" w:date="2018-07-15T18:25:00Z">
              <m:rPr>
                <m:sty m:val="p"/>
              </m:rPr>
              <w:rPr>
                <w:rFonts w:ascii="Cambria Math" w:hAnsi="Cambria Math" w:cs="Times New Roman"/>
                <w:sz w:val="24"/>
                <w:szCs w:val="24"/>
              </w:rPr>
              <m:t xml:space="preserve">|,  </m:t>
            </w:ins>
          </m:r>
          <m:sSub>
            <m:sSubPr>
              <m:ctrlPr>
                <w:ins w:id="1361" w:author="Donglei Yin" w:date="2018-07-15T18:25:00Z">
                  <w:rPr>
                    <w:rFonts w:ascii="Cambria Math" w:hAnsi="Cambria Math" w:cs="Times New Roman"/>
                    <w:sz w:val="24"/>
                    <w:szCs w:val="24"/>
                  </w:rPr>
                </w:ins>
              </m:ctrlPr>
            </m:sSubPr>
            <m:e>
              <m:r>
                <w:ins w:id="1362" w:author="Donglei Yin" w:date="2018-07-15T18:25:00Z">
                  <m:rPr>
                    <m:sty m:val="p"/>
                  </m:rPr>
                  <w:rPr>
                    <w:rFonts w:ascii="Cambria Math" w:hAnsi="Cambria Math" w:cs="Times New Roman"/>
                    <w:sz w:val="24"/>
                    <w:szCs w:val="24"/>
                  </w:rPr>
                  <m:t>|μ</m:t>
                </w:ins>
              </m:r>
            </m:e>
            <m:sub>
              <m:sSub>
                <m:sSubPr>
                  <m:ctrlPr>
                    <w:ins w:id="1363" w:author="Donglei Yin" w:date="2018-07-15T18:25:00Z">
                      <w:rPr>
                        <w:rFonts w:ascii="Cambria Math" w:hAnsi="Cambria Math" w:cs="Times New Roman"/>
                        <w:sz w:val="24"/>
                        <w:szCs w:val="24"/>
                      </w:rPr>
                    </w:ins>
                  </m:ctrlPr>
                </m:sSubPr>
                <m:e>
                  <m:r>
                    <w:ins w:id="1364" w:author="Donglei Yin" w:date="2018-07-15T18:25:00Z">
                      <m:rPr>
                        <m:sty m:val="p"/>
                      </m:rPr>
                      <w:rPr>
                        <w:rFonts w:ascii="Cambria Math" w:hAnsi="Cambria Math" w:cs="Times New Roman"/>
                        <w:sz w:val="24"/>
                        <w:szCs w:val="24"/>
                      </w:rPr>
                      <m:t>R</m:t>
                    </w:ins>
                  </m:r>
                </m:e>
                <m:sub>
                  <m:r>
                    <w:ins w:id="1365" w:author="Donglei Yin" w:date="2018-07-15T18:25:00Z">
                      <m:rPr>
                        <m:sty m:val="p"/>
                      </m:rPr>
                      <w:rPr>
                        <w:rFonts w:ascii="Cambria Math" w:hAnsi="Cambria Math" w:cs="Times New Roman"/>
                        <w:sz w:val="24"/>
                        <w:szCs w:val="24"/>
                      </w:rPr>
                      <m:t>2</m:t>
                    </w:ins>
                  </m:r>
                </m:sub>
              </m:sSub>
            </m:sub>
          </m:sSub>
          <m:r>
            <w:ins w:id="1366" w:author="Donglei Yin" w:date="2018-07-15T18:25:00Z">
              <m:rPr>
                <m:sty m:val="p"/>
              </m:rPr>
              <w:rPr>
                <w:rFonts w:ascii="Cambria Math" w:hAnsi="Cambria Math" w:cs="Times New Roman"/>
                <w:sz w:val="24"/>
                <w:szCs w:val="24"/>
              </w:rPr>
              <m:t>-</m:t>
            </w:ins>
          </m:r>
          <m:sSub>
            <m:sSubPr>
              <m:ctrlPr>
                <w:ins w:id="1367" w:author="Donglei Yin" w:date="2018-07-15T18:25:00Z">
                  <w:rPr>
                    <w:rFonts w:ascii="Cambria Math" w:hAnsi="Cambria Math" w:cs="Times New Roman"/>
                    <w:sz w:val="24"/>
                    <w:szCs w:val="24"/>
                  </w:rPr>
                </w:ins>
              </m:ctrlPr>
            </m:sSubPr>
            <m:e>
              <m:r>
                <w:ins w:id="1368" w:author="Donglei Yin" w:date="2018-07-15T18:25:00Z">
                  <m:rPr>
                    <m:sty m:val="p"/>
                  </m:rPr>
                  <w:rPr>
                    <w:rFonts w:ascii="Cambria Math" w:hAnsi="Cambria Math" w:cs="Times New Roman"/>
                    <w:sz w:val="24"/>
                    <w:szCs w:val="24"/>
                  </w:rPr>
                  <m:t>μ</m:t>
                </w:ins>
              </m:r>
            </m:e>
            <m:sub>
              <m:r>
                <w:ins w:id="1369" w:author="Donglei Yin" w:date="2018-07-15T18:25:00Z">
                  <m:rPr>
                    <m:sty m:val="p"/>
                  </m:rPr>
                  <w:rPr>
                    <w:rFonts w:ascii="Cambria Math" w:hAnsi="Cambria Math" w:cs="Times New Roman"/>
                    <w:sz w:val="24"/>
                    <w:szCs w:val="24"/>
                  </w:rPr>
                  <m:t>T</m:t>
                </w:ins>
              </m:r>
            </m:sub>
          </m:sSub>
          <m:r>
            <w:ins w:id="1370" w:author="Donglei Yin" w:date="2018-07-15T18:25:00Z">
              <m:rPr>
                <m:sty m:val="p"/>
              </m:rPr>
              <w:rPr>
                <w:rFonts w:ascii="Cambria Math" w:hAnsi="Cambria Math" w:cs="Times New Roman"/>
                <w:sz w:val="24"/>
                <w:szCs w:val="24"/>
              </w:rPr>
              <m:t xml:space="preserve">|} </m:t>
            </w:ins>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C572C4">
          <w:rPr>
            <w:rFonts w:ascii="Times New Roman" w:eastAsia="Times New Roman" w:hAnsi="Times New Roman" w:cs="Times New Roman"/>
            <w:sz w:val="24"/>
            <w:szCs w:val="24"/>
          </w:rPr>
          <w:t xml:space="preserve"> and </w:t>
        </w:r>
        <m:oMath>
          <m:sSub>
            <m:sSubPr>
              <m:ctrlPr>
                <w:ins w:id="1371" w:author="Donglei Yin" w:date="2018-07-15T18:28:00Z">
                  <w:rPr>
                    <w:rFonts w:ascii="Cambria Math" w:hAnsi="Cambria Math" w:cs="Times New Roman"/>
                    <w:sz w:val="24"/>
                    <w:szCs w:val="24"/>
                  </w:rPr>
                </w:ins>
              </m:ctrlPr>
            </m:sSubPr>
            <m:e>
              <m:r>
                <w:ins w:id="1372" w:author="Donglei Yin" w:date="2018-07-15T18:28:00Z">
                  <m:rPr>
                    <m:sty m:val="p"/>
                  </m:rPr>
                  <w:rPr>
                    <w:rFonts w:ascii="Cambria Math" w:hAnsi="Cambria Math" w:cs="Times New Roman"/>
                    <w:sz w:val="24"/>
                    <w:szCs w:val="24"/>
                  </w:rPr>
                  <m:t>max{|</m:t>
                </w:ins>
              </m:r>
              <m:sSub>
                <m:sSubPr>
                  <m:ctrlPr>
                    <w:ins w:id="1373" w:author="Donglei Yin" w:date="2018-07-15T18:28:00Z">
                      <w:rPr>
                        <w:rFonts w:ascii="Cambria Math" w:hAnsi="Cambria Math" w:cs="Times New Roman"/>
                        <w:sz w:val="24"/>
                        <w:szCs w:val="24"/>
                      </w:rPr>
                    </w:ins>
                  </m:ctrlPr>
                </m:sSubPr>
                <m:e>
                  <m:r>
                    <w:ins w:id="1374" w:author="Donglei Yin" w:date="2018-07-15T18:28:00Z">
                      <w:rPr>
                        <w:rFonts w:ascii="Cambria Math" w:hAnsi="Cambria Math" w:cs="Times New Roman"/>
                        <w:sz w:val="24"/>
                        <w:szCs w:val="24"/>
                      </w:rPr>
                      <m:t>μ</m:t>
                    </w:ins>
                  </m:r>
                </m:e>
                <m:sub>
                  <m:sSub>
                    <m:sSubPr>
                      <m:ctrlPr>
                        <w:ins w:id="1375" w:author="Donglei Yin" w:date="2018-07-15T18:28:00Z">
                          <w:rPr>
                            <w:rFonts w:ascii="Cambria Math" w:hAnsi="Cambria Math" w:cs="Times New Roman"/>
                            <w:i/>
                            <w:sz w:val="24"/>
                            <w:szCs w:val="24"/>
                          </w:rPr>
                        </w:ins>
                      </m:ctrlPr>
                    </m:sSubPr>
                    <m:e>
                      <m:r>
                        <w:ins w:id="1376" w:author="Donglei Yin" w:date="2018-07-15T18:28:00Z">
                          <w:rPr>
                            <w:rFonts w:ascii="Cambria Math" w:hAnsi="Cambria Math" w:cs="Times New Roman"/>
                            <w:sz w:val="24"/>
                            <w:szCs w:val="24"/>
                          </w:rPr>
                          <m:t>R</m:t>
                        </w:ins>
                      </m:r>
                    </m:e>
                    <m:sub>
                      <m:r>
                        <w:ins w:id="1377" w:author="Donglei Yin" w:date="2018-07-15T18:28:00Z">
                          <w:rPr>
                            <w:rFonts w:ascii="Cambria Math" w:hAnsi="Cambria Math" w:cs="Times New Roman"/>
                            <w:sz w:val="24"/>
                            <w:szCs w:val="24"/>
                          </w:rPr>
                          <m:t>1</m:t>
                        </w:ins>
                      </m:r>
                    </m:sub>
                  </m:sSub>
                </m:sub>
              </m:sSub>
              <m:r>
                <w:ins w:id="1378" w:author="Donglei Yin" w:date="2018-07-15T18:28:00Z">
                  <m:rPr>
                    <m:sty m:val="p"/>
                  </m:rPr>
                  <w:rPr>
                    <w:rFonts w:ascii="Cambria Math" w:hAnsi="Cambria Math" w:cs="Times New Roman"/>
                    <w:sz w:val="24"/>
                    <w:szCs w:val="24"/>
                  </w:rPr>
                  <m:t>-</m:t>
                </w:ins>
              </m:r>
              <m:sSub>
                <m:sSubPr>
                  <m:ctrlPr>
                    <w:ins w:id="1379" w:author="Donglei Yin" w:date="2018-07-15T18:28:00Z">
                      <w:rPr>
                        <w:rFonts w:ascii="Cambria Math" w:hAnsi="Cambria Math" w:cs="Times New Roman"/>
                        <w:sz w:val="24"/>
                        <w:szCs w:val="24"/>
                      </w:rPr>
                    </w:ins>
                  </m:ctrlPr>
                </m:sSubPr>
                <m:e>
                  <m:r>
                    <w:ins w:id="1380" w:author="Donglei Yin" w:date="2018-07-15T18:28:00Z">
                      <w:rPr>
                        <w:rFonts w:ascii="Cambria Math" w:hAnsi="Cambria Math" w:cs="Times New Roman"/>
                        <w:sz w:val="24"/>
                        <w:szCs w:val="24"/>
                      </w:rPr>
                      <m:t>μ</m:t>
                    </w:ins>
                  </m:r>
                </m:e>
                <m:sub>
                  <m:sSub>
                    <m:sSubPr>
                      <m:ctrlPr>
                        <w:ins w:id="1381" w:author="Donglei Yin" w:date="2018-07-15T18:28:00Z">
                          <w:rPr>
                            <w:rFonts w:ascii="Cambria Math" w:hAnsi="Cambria Math" w:cs="Times New Roman"/>
                            <w:i/>
                            <w:sz w:val="24"/>
                            <w:szCs w:val="24"/>
                          </w:rPr>
                        </w:ins>
                      </m:ctrlPr>
                    </m:sSubPr>
                    <m:e>
                      <m:r>
                        <w:ins w:id="1382" w:author="Donglei Yin" w:date="2018-07-15T18:28:00Z">
                          <w:rPr>
                            <w:rFonts w:ascii="Cambria Math" w:hAnsi="Cambria Math" w:cs="Times New Roman"/>
                            <w:sz w:val="24"/>
                            <w:szCs w:val="24"/>
                          </w:rPr>
                          <m:t>R</m:t>
                        </w:ins>
                      </m:r>
                    </m:e>
                    <m:sub>
                      <m:r>
                        <w:ins w:id="1383" w:author="Donglei Yin" w:date="2018-07-15T18:28:00Z">
                          <w:rPr>
                            <w:rFonts w:ascii="Cambria Math" w:hAnsi="Cambria Math" w:cs="Times New Roman"/>
                            <w:sz w:val="24"/>
                            <w:szCs w:val="24"/>
                          </w:rPr>
                          <m:t>2</m:t>
                        </w:ins>
                      </m:r>
                    </m:sub>
                  </m:sSub>
                </m:sub>
              </m:sSub>
              <m:r>
                <w:ins w:id="1384" w:author="Donglei Yin" w:date="2018-07-15T18:28:00Z">
                  <m:rPr>
                    <m:sty m:val="p"/>
                  </m:rPr>
                  <w:rPr>
                    <w:rFonts w:ascii="Cambria Math" w:hAnsi="Cambria Math" w:cs="Times New Roman"/>
                    <w:sz w:val="24"/>
                    <w:szCs w:val="24"/>
                  </w:rPr>
                  <m:t xml:space="preserve">| </m:t>
                </w:ins>
              </m:r>
              <m:sSub>
                <m:sSubPr>
                  <m:ctrlPr>
                    <w:ins w:id="1385" w:author="Donglei Yin" w:date="2018-07-15T18:28:00Z">
                      <w:rPr>
                        <w:rFonts w:ascii="Cambria Math" w:hAnsi="Cambria Math" w:cs="Times New Roman"/>
                        <w:sz w:val="24"/>
                        <w:szCs w:val="24"/>
                      </w:rPr>
                    </w:ins>
                  </m:ctrlPr>
                </m:sSubPr>
                <m:e>
                  <m:r>
                    <w:ins w:id="1386" w:author="Donglei Yin" w:date="2018-07-15T18:28:00Z">
                      <m:rPr>
                        <m:sty m:val="p"/>
                      </m:rPr>
                      <w:rPr>
                        <w:rFonts w:ascii="Cambria Math" w:hAnsi="Cambria Math" w:cs="Times New Roman"/>
                        <w:sz w:val="24"/>
                        <w:szCs w:val="24"/>
                      </w:rPr>
                      <m:t>, |μ</m:t>
                    </w:ins>
                  </m:r>
                </m:e>
                <m:sub>
                  <m:sSub>
                    <m:sSubPr>
                      <m:ctrlPr>
                        <w:ins w:id="1387" w:author="Donglei Yin" w:date="2018-07-15T18:28:00Z">
                          <w:rPr>
                            <w:rFonts w:ascii="Cambria Math" w:hAnsi="Cambria Math" w:cs="Times New Roman"/>
                            <w:sz w:val="24"/>
                            <w:szCs w:val="24"/>
                          </w:rPr>
                        </w:ins>
                      </m:ctrlPr>
                    </m:sSubPr>
                    <m:e>
                      <m:r>
                        <w:ins w:id="1388" w:author="Donglei Yin" w:date="2018-07-15T18:28:00Z">
                          <m:rPr>
                            <m:sty m:val="p"/>
                          </m:rPr>
                          <w:rPr>
                            <w:rFonts w:ascii="Cambria Math" w:hAnsi="Cambria Math" w:cs="Times New Roman"/>
                            <w:sz w:val="24"/>
                            <w:szCs w:val="24"/>
                          </w:rPr>
                          <m:t>R</m:t>
                        </w:ins>
                      </m:r>
                    </m:e>
                    <m:sub>
                      <m:r>
                        <w:ins w:id="1389" w:author="Donglei Yin" w:date="2018-07-15T18:28:00Z">
                          <m:rPr>
                            <m:sty m:val="p"/>
                          </m:rPr>
                          <w:rPr>
                            <w:rFonts w:ascii="Cambria Math" w:hAnsi="Cambria Math" w:cs="Times New Roman"/>
                            <w:sz w:val="24"/>
                            <w:szCs w:val="24"/>
                          </w:rPr>
                          <m:t>1</m:t>
                        </w:ins>
                      </m:r>
                    </m:sub>
                  </m:sSub>
                </m:sub>
              </m:sSub>
              <m:r>
                <w:ins w:id="1390" w:author="Donglei Yin" w:date="2018-07-15T18:28:00Z">
                  <m:rPr>
                    <m:sty m:val="p"/>
                  </m:rPr>
                  <w:rPr>
                    <w:rFonts w:ascii="Cambria Math" w:hAnsi="Cambria Math" w:cs="Times New Roman"/>
                    <w:sz w:val="24"/>
                    <w:szCs w:val="24"/>
                  </w:rPr>
                  <m:t>-μ</m:t>
                </w:ins>
              </m:r>
            </m:e>
            <m:sub>
              <m:r>
                <w:ins w:id="1391" w:author="Donglei Yin" w:date="2018-07-15T18:28:00Z">
                  <m:rPr>
                    <m:sty m:val="p"/>
                  </m:rPr>
                  <w:rPr>
                    <w:rFonts w:ascii="Cambria Math" w:hAnsi="Cambria Math" w:cs="Times New Roman"/>
                    <w:sz w:val="24"/>
                    <w:szCs w:val="24"/>
                  </w:rPr>
                  <m:t>T</m:t>
                </w:ins>
              </m:r>
            </m:sub>
          </m:sSub>
          <m:r>
            <w:ins w:id="1392" w:author="Donglei Yin" w:date="2018-07-15T18:28:00Z">
              <m:rPr>
                <m:sty m:val="p"/>
              </m:rPr>
              <w:rPr>
                <w:rFonts w:ascii="Cambria Math" w:hAnsi="Cambria Math" w:cs="Times New Roman"/>
                <w:sz w:val="24"/>
                <w:szCs w:val="24"/>
              </w:rPr>
              <m:t xml:space="preserve">|,  </m:t>
            </w:ins>
          </m:r>
          <m:sSub>
            <m:sSubPr>
              <m:ctrlPr>
                <w:ins w:id="1393" w:author="Donglei Yin" w:date="2018-07-15T18:28:00Z">
                  <w:rPr>
                    <w:rFonts w:ascii="Cambria Math" w:hAnsi="Cambria Math" w:cs="Times New Roman"/>
                    <w:sz w:val="24"/>
                    <w:szCs w:val="24"/>
                  </w:rPr>
                </w:ins>
              </m:ctrlPr>
            </m:sSubPr>
            <m:e>
              <m:r>
                <w:ins w:id="1394" w:author="Donglei Yin" w:date="2018-07-15T18:28:00Z">
                  <m:rPr>
                    <m:sty m:val="p"/>
                  </m:rPr>
                  <w:rPr>
                    <w:rFonts w:ascii="Cambria Math" w:hAnsi="Cambria Math" w:cs="Times New Roman"/>
                    <w:sz w:val="24"/>
                    <w:szCs w:val="24"/>
                  </w:rPr>
                  <m:t>|μ</m:t>
                </w:ins>
              </m:r>
            </m:e>
            <m:sub>
              <m:sSub>
                <m:sSubPr>
                  <m:ctrlPr>
                    <w:ins w:id="1395" w:author="Donglei Yin" w:date="2018-07-15T18:28:00Z">
                      <w:rPr>
                        <w:rFonts w:ascii="Cambria Math" w:hAnsi="Cambria Math" w:cs="Times New Roman"/>
                        <w:sz w:val="24"/>
                        <w:szCs w:val="24"/>
                      </w:rPr>
                    </w:ins>
                  </m:ctrlPr>
                </m:sSubPr>
                <m:e>
                  <m:r>
                    <w:ins w:id="1396" w:author="Donglei Yin" w:date="2018-07-15T18:28:00Z">
                      <m:rPr>
                        <m:sty m:val="p"/>
                      </m:rPr>
                      <w:rPr>
                        <w:rFonts w:ascii="Cambria Math" w:hAnsi="Cambria Math" w:cs="Times New Roman"/>
                        <w:sz w:val="24"/>
                        <w:szCs w:val="24"/>
                      </w:rPr>
                      <m:t>R</m:t>
                    </w:ins>
                  </m:r>
                </m:e>
                <m:sub>
                  <m:r>
                    <w:ins w:id="1397" w:author="Donglei Yin" w:date="2018-07-15T18:28:00Z">
                      <m:rPr>
                        <m:sty m:val="p"/>
                      </m:rPr>
                      <w:rPr>
                        <w:rFonts w:ascii="Cambria Math" w:hAnsi="Cambria Math" w:cs="Times New Roman"/>
                        <w:sz w:val="24"/>
                        <w:szCs w:val="24"/>
                      </w:rPr>
                      <m:t>2</m:t>
                    </w:ins>
                  </m:r>
                </m:sub>
              </m:sSub>
            </m:sub>
          </m:sSub>
          <m:r>
            <w:ins w:id="1398" w:author="Donglei Yin" w:date="2018-07-15T18:28:00Z">
              <m:rPr>
                <m:sty m:val="p"/>
              </m:rPr>
              <w:rPr>
                <w:rFonts w:ascii="Cambria Math" w:hAnsi="Cambria Math" w:cs="Times New Roman"/>
                <w:sz w:val="24"/>
                <w:szCs w:val="24"/>
              </w:rPr>
              <m:t>-</m:t>
            </w:ins>
          </m:r>
          <m:sSub>
            <m:sSubPr>
              <m:ctrlPr>
                <w:ins w:id="1399" w:author="Donglei Yin" w:date="2018-07-15T18:28:00Z">
                  <w:rPr>
                    <w:rFonts w:ascii="Cambria Math" w:hAnsi="Cambria Math" w:cs="Times New Roman"/>
                    <w:sz w:val="24"/>
                    <w:szCs w:val="24"/>
                  </w:rPr>
                </w:ins>
              </m:ctrlPr>
            </m:sSubPr>
            <m:e>
              <m:r>
                <w:ins w:id="1400" w:author="Donglei Yin" w:date="2018-07-15T18:28:00Z">
                  <m:rPr>
                    <m:sty m:val="p"/>
                  </m:rPr>
                  <w:rPr>
                    <w:rFonts w:ascii="Cambria Math" w:hAnsi="Cambria Math" w:cs="Times New Roman"/>
                    <w:sz w:val="24"/>
                    <w:szCs w:val="24"/>
                  </w:rPr>
                  <m:t>μ</m:t>
                </w:ins>
              </m:r>
            </m:e>
            <m:sub>
              <m:r>
                <w:ins w:id="1401" w:author="Donglei Yin" w:date="2018-07-15T18:28:00Z">
                  <m:rPr>
                    <m:sty m:val="p"/>
                  </m:rPr>
                  <w:rPr>
                    <w:rFonts w:ascii="Cambria Math" w:hAnsi="Cambria Math" w:cs="Times New Roman"/>
                    <w:sz w:val="24"/>
                    <w:szCs w:val="24"/>
                  </w:rPr>
                  <m:t>T</m:t>
                </w:ins>
              </m:r>
            </m:sub>
          </m:sSub>
          <m:r>
            <w:ins w:id="1402" w:author="Donglei Yin" w:date="2018-07-15T18:28:00Z">
              <m:rPr>
                <m:sty m:val="p"/>
              </m:rPr>
              <w:rPr>
                <w:rFonts w:ascii="Cambria Math" w:hAnsi="Cambria Math" w:cs="Times New Roman"/>
                <w:sz w:val="24"/>
                <w:szCs w:val="24"/>
              </w:rPr>
              <m:t>|}</m:t>
            </w:ins>
          </m:r>
          <m:r>
            <w:ins w:id="1403" w:author="Donglei Yin" w:date="2018-07-15T18:29:00Z">
              <w:rPr>
                <w:rFonts w:ascii="Cambria Math" w:eastAsia="Times New Roman" w:hAnsi="Cambria Math" w:cs="Times New Roman"/>
                <w:sz w:val="24"/>
                <w:szCs w:val="24"/>
              </w:rPr>
              <m:t>≥</m:t>
            </w:ins>
          </m:r>
          <m:r>
            <w:ins w:id="1404" w:author="Donglei Yin" w:date="2018-07-15T18:28:00Z">
              <w:rPr>
                <w:rFonts w:ascii="Cambria Math" w:eastAsia="Times New Roman" w:hAnsi="Cambria Math" w:cs="Times New Roman"/>
                <w:sz w:val="24"/>
                <w:szCs w:val="24"/>
              </w:rPr>
              <m:t>1.5</m:t>
            </w:ins>
          </m:r>
          <m:sSub>
            <m:sSubPr>
              <m:ctrlPr>
                <w:ins w:id="1405" w:author="Donglei Yin" w:date="2018-07-15T18:28:00Z">
                  <w:rPr>
                    <w:rFonts w:ascii="Cambria Math" w:eastAsia="Times New Roman" w:hAnsi="Cambria Math" w:cs="Times New Roman"/>
                    <w:i/>
                    <w:sz w:val="24"/>
                    <w:szCs w:val="24"/>
                  </w:rPr>
                </w:ins>
              </m:ctrlPr>
            </m:sSubPr>
            <m:e>
              <m:r>
                <w:ins w:id="1406" w:author="Donglei Yin" w:date="2018-07-15T18:28:00Z">
                  <w:rPr>
                    <w:rFonts w:ascii="Cambria Math" w:eastAsia="Times New Roman" w:hAnsi="Cambria Math" w:cs="Times New Roman"/>
                    <w:sz w:val="24"/>
                    <w:szCs w:val="24"/>
                  </w:rPr>
                  <m:t>σ</m:t>
                </w:ins>
              </m:r>
            </m:e>
            <m:sub>
              <m:sSub>
                <m:sSubPr>
                  <m:ctrlPr>
                    <w:ins w:id="1407" w:author="Donglei Yin" w:date="2018-07-15T18:28:00Z">
                      <w:rPr>
                        <w:rFonts w:ascii="Cambria Math" w:eastAsia="Times New Roman" w:hAnsi="Cambria Math" w:cs="Times New Roman"/>
                        <w:i/>
                        <w:sz w:val="24"/>
                        <w:szCs w:val="24"/>
                      </w:rPr>
                    </w:ins>
                  </m:ctrlPr>
                </m:sSubPr>
                <m:e>
                  <m:r>
                    <w:ins w:id="1408" w:author="Donglei Yin" w:date="2018-07-15T18:28:00Z">
                      <w:rPr>
                        <w:rFonts w:ascii="Cambria Math" w:eastAsia="Times New Roman" w:hAnsi="Cambria Math" w:cs="Times New Roman"/>
                        <w:sz w:val="24"/>
                        <w:szCs w:val="24"/>
                      </w:rPr>
                      <m:t>R</m:t>
                    </w:ins>
                  </m:r>
                </m:e>
                <m:sub>
                  <m:r>
                    <w:ins w:id="1409" w:author="Donglei Yin" w:date="2018-07-15T18:28:00Z">
                      <w:rPr>
                        <w:rFonts w:ascii="Cambria Math" w:eastAsia="Times New Roman" w:hAnsi="Cambria Math" w:cs="Times New Roman"/>
                        <w:sz w:val="24"/>
                        <w:szCs w:val="24"/>
                      </w:rPr>
                      <m:t>1</m:t>
                    </w:ins>
                  </m:r>
                </m:sub>
              </m:sSub>
            </m:sub>
          </m:sSub>
          <m:d>
            <m:dPr>
              <m:begChr m:val="|"/>
              <m:endChr m:val="|"/>
              <m:ctrlPr>
                <w:del w:id="1410" w:author="Donglei Yin" w:date="2018-07-15T18:28:00Z">
                  <w:rPr>
                    <w:rFonts w:ascii="Cambria Math" w:eastAsia="Times New Roman" w:hAnsi="Cambria Math" w:cs="Times New Roman"/>
                    <w:i/>
                    <w:sz w:val="24"/>
                    <w:szCs w:val="24"/>
                  </w:rPr>
                </w:del>
              </m:ctrlPr>
            </m:dPr>
            <m:e>
              <m:sSub>
                <m:sSubPr>
                  <m:ctrlPr>
                    <w:del w:id="1411" w:author="Donglei Yin" w:date="2018-07-15T18:28:00Z">
                      <w:rPr>
                        <w:rFonts w:ascii="Cambria Math" w:eastAsia="Times New Roman" w:hAnsi="Cambria Math" w:cs="Times New Roman"/>
                        <w:i/>
                        <w:sz w:val="24"/>
                        <w:szCs w:val="24"/>
                      </w:rPr>
                    </w:del>
                  </m:ctrlPr>
                </m:sSubPr>
                <m:e>
                  <m:r>
                    <w:del w:id="1412" w:author="Donglei Yin" w:date="2018-07-15T18:28:00Z">
                      <w:rPr>
                        <w:rFonts w:ascii="Cambria Math" w:eastAsia="Times New Roman" w:hAnsi="Cambria Math" w:cs="Times New Roman"/>
                        <w:sz w:val="24"/>
                        <w:szCs w:val="24"/>
                      </w:rPr>
                      <m:t>μ</m:t>
                    </w:del>
                  </m:r>
                </m:e>
                <m:sub>
                  <m:sSub>
                    <m:sSubPr>
                      <m:ctrlPr>
                        <w:del w:id="1413" w:author="Donglei Yin" w:date="2018-07-15T18:28:00Z">
                          <w:rPr>
                            <w:rFonts w:ascii="Cambria Math" w:eastAsia="Times New Roman" w:hAnsi="Cambria Math" w:cs="Times New Roman"/>
                            <w:i/>
                            <w:sz w:val="24"/>
                            <w:szCs w:val="24"/>
                          </w:rPr>
                        </w:del>
                      </m:ctrlPr>
                    </m:sSubPr>
                    <m:e>
                      <m:r>
                        <w:del w:id="1414" w:author="Donglei Yin" w:date="2018-07-15T18:28:00Z">
                          <w:rPr>
                            <w:rFonts w:ascii="Cambria Math" w:eastAsia="Times New Roman" w:hAnsi="Cambria Math" w:cs="Times New Roman"/>
                            <w:sz w:val="24"/>
                            <w:szCs w:val="24"/>
                          </w:rPr>
                          <m:t>R</m:t>
                        </w:del>
                      </m:r>
                    </m:e>
                    <m:sub>
                      <m:r>
                        <w:del w:id="1415" w:author="Donglei Yin" w:date="2018-07-15T18:28:00Z">
                          <w:rPr>
                            <w:rFonts w:ascii="Cambria Math" w:eastAsia="Times New Roman" w:hAnsi="Cambria Math" w:cs="Times New Roman"/>
                            <w:sz w:val="24"/>
                            <w:szCs w:val="24"/>
                          </w:rPr>
                          <m:t>1</m:t>
                        </w:del>
                      </m:r>
                    </m:sub>
                  </m:sSub>
                </m:sub>
              </m:sSub>
              <m:r>
                <w:del w:id="1416" w:author="Donglei Yin" w:date="2018-07-15T18:28:00Z">
                  <w:rPr>
                    <w:rFonts w:ascii="Cambria Math" w:eastAsia="Times New Roman" w:hAnsi="Cambria Math" w:cs="Times New Roman"/>
                    <w:sz w:val="24"/>
                    <w:szCs w:val="24"/>
                  </w:rPr>
                  <m:t>-</m:t>
                </w:del>
              </m:r>
              <m:sSub>
                <m:sSubPr>
                  <m:ctrlPr>
                    <w:del w:id="1417" w:author="Donglei Yin" w:date="2018-07-15T18:28:00Z">
                      <w:rPr>
                        <w:rFonts w:ascii="Cambria Math" w:eastAsia="Times New Roman" w:hAnsi="Cambria Math" w:cs="Times New Roman"/>
                        <w:i/>
                        <w:sz w:val="24"/>
                        <w:szCs w:val="24"/>
                      </w:rPr>
                    </w:del>
                  </m:ctrlPr>
                </m:sSubPr>
                <m:e>
                  <m:r>
                    <w:del w:id="1418" w:author="Donglei Yin" w:date="2018-07-15T18:28:00Z">
                      <w:rPr>
                        <w:rFonts w:ascii="Cambria Math" w:eastAsia="Times New Roman" w:hAnsi="Cambria Math" w:cs="Times New Roman"/>
                        <w:sz w:val="24"/>
                        <w:szCs w:val="24"/>
                      </w:rPr>
                      <m:t>μ</m:t>
                    </w:del>
                  </m:r>
                </m:e>
                <m:sub>
                  <m:sSub>
                    <m:sSubPr>
                      <m:ctrlPr>
                        <w:del w:id="1419" w:author="Donglei Yin" w:date="2018-07-15T18:28:00Z">
                          <w:rPr>
                            <w:rFonts w:ascii="Cambria Math" w:eastAsia="Times New Roman" w:hAnsi="Cambria Math" w:cs="Times New Roman"/>
                            <w:i/>
                            <w:sz w:val="24"/>
                            <w:szCs w:val="24"/>
                          </w:rPr>
                        </w:del>
                      </m:ctrlPr>
                    </m:sSubPr>
                    <m:e>
                      <m:r>
                        <w:del w:id="1420" w:author="Donglei Yin" w:date="2018-07-15T18:28:00Z">
                          <w:rPr>
                            <w:rFonts w:ascii="Cambria Math" w:eastAsia="Times New Roman" w:hAnsi="Cambria Math" w:cs="Times New Roman"/>
                            <w:sz w:val="24"/>
                            <w:szCs w:val="24"/>
                          </w:rPr>
                          <m:t>R</m:t>
                        </w:del>
                      </m:r>
                    </m:e>
                    <m:sub>
                      <m:r>
                        <w:del w:id="1421" w:author="Donglei Yin" w:date="2018-07-15T18:28:00Z">
                          <w:rPr>
                            <w:rFonts w:ascii="Cambria Math" w:eastAsia="Times New Roman" w:hAnsi="Cambria Math" w:cs="Times New Roman"/>
                            <w:sz w:val="24"/>
                            <w:szCs w:val="24"/>
                          </w:rPr>
                          <m:t>2</m:t>
                        </w:del>
                      </m:r>
                    </m:sub>
                  </m:sSub>
                </m:sub>
              </m:sSub>
            </m:e>
          </m:d>
          <m:r>
            <w:del w:id="1422" w:author="Donglei Yin" w:date="2018-07-15T18:28:00Z">
              <w:rPr>
                <w:rFonts w:ascii="Cambria Math" w:eastAsia="Times New Roman" w:hAnsi="Cambria Math" w:cs="Times New Roman"/>
                <w:sz w:val="24"/>
                <w:szCs w:val="24"/>
              </w:rPr>
              <m:t>&gt;1.5</m:t>
            </w:del>
          </m:r>
          <m:sSub>
            <m:sSubPr>
              <m:ctrlPr>
                <w:del w:id="1423" w:author="Donglei Yin" w:date="2018-07-15T18:28:00Z">
                  <w:rPr>
                    <w:rFonts w:ascii="Cambria Math" w:eastAsia="Times New Roman" w:hAnsi="Cambria Math" w:cs="Times New Roman"/>
                    <w:i/>
                    <w:sz w:val="24"/>
                    <w:szCs w:val="24"/>
                  </w:rPr>
                </w:del>
              </m:ctrlPr>
            </m:sSubPr>
            <m:e>
              <m:r>
                <w:del w:id="1424" w:author="Donglei Yin" w:date="2018-07-15T18:28:00Z">
                  <w:rPr>
                    <w:rFonts w:ascii="Cambria Math" w:eastAsia="Times New Roman" w:hAnsi="Cambria Math" w:cs="Times New Roman"/>
                    <w:sz w:val="24"/>
                    <w:szCs w:val="24"/>
                  </w:rPr>
                  <m:t>σ</m:t>
                </w:del>
              </m:r>
            </m:e>
            <m:sub>
              <m:sSub>
                <m:sSubPr>
                  <m:ctrlPr>
                    <w:del w:id="1425" w:author="Donglei Yin" w:date="2018-07-15T18:28:00Z">
                      <w:rPr>
                        <w:rFonts w:ascii="Cambria Math" w:eastAsia="Times New Roman" w:hAnsi="Cambria Math" w:cs="Times New Roman"/>
                        <w:i/>
                        <w:sz w:val="24"/>
                        <w:szCs w:val="24"/>
                      </w:rPr>
                    </w:del>
                  </m:ctrlPr>
                </m:sSubPr>
                <m:e>
                  <m:r>
                    <w:del w:id="1426" w:author="Donglei Yin" w:date="2018-07-15T18:28:00Z">
                      <w:rPr>
                        <w:rFonts w:ascii="Cambria Math" w:eastAsia="Times New Roman" w:hAnsi="Cambria Math" w:cs="Times New Roman"/>
                        <w:sz w:val="24"/>
                        <w:szCs w:val="24"/>
                      </w:rPr>
                      <m:t>R</m:t>
                    </w:del>
                  </m:r>
                </m:e>
                <m:sub>
                  <m:r>
                    <w:del w:id="1427" w:author="Donglei Yin" w:date="2018-07-15T18:28:00Z">
                      <w:rPr>
                        <w:rFonts w:ascii="Cambria Math" w:eastAsia="Times New Roman" w:hAnsi="Cambria Math" w:cs="Times New Roman"/>
                        <w:sz w:val="24"/>
                        <w:szCs w:val="24"/>
                      </w:rPr>
                      <m:t>1</m:t>
                    </w:del>
                  </m:r>
                </m:sub>
              </m:sSub>
            </m:sub>
          </m:sSub>
        </m:oMath>
        <w:del w:id="1428" w:author="Donglei Yin" w:date="2018-07-15T18:28:00Z">
          <w:r w:rsidR="00C572C4" w:rsidDel="00E10E87">
            <w:rPr>
              <w:rFonts w:ascii="Times New Roman" w:eastAsia="Times New Roman" w:hAnsi="Times New Roman" w:cs="Times New Roman"/>
              <w:sz w:val="24"/>
              <w:szCs w:val="24"/>
            </w:rPr>
            <w:delText>, and 8 represents the scenario described in the section b</w:delText>
          </w:r>
        </w:del>
      </w:moveTo>
      <w:ins w:id="1429" w:author="Donglei Yin" w:date="2018-07-15T18:28:00Z">
        <w:r w:rsidR="00E10E87">
          <w:rPr>
            <w:rFonts w:ascii="Times New Roman" w:eastAsia="Times New Roman" w:hAnsi="Times New Roman" w:cs="Times New Roman"/>
            <w:sz w:val="24"/>
            <w:szCs w:val="24"/>
          </w:rPr>
          <w:t xml:space="preserve">. </w:t>
        </w:r>
      </w:ins>
      <w:commentRangeStart w:id="1430"/>
      <w:moveTo w:id="1431" w:author="Donglei Yin" w:date="2018-07-15T18:20:00Z">
        <w:del w:id="1432" w:author="Donglei Yin" w:date="2018-07-15T18:28:00Z">
          <w:r w:rsidR="00C572C4" w:rsidDel="00E10E87">
            <w:rPr>
              <w:rFonts w:ascii="Times New Roman" w:eastAsia="Times New Roman" w:hAnsi="Times New Roman" w:cs="Times New Roman"/>
              <w:sz w:val="24"/>
              <w:szCs w:val="24"/>
            </w:rPr>
            <w:delText xml:space="preserve">. </w:delText>
          </w:r>
        </w:del>
        <w:r w:rsidR="00C572C4">
          <w:rPr>
            <w:rFonts w:ascii="Times New Roman" w:eastAsia="Times New Roman" w:hAnsi="Times New Roman" w:cs="Times New Roman"/>
            <w:sz w:val="24"/>
            <w:szCs w:val="24"/>
          </w:rPr>
          <w:t>Margin determination</w:t>
        </w:r>
      </w:moveTo>
      <w:ins w:id="1433" w:author="Donglei Yin" w:date="2018-07-15T18:39:00Z">
        <w:r w:rsidR="00FE59F6">
          <w:rPr>
            <w:rFonts w:ascii="Times New Roman" w:eastAsia="Times New Roman" w:hAnsi="Times New Roman" w:cs="Times New Roman"/>
            <w:sz w:val="24"/>
            <w:szCs w:val="24"/>
          </w:rPr>
          <w:t xml:space="preserve"> was</w:t>
        </w:r>
      </w:ins>
      <w:moveTo w:id="1434" w:author="Donglei Yin" w:date="2018-07-15T18:20:00Z">
        <w:r w:rsidR="00C572C4">
          <w:rPr>
            <w:rFonts w:ascii="Times New Roman" w:eastAsia="Times New Roman" w:hAnsi="Times New Roman" w:cs="Times New Roman"/>
            <w:sz w:val="24"/>
            <w:szCs w:val="24"/>
          </w:rPr>
          <w:t xml:space="preserve"> in page 10 of the 2017 FDA guidance [FDA, 2017]. </w:t>
        </w:r>
      </w:moveTo>
      <w:commentRangeEnd w:id="1430"/>
      <w:r w:rsidR="00DC1307">
        <w:rPr>
          <w:rStyle w:val="CommentReference"/>
        </w:rPr>
        <w:commentReference w:id="1430"/>
      </w:r>
      <w:moveTo w:id="1435" w:author="Donglei Yin" w:date="2018-07-15T18:20:00Z">
        <w:r w:rsidR="00C572C4">
          <w:rPr>
            <w:rFonts w:ascii="Times New Roman" w:eastAsia="Times New Roman" w:hAnsi="Times New Roman" w:cs="Times New Roman"/>
            <w:sz w:val="24"/>
            <w:szCs w:val="24"/>
          </w:rPr>
          <w:t xml:space="preserve">For each </w:t>
        </w:r>
      </w:moveTo>
      <w:ins w:id="1436" w:author="Donglei Yin" w:date="2018-07-15T18:37:00Z">
        <w:r w:rsidR="00C50F65">
          <w:rPr>
            <w:rFonts w:ascii="Times New Roman" w:eastAsia="Times New Roman" w:hAnsi="Times New Roman" w:cs="Times New Roman"/>
            <w:sz w:val="24"/>
            <w:szCs w:val="24"/>
          </w:rPr>
          <w:t xml:space="preserve">standard deviation, </w:t>
        </w:r>
      </w:ins>
      <w:moveTo w:id="1437" w:author="Donglei Yin" w:date="2018-07-15T18:20:00Z">
        <w:del w:id="1438" w:author="Donglei Yin" w:date="2018-07-15T18:37:00Z">
          <w:r w:rsidR="00C572C4" w:rsidDel="00C50F65">
            <w:rPr>
              <w:rFonts w:ascii="Times New Roman" w:eastAsia="Times New Roman" w:hAnsi="Times New Roman" w:cs="Times New Roman"/>
              <w:sz w:val="24"/>
              <w:szCs w:val="24"/>
            </w:rPr>
            <w:delText xml:space="preserve">variance, </w:delText>
          </w:r>
        </w:del>
      </w:moveTo>
      <w:ins w:id="1439" w:author="Donglei Yin" w:date="2018-07-15T18:36:00Z">
        <w:r w:rsidR="008259CD">
          <w:rPr>
            <w:rFonts w:ascii="Times New Roman" w:eastAsia="Times New Roman" w:hAnsi="Times New Roman" w:cs="Times New Roman"/>
            <w:sz w:val="24"/>
            <w:szCs w:val="24"/>
          </w:rPr>
          <w:t>1000</w:t>
        </w:r>
      </w:ins>
      <w:moveTo w:id="1440" w:author="Donglei Yin" w:date="2018-07-15T18:20:00Z">
        <w:del w:id="1441" w:author="Donglei Yin" w:date="2018-07-15T18:36:00Z">
          <w:r w:rsidR="00C572C4" w:rsidDel="008259CD">
            <w:rPr>
              <w:rFonts w:ascii="Times New Roman" w:eastAsia="Times New Roman" w:hAnsi="Times New Roman" w:cs="Times New Roman"/>
              <w:sz w:val="24"/>
              <w:szCs w:val="24"/>
            </w:rPr>
            <w:delText>200</w:delText>
          </w:r>
        </w:del>
        <w:r w:rsidR="00C572C4">
          <w:rPr>
            <w:rFonts w:ascii="Times New Roman" w:eastAsia="Times New Roman" w:hAnsi="Times New Roman" w:cs="Times New Roman"/>
            <w:sz w:val="24"/>
            <w:szCs w:val="24"/>
          </w:rPr>
          <w:t xml:space="preserve"> repetitions were simulated.</w:t>
        </w:r>
      </w:moveTo>
      <w:ins w:id="1442" w:author="Donglei Yin" w:date="2018-07-15T18:20:00Z">
        <w:r w:rsidR="00C572C4">
          <w:rPr>
            <w:rFonts w:ascii="Times New Roman" w:eastAsia="Times New Roman" w:hAnsi="Times New Roman" w:cs="Times New Roman"/>
            <w:sz w:val="24"/>
            <w:szCs w:val="24"/>
          </w:rPr>
          <w:t xml:space="preserve"> </w:t>
        </w:r>
      </w:ins>
    </w:p>
    <w:moveToRangeEnd w:id="1305"/>
    <w:p w14:paraId="55089D17" w14:textId="5E948920" w:rsidR="00A6396A" w:rsidRDefault="00E30BA9">
      <w:pPr>
        <w:spacing w:after="0" w:line="240" w:lineRule="auto"/>
        <w:jc w:val="both"/>
        <w:rPr>
          <w:ins w:id="1443" w:author="Donglei Yin" w:date="2018-07-15T18:32:00Z"/>
          <w:rFonts w:ascii="Times New Roman" w:eastAsia="Times New Roman" w:hAnsi="Times New Roman" w:cs="Times New Roman"/>
          <w:sz w:val="24"/>
          <w:szCs w:val="24"/>
        </w:rPr>
      </w:pPr>
      <w:ins w:id="1444" w:author="Donglei Yin" w:date="2018-07-15T18:13:00Z">
        <w:r>
          <w:rPr>
            <w:rFonts w:ascii="Times New Roman" w:eastAsia="Times New Roman" w:hAnsi="Times New Roman" w:cs="Times New Roman"/>
            <w:sz w:val="24"/>
            <w:szCs w:val="24"/>
          </w:rPr>
          <w:t>We discuss two</w:t>
        </w:r>
        <w:r w:rsidR="00ED0F66">
          <w:rPr>
            <w:rFonts w:ascii="Times New Roman" w:eastAsia="Times New Roman" w:hAnsi="Times New Roman" w:cs="Times New Roman"/>
            <w:sz w:val="24"/>
            <w:szCs w:val="24"/>
          </w:rPr>
          <w:t xml:space="preserve"> </w:t>
        </w:r>
        <w:r w:rsidR="000C4ED3">
          <w:rPr>
            <w:rFonts w:ascii="Times New Roman" w:eastAsia="Times New Roman" w:hAnsi="Times New Roman" w:cs="Times New Roman"/>
            <w:sz w:val="24"/>
            <w:szCs w:val="24"/>
          </w:rPr>
          <w:t xml:space="preserve">scenarios </w:t>
        </w:r>
      </w:ins>
      <w:ins w:id="1445" w:author="Donglei Yin" w:date="2018-07-15T18:33:00Z">
        <w:r w:rsidR="00494D22">
          <w:rPr>
            <w:rFonts w:ascii="Times New Roman" w:eastAsia="Times New Roman" w:hAnsi="Times New Roman" w:cs="Times New Roman"/>
            <w:sz w:val="24"/>
            <w:szCs w:val="24"/>
          </w:rPr>
          <w:t xml:space="preserve">where the </w:t>
        </w:r>
      </w:ins>
      <w:ins w:id="1446" w:author="Donglei Yin" w:date="2018-07-15T18:14:00Z">
        <w:r w:rsidR="000C4ED3">
          <w:rPr>
            <w:rFonts w:ascii="Times New Roman" w:eastAsia="Times New Roman" w:hAnsi="Times New Roman" w:cs="Times New Roman"/>
            <w:sz w:val="24"/>
            <w:szCs w:val="24"/>
          </w:rPr>
          <w:t xml:space="preserve">means </w:t>
        </w:r>
      </w:ins>
      <w:ins w:id="1447" w:author="Donglei Yin" w:date="2018-07-15T18:34:00Z">
        <w:r w:rsidR="00494D22">
          <w:rPr>
            <w:rFonts w:ascii="Times New Roman" w:eastAsia="Times New Roman" w:hAnsi="Times New Roman" w:cs="Times New Roman"/>
            <w:sz w:val="24"/>
            <w:szCs w:val="24"/>
          </w:rPr>
          <w:t xml:space="preserve">difference between </w:t>
        </w:r>
      </w:ins>
      <w:ins w:id="1448" w:author="Donglei Yin" w:date="2018-07-15T18:35:00Z">
        <w:r w:rsidR="00494D22">
          <w:rPr>
            <w:rFonts w:ascii="Times New Roman" w:eastAsia="Times New Roman" w:hAnsi="Times New Roman" w:cs="Times New Roman"/>
            <w:sz w:val="24"/>
            <w:szCs w:val="24"/>
          </w:rPr>
          <w:t xml:space="preserve">the two reference drugs </w:t>
        </w:r>
      </w:ins>
      <w:ins w:id="1449" w:author="Donglei Yin" w:date="2018-07-15T18:13:00Z">
        <w:r w:rsidR="000C4ED3">
          <w:rPr>
            <w:rFonts w:ascii="Times New Roman" w:eastAsia="Times New Roman" w:hAnsi="Times New Roman" w:cs="Times New Roman"/>
            <w:sz w:val="24"/>
            <w:szCs w:val="24"/>
          </w:rPr>
          <w:t>R</w:t>
        </w:r>
        <w:r w:rsidR="000C4ED3">
          <w:rPr>
            <w:rFonts w:ascii="Times New Roman" w:eastAsia="Times New Roman" w:hAnsi="Times New Roman" w:cs="Times New Roman"/>
            <w:sz w:val="24"/>
            <w:szCs w:val="24"/>
            <w:vertAlign w:val="subscript"/>
          </w:rPr>
          <w:t>1</w:t>
        </w:r>
        <w:r w:rsidR="000C4ED3">
          <w:rPr>
            <w:rFonts w:ascii="Times New Roman" w:eastAsia="Times New Roman" w:hAnsi="Times New Roman" w:cs="Times New Roman"/>
            <w:sz w:val="24"/>
            <w:szCs w:val="24"/>
          </w:rPr>
          <w:t>, R</w:t>
        </w:r>
        <w:r w:rsidR="000C4ED3">
          <w:rPr>
            <w:rFonts w:ascii="Times New Roman" w:eastAsia="Times New Roman" w:hAnsi="Times New Roman" w:cs="Times New Roman"/>
            <w:sz w:val="24"/>
            <w:szCs w:val="24"/>
            <w:vertAlign w:val="subscript"/>
          </w:rPr>
          <w:t>2</w:t>
        </w:r>
        <w:r w:rsidR="000C4ED3">
          <w:rPr>
            <w:rFonts w:ascii="Times New Roman" w:eastAsia="Times New Roman" w:hAnsi="Times New Roman" w:cs="Times New Roman"/>
            <w:sz w:val="24"/>
            <w:szCs w:val="24"/>
          </w:rPr>
          <w:t xml:space="preserve"> </w:t>
        </w:r>
      </w:ins>
      <w:ins w:id="1450" w:author="Donglei Yin" w:date="2018-07-15T18:34:00Z">
        <w:r w:rsidR="00494D22">
          <w:rPr>
            <w:rFonts w:ascii="Times New Roman" w:eastAsia="Times New Roman" w:hAnsi="Times New Roman" w:cs="Times New Roman"/>
            <w:sz w:val="24"/>
            <w:szCs w:val="24"/>
          </w:rPr>
          <w:t>are closer</w:t>
        </w:r>
      </w:ins>
      <w:ins w:id="1451" w:author="Donglei Yin" w:date="2018-07-15T18:35:00Z">
        <w:r w:rsidR="00494D22">
          <w:rPr>
            <w:rFonts w:ascii="Times New Roman" w:eastAsia="Times New Roman" w:hAnsi="Times New Roman" w:cs="Times New Roman"/>
            <w:sz w:val="24"/>
            <w:szCs w:val="24"/>
          </w:rPr>
          <w:t xml:space="preserve"> than</w:t>
        </w:r>
      </w:ins>
      <w:ins w:id="1452" w:author="Donglei Yin" w:date="2018-07-15T18:34:00Z">
        <w:r w:rsidR="00494D22">
          <w:rPr>
            <w:rFonts w:ascii="Times New Roman" w:eastAsia="Times New Roman" w:hAnsi="Times New Roman" w:cs="Times New Roman"/>
            <w:sz w:val="24"/>
            <w:szCs w:val="24"/>
          </w:rPr>
          <w:t xml:space="preserve"> to </w:t>
        </w:r>
      </w:ins>
      <w:ins w:id="1453" w:author="Donglei Yin" w:date="2018-07-15T18:35:00Z">
        <w:r w:rsidR="00494D22">
          <w:rPr>
            <w:rFonts w:ascii="Times New Roman" w:eastAsia="Times New Roman" w:hAnsi="Times New Roman" w:cs="Times New Roman"/>
            <w:sz w:val="24"/>
            <w:szCs w:val="24"/>
          </w:rPr>
          <w:t xml:space="preserve">the test drug </w:t>
        </w:r>
      </w:ins>
      <w:ins w:id="1454" w:author="Donglei Yin" w:date="2018-07-15T18:34:00Z">
        <w:r w:rsidR="00494D22">
          <w:rPr>
            <w:rFonts w:ascii="Times New Roman" w:eastAsia="Times New Roman" w:hAnsi="Times New Roman" w:cs="Times New Roman"/>
            <w:sz w:val="24"/>
            <w:szCs w:val="24"/>
          </w:rPr>
          <w:t>T</w:t>
        </w:r>
      </w:ins>
      <w:ins w:id="1455" w:author="Donglei Yin" w:date="2018-07-15T18:36:00Z">
        <w:r w:rsidR="00494D22">
          <w:rPr>
            <w:rFonts w:ascii="Times New Roman" w:eastAsia="Times New Roman" w:hAnsi="Times New Roman" w:cs="Times New Roman"/>
            <w:sz w:val="24"/>
            <w:szCs w:val="24"/>
          </w:rPr>
          <w:t>,</w:t>
        </w:r>
      </w:ins>
      <w:ins w:id="1456" w:author="Donglei Yin" w:date="2018-07-15T18:34:00Z">
        <w:r w:rsidR="00494D22">
          <w:rPr>
            <w:rFonts w:ascii="Times New Roman" w:eastAsia="Times New Roman" w:hAnsi="Times New Roman" w:cs="Times New Roman"/>
            <w:sz w:val="24"/>
            <w:szCs w:val="24"/>
          </w:rPr>
          <w:t xml:space="preserve"> </w:t>
        </w:r>
      </w:ins>
      <w:ins w:id="1457" w:author="Donglei Yin" w:date="2018-07-15T18:13:00Z">
        <w:r w:rsidR="00494D22">
          <w:rPr>
            <w:rFonts w:ascii="Times New Roman" w:eastAsia="Times New Roman" w:hAnsi="Times New Roman" w:cs="Times New Roman"/>
            <w:sz w:val="24"/>
            <w:szCs w:val="24"/>
          </w:rPr>
          <w:t>as well as the</w:t>
        </w:r>
      </w:ins>
      <w:ins w:id="1458" w:author="Yin, Donglei *" w:date="2018-07-16T10:02:00Z">
        <w:r w:rsidR="00CD0783">
          <w:rPr>
            <w:rFonts w:ascii="Times New Roman" w:eastAsia="Times New Roman" w:hAnsi="Times New Roman" w:cs="Times New Roman"/>
            <w:sz w:val="24"/>
            <w:szCs w:val="24"/>
          </w:rPr>
          <w:t xml:space="preserve"> other</w:t>
        </w:r>
      </w:ins>
      <w:ins w:id="1459" w:author="Donglei Yin" w:date="2018-07-15T18:13:00Z">
        <w:r w:rsidR="00494D22">
          <w:rPr>
            <w:rFonts w:ascii="Times New Roman" w:eastAsia="Times New Roman" w:hAnsi="Times New Roman" w:cs="Times New Roman"/>
            <w:sz w:val="24"/>
            <w:szCs w:val="24"/>
          </w:rPr>
          <w:t xml:space="preserve"> way around</w:t>
        </w:r>
        <w:r w:rsidR="000C4ED3">
          <w:rPr>
            <w:rFonts w:ascii="Times New Roman" w:eastAsia="Times New Roman" w:hAnsi="Times New Roman" w:cs="Times New Roman"/>
            <w:sz w:val="24"/>
            <w:szCs w:val="24"/>
          </w:rPr>
          <w:t xml:space="preserve">. </w:t>
        </w:r>
      </w:ins>
    </w:p>
    <w:p w14:paraId="1D3E98EF" w14:textId="77777777" w:rsidR="00F865ED" w:rsidRDefault="00F865ED">
      <w:pPr>
        <w:spacing w:after="0" w:line="240" w:lineRule="auto"/>
        <w:jc w:val="both"/>
        <w:rPr>
          <w:ins w:id="1460" w:author="Donglei Yin" w:date="2018-07-15T18:32:00Z"/>
          <w:rFonts w:ascii="Times New Roman" w:eastAsia="Times New Roman" w:hAnsi="Times New Roman" w:cs="Times New Roman"/>
          <w:sz w:val="24"/>
          <w:szCs w:val="24"/>
        </w:rPr>
      </w:pPr>
    </w:p>
    <w:p w14:paraId="27F7829B" w14:textId="5ECC0B91" w:rsidR="00A66177" w:rsidRDefault="00A6396A">
      <w:pPr>
        <w:spacing w:after="0" w:line="240" w:lineRule="auto"/>
        <w:jc w:val="both"/>
        <w:rPr>
          <w:ins w:id="1461" w:author="Donglei Yin" w:date="2018-07-15T18:52:00Z"/>
          <w:rFonts w:ascii="Times New Roman" w:eastAsia="Times New Roman" w:hAnsi="Times New Roman" w:cs="Times New Roman"/>
          <w:sz w:val="24"/>
          <w:szCs w:val="24"/>
        </w:rPr>
      </w:pPr>
      <w:ins w:id="1462" w:author="Donglei Yin" w:date="2018-07-15T18:32:00Z">
        <w:r>
          <w:rPr>
            <w:rFonts w:ascii="Times New Roman" w:eastAsia="Times New Roman" w:hAnsi="Times New Roman" w:cs="Times New Roman"/>
            <w:sz w:val="24"/>
            <w:szCs w:val="24"/>
          </w:rPr>
          <w:t>1)</w:t>
        </w:r>
        <m:oMath>
          <m:r>
            <w:rPr>
              <w:rFonts w:ascii="Cambria Math" w:eastAsia="Times New Roman" w:hAnsi="Cambria Math" w:cs="Times New Roman"/>
              <w:sz w:val="24"/>
              <w:szCs w:val="24"/>
            </w:rPr>
            <m:t xml:space="preserve"> </m:t>
          </m:r>
        </m:oMath>
      </w:ins>
      <m:oMath>
        <m:d>
          <m:dPr>
            <m:begChr m:val="|"/>
            <m:endChr m:val="|"/>
            <m:ctrlPr>
              <w:ins w:id="1463" w:author="Donglei Yin" w:date="2018-07-15T18:18:00Z">
                <w:rPr>
                  <w:rFonts w:ascii="Cambria Math" w:hAnsi="Cambria Math" w:cs="Times New Roman"/>
                  <w:sz w:val="24"/>
                  <w:szCs w:val="24"/>
                </w:rPr>
              </w:ins>
            </m:ctrlPr>
          </m:dPr>
          <m:e>
            <m:sSub>
              <m:sSubPr>
                <m:ctrlPr>
                  <w:ins w:id="1464" w:author="Donglei Yin" w:date="2018-07-15T18:18:00Z">
                    <w:rPr>
                      <w:rFonts w:ascii="Cambria Math" w:hAnsi="Cambria Math" w:cs="Times New Roman"/>
                      <w:sz w:val="24"/>
                      <w:szCs w:val="24"/>
                    </w:rPr>
                  </w:ins>
                </m:ctrlPr>
              </m:sSubPr>
              <m:e>
                <m:r>
                  <w:ins w:id="1465" w:author="Donglei Yin" w:date="2018-07-15T18:18:00Z">
                    <m:rPr>
                      <m:sty m:val="p"/>
                    </m:rPr>
                    <w:rPr>
                      <w:rFonts w:ascii="Cambria Math" w:hAnsi="Cambria Math" w:cs="Times New Roman"/>
                      <w:sz w:val="24"/>
                      <w:szCs w:val="24"/>
                      <w:rPrChange w:id="1466" w:author="Donglei Yin" w:date="2018-07-15T18:32:00Z">
                        <w:rPr/>
                      </w:rPrChange>
                    </w:rPr>
                    <m:t>μ</m:t>
                  </w:ins>
                </m:r>
              </m:e>
              <m:sub>
                <m:sSub>
                  <m:sSubPr>
                    <m:ctrlPr>
                      <w:ins w:id="1467" w:author="Donglei Yin" w:date="2018-07-15T18:18:00Z">
                        <w:rPr>
                          <w:rFonts w:ascii="Cambria Math" w:hAnsi="Cambria Math" w:cs="Times New Roman"/>
                          <w:sz w:val="24"/>
                          <w:szCs w:val="24"/>
                        </w:rPr>
                      </w:ins>
                    </m:ctrlPr>
                  </m:sSubPr>
                  <m:e>
                    <m:r>
                      <w:ins w:id="1468" w:author="Donglei Yin" w:date="2018-07-15T18:18:00Z">
                        <m:rPr>
                          <m:sty m:val="p"/>
                        </m:rPr>
                        <w:rPr>
                          <w:rFonts w:ascii="Cambria Math" w:hAnsi="Cambria Math" w:cs="Times New Roman"/>
                          <w:sz w:val="24"/>
                          <w:szCs w:val="24"/>
                          <w:rPrChange w:id="1469" w:author="Donglei Yin" w:date="2018-07-15T18:32:00Z">
                            <w:rPr/>
                          </w:rPrChange>
                        </w:rPr>
                        <m:t>R</m:t>
                      </w:ins>
                    </m:r>
                  </m:e>
                  <m:sub>
                    <m:r>
                      <w:ins w:id="1470" w:author="Donglei Yin" w:date="2018-07-15T18:18:00Z">
                        <m:rPr>
                          <m:sty m:val="p"/>
                        </m:rPr>
                        <w:rPr>
                          <w:rFonts w:ascii="Cambria Math" w:hAnsi="Cambria Math" w:cs="Times New Roman"/>
                          <w:sz w:val="24"/>
                          <w:szCs w:val="24"/>
                          <w:rPrChange w:id="1471" w:author="Donglei Yin" w:date="2018-07-15T18:32:00Z">
                            <w:rPr/>
                          </w:rPrChange>
                        </w:rPr>
                        <m:t>1</m:t>
                      </w:ins>
                    </m:r>
                  </m:sub>
                </m:sSub>
              </m:sub>
            </m:sSub>
            <m:r>
              <w:ins w:id="1472" w:author="Donglei Yin" w:date="2018-07-15T18:18:00Z">
                <m:rPr>
                  <m:sty m:val="p"/>
                </m:rPr>
                <w:rPr>
                  <w:rFonts w:ascii="Cambria Math" w:hAnsi="Cambria Math" w:cs="Times New Roman"/>
                  <w:sz w:val="24"/>
                  <w:szCs w:val="24"/>
                  <w:rPrChange w:id="1473" w:author="Donglei Yin" w:date="2018-07-15T18:32:00Z">
                    <w:rPr/>
                  </w:rPrChange>
                </w:rPr>
                <m:t>-</m:t>
              </w:ins>
            </m:r>
            <m:sSub>
              <m:sSubPr>
                <m:ctrlPr>
                  <w:ins w:id="1474" w:author="Donglei Yin" w:date="2018-07-15T18:18:00Z">
                    <w:rPr>
                      <w:rFonts w:ascii="Cambria Math" w:hAnsi="Cambria Math" w:cs="Times New Roman"/>
                      <w:sz w:val="24"/>
                      <w:szCs w:val="24"/>
                    </w:rPr>
                  </w:ins>
                </m:ctrlPr>
              </m:sSubPr>
              <m:e>
                <m:r>
                  <w:ins w:id="1475" w:author="Donglei Yin" w:date="2018-07-15T18:18:00Z">
                    <m:rPr>
                      <m:sty m:val="p"/>
                    </m:rPr>
                    <w:rPr>
                      <w:rFonts w:ascii="Cambria Math" w:hAnsi="Cambria Math" w:cs="Times New Roman"/>
                      <w:sz w:val="24"/>
                      <w:szCs w:val="24"/>
                      <w:rPrChange w:id="1476" w:author="Donglei Yin" w:date="2018-07-15T18:32:00Z">
                        <w:rPr/>
                      </w:rPrChange>
                    </w:rPr>
                    <m:t>μ</m:t>
                  </w:ins>
                </m:r>
              </m:e>
              <m:sub>
                <m:sSub>
                  <m:sSubPr>
                    <m:ctrlPr>
                      <w:ins w:id="1477" w:author="Donglei Yin" w:date="2018-07-15T18:18:00Z">
                        <w:rPr>
                          <w:rFonts w:ascii="Cambria Math" w:hAnsi="Cambria Math" w:cs="Times New Roman"/>
                          <w:sz w:val="24"/>
                          <w:szCs w:val="24"/>
                        </w:rPr>
                      </w:ins>
                    </m:ctrlPr>
                  </m:sSubPr>
                  <m:e>
                    <m:r>
                      <w:ins w:id="1478" w:author="Donglei Yin" w:date="2018-07-15T18:18:00Z">
                        <m:rPr>
                          <m:sty m:val="p"/>
                        </m:rPr>
                        <w:rPr>
                          <w:rFonts w:ascii="Cambria Math" w:hAnsi="Cambria Math" w:cs="Times New Roman"/>
                          <w:sz w:val="24"/>
                          <w:szCs w:val="24"/>
                          <w:rPrChange w:id="1479" w:author="Donglei Yin" w:date="2018-07-15T18:32:00Z">
                            <w:rPr/>
                          </w:rPrChange>
                        </w:rPr>
                        <m:t>R</m:t>
                      </w:ins>
                    </m:r>
                  </m:e>
                  <m:sub>
                    <m:r>
                      <w:ins w:id="1480" w:author="Donglei Yin" w:date="2018-07-15T18:18:00Z">
                        <m:rPr>
                          <m:sty m:val="p"/>
                        </m:rPr>
                        <w:rPr>
                          <w:rFonts w:ascii="Cambria Math" w:hAnsi="Cambria Math" w:cs="Times New Roman"/>
                          <w:sz w:val="24"/>
                          <w:szCs w:val="24"/>
                          <w:rPrChange w:id="1481" w:author="Donglei Yin" w:date="2018-07-15T18:32:00Z">
                            <w:rPr/>
                          </w:rPrChange>
                        </w:rPr>
                        <m:t>2</m:t>
                      </w:ins>
                    </m:r>
                  </m:sub>
                </m:sSub>
              </m:sub>
            </m:sSub>
          </m:e>
        </m:d>
        <m:r>
          <w:ins w:id="1482" w:author="Donglei Yin" w:date="2018-07-15T18:18:00Z">
            <m:rPr>
              <m:sty m:val="p"/>
            </m:rPr>
            <w:rPr>
              <w:rFonts w:ascii="Cambria Math" w:hAnsi="Cambria Math" w:cs="Times New Roman"/>
              <w:sz w:val="24"/>
              <w:szCs w:val="24"/>
              <w:rPrChange w:id="1483" w:author="Donglei Yin" w:date="2018-07-15T18:32:00Z">
                <w:rPr/>
              </w:rPrChange>
            </w:rPr>
            <m:t>&lt;</m:t>
          </w:ins>
        </m:r>
        <m:sSub>
          <m:sSubPr>
            <m:ctrlPr>
              <w:ins w:id="1484" w:author="Donglei Yin" w:date="2018-07-15T18:18:00Z">
                <w:rPr>
                  <w:rFonts w:ascii="Cambria Math" w:hAnsi="Cambria Math" w:cs="Times New Roman"/>
                  <w:sz w:val="24"/>
                  <w:szCs w:val="24"/>
                </w:rPr>
              </w:ins>
            </m:ctrlPr>
          </m:sSubPr>
          <m:e>
            <m:r>
              <w:ins w:id="1485" w:author="Donglei Yin" w:date="2018-07-15T18:18:00Z">
                <m:rPr>
                  <m:sty m:val="p"/>
                </m:rPr>
                <w:rPr>
                  <w:rFonts w:ascii="Cambria Math" w:hAnsi="Cambria Math" w:cs="Times New Roman"/>
                  <w:sz w:val="24"/>
                  <w:szCs w:val="24"/>
                  <w:rPrChange w:id="1486" w:author="Donglei Yin" w:date="2018-07-15T18:32:00Z">
                    <w:rPr/>
                  </w:rPrChange>
                </w:rPr>
                <m:t>max{</m:t>
              </w:ins>
            </m:r>
            <m:sSub>
              <m:sSubPr>
                <m:ctrlPr>
                  <w:ins w:id="1487" w:author="Donglei Yin" w:date="2018-07-15T18:18:00Z">
                    <w:rPr>
                      <w:rFonts w:ascii="Cambria Math" w:hAnsi="Cambria Math" w:cs="Times New Roman"/>
                      <w:sz w:val="24"/>
                      <w:szCs w:val="24"/>
                    </w:rPr>
                  </w:ins>
                </m:ctrlPr>
              </m:sSubPr>
              <m:e>
                <m:r>
                  <w:ins w:id="1488" w:author="Donglei Yin" w:date="2018-07-15T18:18:00Z">
                    <m:rPr>
                      <m:sty m:val="p"/>
                    </m:rPr>
                    <w:rPr>
                      <w:rFonts w:ascii="Cambria Math" w:hAnsi="Cambria Math" w:cs="Times New Roman"/>
                      <w:sz w:val="24"/>
                      <w:szCs w:val="24"/>
                      <w:rPrChange w:id="1489" w:author="Donglei Yin" w:date="2018-07-15T18:32:00Z">
                        <w:rPr/>
                      </w:rPrChange>
                    </w:rPr>
                    <m:t>|μ</m:t>
                  </w:ins>
                </m:r>
              </m:e>
              <m:sub>
                <m:sSub>
                  <m:sSubPr>
                    <m:ctrlPr>
                      <w:ins w:id="1490" w:author="Donglei Yin" w:date="2018-07-15T18:18:00Z">
                        <w:rPr>
                          <w:rFonts w:ascii="Cambria Math" w:hAnsi="Cambria Math" w:cs="Times New Roman"/>
                          <w:sz w:val="24"/>
                          <w:szCs w:val="24"/>
                        </w:rPr>
                      </w:ins>
                    </m:ctrlPr>
                  </m:sSubPr>
                  <m:e>
                    <m:r>
                      <w:ins w:id="1491" w:author="Donglei Yin" w:date="2018-07-15T18:18:00Z">
                        <m:rPr>
                          <m:sty m:val="p"/>
                        </m:rPr>
                        <w:rPr>
                          <w:rFonts w:ascii="Cambria Math" w:hAnsi="Cambria Math" w:cs="Times New Roman"/>
                          <w:sz w:val="24"/>
                          <w:szCs w:val="24"/>
                          <w:rPrChange w:id="1492" w:author="Donglei Yin" w:date="2018-07-15T18:32:00Z">
                            <w:rPr/>
                          </w:rPrChange>
                        </w:rPr>
                        <m:t>R</m:t>
                      </w:ins>
                    </m:r>
                  </m:e>
                  <m:sub>
                    <m:r>
                      <w:ins w:id="1493" w:author="Donglei Yin" w:date="2018-07-15T18:18:00Z">
                        <m:rPr>
                          <m:sty m:val="p"/>
                        </m:rPr>
                        <w:rPr>
                          <w:rFonts w:ascii="Cambria Math" w:hAnsi="Cambria Math" w:cs="Times New Roman"/>
                          <w:sz w:val="24"/>
                          <w:szCs w:val="24"/>
                          <w:rPrChange w:id="1494" w:author="Donglei Yin" w:date="2018-07-15T18:32:00Z">
                            <w:rPr/>
                          </w:rPrChange>
                        </w:rPr>
                        <m:t>1</m:t>
                      </w:ins>
                    </m:r>
                  </m:sub>
                </m:sSub>
              </m:sub>
            </m:sSub>
            <m:r>
              <w:ins w:id="1495" w:author="Donglei Yin" w:date="2018-07-15T18:18:00Z">
                <m:rPr>
                  <m:sty m:val="p"/>
                </m:rPr>
                <w:rPr>
                  <w:rFonts w:ascii="Cambria Math" w:hAnsi="Cambria Math" w:cs="Times New Roman"/>
                  <w:sz w:val="24"/>
                  <w:szCs w:val="24"/>
                  <w:rPrChange w:id="1496" w:author="Donglei Yin" w:date="2018-07-15T18:32:00Z">
                    <w:rPr/>
                  </w:rPrChange>
                </w:rPr>
                <m:t>-μ</m:t>
              </w:ins>
            </m:r>
          </m:e>
          <m:sub>
            <m:r>
              <w:ins w:id="1497" w:author="Donglei Yin" w:date="2018-07-15T18:18:00Z">
                <m:rPr>
                  <m:sty m:val="p"/>
                </m:rPr>
                <w:rPr>
                  <w:rFonts w:ascii="Cambria Math" w:hAnsi="Cambria Math" w:cs="Times New Roman"/>
                  <w:sz w:val="24"/>
                  <w:szCs w:val="24"/>
                  <w:rPrChange w:id="1498" w:author="Donglei Yin" w:date="2018-07-15T18:32:00Z">
                    <w:rPr/>
                  </w:rPrChange>
                </w:rPr>
                <m:t>T</m:t>
              </w:ins>
            </m:r>
          </m:sub>
        </m:sSub>
        <m:r>
          <w:ins w:id="1499" w:author="Donglei Yin" w:date="2018-07-15T18:18:00Z">
            <m:rPr>
              <m:sty m:val="p"/>
            </m:rPr>
            <w:rPr>
              <w:rFonts w:ascii="Cambria Math" w:hAnsi="Cambria Math" w:cs="Times New Roman"/>
              <w:sz w:val="24"/>
              <w:szCs w:val="24"/>
              <w:rPrChange w:id="1500" w:author="Donglei Yin" w:date="2018-07-15T18:32:00Z">
                <w:rPr/>
              </w:rPrChange>
            </w:rPr>
            <m:t xml:space="preserve">|,  </m:t>
          </w:ins>
        </m:r>
        <m:sSub>
          <m:sSubPr>
            <m:ctrlPr>
              <w:ins w:id="1501" w:author="Donglei Yin" w:date="2018-07-15T18:18:00Z">
                <w:rPr>
                  <w:rFonts w:ascii="Cambria Math" w:hAnsi="Cambria Math" w:cs="Times New Roman"/>
                  <w:sz w:val="24"/>
                  <w:szCs w:val="24"/>
                </w:rPr>
              </w:ins>
            </m:ctrlPr>
          </m:sSubPr>
          <m:e>
            <m:r>
              <w:ins w:id="1502" w:author="Donglei Yin" w:date="2018-07-15T18:18:00Z">
                <m:rPr>
                  <m:sty m:val="p"/>
                </m:rPr>
                <w:rPr>
                  <w:rFonts w:ascii="Cambria Math" w:hAnsi="Cambria Math" w:cs="Times New Roman"/>
                  <w:sz w:val="24"/>
                  <w:szCs w:val="24"/>
                  <w:rPrChange w:id="1503" w:author="Donglei Yin" w:date="2018-07-15T18:32:00Z">
                    <w:rPr/>
                  </w:rPrChange>
                </w:rPr>
                <m:t>|μ</m:t>
              </w:ins>
            </m:r>
          </m:e>
          <m:sub>
            <m:sSub>
              <m:sSubPr>
                <m:ctrlPr>
                  <w:ins w:id="1504" w:author="Donglei Yin" w:date="2018-07-15T18:18:00Z">
                    <w:rPr>
                      <w:rFonts w:ascii="Cambria Math" w:hAnsi="Cambria Math" w:cs="Times New Roman"/>
                      <w:sz w:val="24"/>
                      <w:szCs w:val="24"/>
                    </w:rPr>
                  </w:ins>
                </m:ctrlPr>
              </m:sSubPr>
              <m:e>
                <m:r>
                  <w:ins w:id="1505" w:author="Donglei Yin" w:date="2018-07-15T18:18:00Z">
                    <m:rPr>
                      <m:sty m:val="p"/>
                    </m:rPr>
                    <w:rPr>
                      <w:rFonts w:ascii="Cambria Math" w:hAnsi="Cambria Math" w:cs="Times New Roman"/>
                      <w:sz w:val="24"/>
                      <w:szCs w:val="24"/>
                      <w:rPrChange w:id="1506" w:author="Donglei Yin" w:date="2018-07-15T18:32:00Z">
                        <w:rPr/>
                      </w:rPrChange>
                    </w:rPr>
                    <m:t>R</m:t>
                  </w:ins>
                </m:r>
              </m:e>
              <m:sub>
                <m:r>
                  <w:ins w:id="1507" w:author="Donglei Yin" w:date="2018-07-15T18:18:00Z">
                    <m:rPr>
                      <m:sty m:val="p"/>
                    </m:rPr>
                    <w:rPr>
                      <w:rFonts w:ascii="Cambria Math" w:hAnsi="Cambria Math" w:cs="Times New Roman"/>
                      <w:sz w:val="24"/>
                      <w:szCs w:val="24"/>
                      <w:rPrChange w:id="1508" w:author="Donglei Yin" w:date="2018-07-15T18:32:00Z">
                        <w:rPr/>
                      </w:rPrChange>
                    </w:rPr>
                    <m:t>2</m:t>
                  </w:ins>
                </m:r>
              </m:sub>
            </m:sSub>
          </m:sub>
        </m:sSub>
        <m:r>
          <w:ins w:id="1509" w:author="Donglei Yin" w:date="2018-07-15T18:18:00Z">
            <m:rPr>
              <m:sty m:val="p"/>
            </m:rPr>
            <w:rPr>
              <w:rFonts w:ascii="Cambria Math" w:hAnsi="Cambria Math" w:cs="Times New Roman"/>
              <w:sz w:val="24"/>
              <w:szCs w:val="24"/>
              <w:rPrChange w:id="1510" w:author="Donglei Yin" w:date="2018-07-15T18:32:00Z">
                <w:rPr/>
              </w:rPrChange>
            </w:rPr>
            <m:t>-</m:t>
          </w:ins>
        </m:r>
        <m:sSub>
          <m:sSubPr>
            <m:ctrlPr>
              <w:ins w:id="1511" w:author="Donglei Yin" w:date="2018-07-15T18:18:00Z">
                <w:rPr>
                  <w:rFonts w:ascii="Cambria Math" w:hAnsi="Cambria Math" w:cs="Times New Roman"/>
                  <w:sz w:val="24"/>
                  <w:szCs w:val="24"/>
                </w:rPr>
              </w:ins>
            </m:ctrlPr>
          </m:sSubPr>
          <m:e>
            <m:r>
              <w:ins w:id="1512" w:author="Donglei Yin" w:date="2018-07-15T18:18:00Z">
                <m:rPr>
                  <m:sty m:val="p"/>
                </m:rPr>
                <w:rPr>
                  <w:rFonts w:ascii="Cambria Math" w:hAnsi="Cambria Math" w:cs="Times New Roman"/>
                  <w:sz w:val="24"/>
                  <w:szCs w:val="24"/>
                  <w:rPrChange w:id="1513" w:author="Donglei Yin" w:date="2018-07-15T18:32:00Z">
                    <w:rPr/>
                  </w:rPrChange>
                </w:rPr>
                <m:t>μ</m:t>
              </w:ins>
            </m:r>
          </m:e>
          <m:sub>
            <m:r>
              <w:ins w:id="1514" w:author="Donglei Yin" w:date="2018-07-15T18:18:00Z">
                <m:rPr>
                  <m:sty m:val="p"/>
                </m:rPr>
                <w:rPr>
                  <w:rFonts w:ascii="Cambria Math" w:hAnsi="Cambria Math" w:cs="Times New Roman"/>
                  <w:sz w:val="24"/>
                  <w:szCs w:val="24"/>
                  <w:rPrChange w:id="1515" w:author="Donglei Yin" w:date="2018-07-15T18:32:00Z">
                    <w:rPr/>
                  </w:rPrChange>
                </w:rPr>
                <m:t>T</m:t>
              </w:ins>
            </m:r>
          </m:sub>
        </m:sSub>
        <m:r>
          <w:ins w:id="1516" w:author="Donglei Yin" w:date="2018-07-15T18:18:00Z">
            <m:rPr>
              <m:sty m:val="p"/>
            </m:rPr>
            <w:rPr>
              <w:rFonts w:ascii="Cambria Math" w:hAnsi="Cambria Math" w:cs="Times New Roman"/>
              <w:sz w:val="24"/>
              <w:szCs w:val="24"/>
              <w:rPrChange w:id="1517" w:author="Donglei Yin" w:date="2018-07-15T18:32:00Z">
                <w:rPr/>
              </w:rPrChange>
            </w:rPr>
            <m:t xml:space="preserve">|} </m:t>
          </w:ins>
        </m:r>
      </m:oMath>
    </w:p>
    <w:p w14:paraId="54E4A5F2" w14:textId="77777777" w:rsidR="00630026" w:rsidRPr="00A6396A" w:rsidRDefault="00630026">
      <w:pPr>
        <w:spacing w:after="0" w:line="240" w:lineRule="auto"/>
        <w:jc w:val="both"/>
        <w:rPr>
          <w:ins w:id="1518" w:author="Donglei Yin" w:date="2018-07-15T18:19:00Z"/>
          <w:rFonts w:ascii="Times New Roman" w:eastAsia="Times New Roman" w:hAnsi="Times New Roman" w:cs="Times New Roman"/>
          <w:sz w:val="24"/>
          <w:szCs w:val="24"/>
        </w:rPr>
      </w:pPr>
    </w:p>
    <w:p w14:paraId="19544D8D" w14:textId="63C6A54B" w:rsidR="00CF4286" w:rsidRDefault="008731E7" w:rsidP="00CF4286">
      <w:pPr>
        <w:spacing w:after="0" w:line="240" w:lineRule="auto"/>
        <w:jc w:val="both"/>
        <w:rPr>
          <w:ins w:id="1519" w:author="Donglei Yin" w:date="2018-07-15T19:46:00Z"/>
          <w:rFonts w:ascii="Times New Roman" w:eastAsia="Times New Roman" w:hAnsi="Times New Roman" w:cs="Times New Roman"/>
          <w:sz w:val="24"/>
          <w:szCs w:val="24"/>
        </w:rPr>
      </w:pPr>
      <w:ins w:id="1520" w:author="Donglei Yin" w:date="2018-07-15T18:29:00Z">
        <w:r w:rsidRPr="00A6396A">
          <w:rPr>
            <w:rFonts w:ascii="Times New Roman" w:eastAsia="Times New Roman" w:hAnsi="Times New Roman" w:cs="Times New Roman"/>
            <w:sz w:val="24"/>
            <w:szCs w:val="24"/>
            <w:rPrChange w:id="1521" w:author="Donglei Yin" w:date="2018-07-15T18:32:00Z">
              <w:rPr/>
            </w:rPrChange>
          </w:rPr>
          <w:t xml:space="preserve">The expectations of the three drugs </w:t>
        </w:r>
      </w:ins>
      <w:ins w:id="1522" w:author="Donglei Yin" w:date="2018-07-15T18:30:00Z">
        <w:r w:rsidR="00194633" w:rsidRPr="00A6396A">
          <w:rPr>
            <w:rFonts w:ascii="Times New Roman" w:eastAsia="Times New Roman" w:hAnsi="Times New Roman" w:cs="Times New Roman"/>
            <w:sz w:val="24"/>
            <w:szCs w:val="24"/>
            <w:rPrChange w:id="1523" w:author="Donglei Yin" w:date="2018-07-15T18:32:00Z">
              <w:rPr/>
            </w:rPrChange>
          </w:rPr>
          <w:t>R</w:t>
        </w:r>
        <w:r w:rsidR="00194633" w:rsidRPr="00A6396A">
          <w:rPr>
            <w:rFonts w:ascii="Times New Roman" w:eastAsia="Times New Roman" w:hAnsi="Times New Roman" w:cs="Times New Roman"/>
            <w:sz w:val="24"/>
            <w:szCs w:val="24"/>
            <w:vertAlign w:val="subscript"/>
            <w:rPrChange w:id="1524" w:author="Donglei Yin" w:date="2018-07-15T18:32:00Z">
              <w:rPr>
                <w:vertAlign w:val="subscript"/>
              </w:rPr>
            </w:rPrChange>
          </w:rPr>
          <w:t>1</w:t>
        </w:r>
        <w:r w:rsidR="00194633" w:rsidRPr="00A6396A">
          <w:rPr>
            <w:rFonts w:ascii="Times New Roman" w:eastAsia="Times New Roman" w:hAnsi="Times New Roman" w:cs="Times New Roman"/>
            <w:sz w:val="24"/>
            <w:szCs w:val="24"/>
            <w:rPrChange w:id="1525" w:author="Donglei Yin" w:date="2018-07-15T18:32:00Z">
              <w:rPr/>
            </w:rPrChange>
          </w:rPr>
          <w:t>, R</w:t>
        </w:r>
        <w:r w:rsidR="00194633" w:rsidRPr="00A6396A">
          <w:rPr>
            <w:rFonts w:ascii="Times New Roman" w:eastAsia="Times New Roman" w:hAnsi="Times New Roman" w:cs="Times New Roman"/>
            <w:sz w:val="24"/>
            <w:szCs w:val="24"/>
            <w:vertAlign w:val="subscript"/>
            <w:rPrChange w:id="1526" w:author="Donglei Yin" w:date="2018-07-15T18:32:00Z">
              <w:rPr>
                <w:vertAlign w:val="subscript"/>
              </w:rPr>
            </w:rPrChange>
          </w:rPr>
          <w:t>2</w:t>
        </w:r>
        <w:r w:rsidR="00194633" w:rsidRPr="00A6396A">
          <w:rPr>
            <w:rFonts w:ascii="Times New Roman" w:eastAsia="Times New Roman" w:hAnsi="Times New Roman" w:cs="Times New Roman"/>
            <w:sz w:val="24"/>
            <w:szCs w:val="24"/>
            <w:rPrChange w:id="1527" w:author="Donglei Yin" w:date="2018-07-15T18:32:00Z">
              <w:rPr/>
            </w:rPrChange>
          </w:rPr>
          <w:t xml:space="preserve"> and T </w:t>
        </w:r>
      </w:ins>
      <w:ins w:id="1528" w:author="Donglei Yin" w:date="2018-07-15T18:29:00Z">
        <w:r w:rsidRPr="00A6396A">
          <w:rPr>
            <w:rFonts w:ascii="Times New Roman" w:eastAsia="Times New Roman" w:hAnsi="Times New Roman" w:cs="Times New Roman"/>
            <w:sz w:val="24"/>
            <w:szCs w:val="24"/>
            <w:rPrChange w:id="1529" w:author="Donglei Yin" w:date="2018-07-15T18:32:00Z">
              <w:rPr/>
            </w:rPrChange>
          </w:rPr>
          <w:t>were set to be 99, 10</w:t>
        </w:r>
      </w:ins>
      <w:ins w:id="1530" w:author="Donglei Yin" w:date="2018-07-15T18:30:00Z">
        <w:r w:rsidRPr="00A6396A">
          <w:rPr>
            <w:rFonts w:ascii="Times New Roman" w:eastAsia="Times New Roman" w:hAnsi="Times New Roman" w:cs="Times New Roman"/>
            <w:sz w:val="24"/>
            <w:szCs w:val="24"/>
            <w:rPrChange w:id="1531" w:author="Donglei Yin" w:date="2018-07-15T18:32:00Z">
              <w:rPr/>
            </w:rPrChange>
          </w:rPr>
          <w:t>0</w:t>
        </w:r>
      </w:ins>
      <w:ins w:id="1532" w:author="Donglei Yin" w:date="2018-07-15T18:29:00Z">
        <w:r w:rsidRPr="00A6396A">
          <w:rPr>
            <w:rFonts w:ascii="Times New Roman" w:eastAsia="Times New Roman" w:hAnsi="Times New Roman" w:cs="Times New Roman"/>
            <w:sz w:val="24"/>
            <w:szCs w:val="24"/>
            <w:rPrChange w:id="1533" w:author="Donglei Yin" w:date="2018-07-15T18:32:00Z">
              <w:rPr/>
            </w:rPrChange>
          </w:rPr>
          <w:t xml:space="preserve"> and 101</w:t>
        </w:r>
        <w:r w:rsidR="00194633" w:rsidRPr="00A6396A">
          <w:rPr>
            <w:rFonts w:ascii="Times New Roman" w:eastAsia="Times New Roman" w:hAnsi="Times New Roman" w:cs="Times New Roman"/>
            <w:sz w:val="24"/>
            <w:szCs w:val="24"/>
            <w:rPrChange w:id="1534" w:author="Donglei Yin" w:date="2018-07-15T18:32:00Z">
              <w:rPr/>
            </w:rPrChange>
          </w:rPr>
          <w:t>, respectively</w:t>
        </w:r>
      </w:ins>
      <w:ins w:id="1535" w:author="Donglei Yin" w:date="2018-07-15T18:30:00Z">
        <w:r w:rsidR="00194633" w:rsidRPr="00A6396A">
          <w:rPr>
            <w:rFonts w:ascii="Times New Roman" w:eastAsia="Times New Roman" w:hAnsi="Times New Roman" w:cs="Times New Roman"/>
            <w:sz w:val="24"/>
            <w:szCs w:val="24"/>
            <w:rPrChange w:id="1536" w:author="Donglei Yin" w:date="2018-07-15T18:32:00Z">
              <w:rPr/>
            </w:rPrChange>
          </w:rPr>
          <w:t>.</w:t>
        </w:r>
      </w:ins>
      <w:ins w:id="1537" w:author="Donglei Yin" w:date="2018-07-15T18:52:00Z">
        <w:r w:rsidR="00630026">
          <w:rPr>
            <w:rFonts w:ascii="Times New Roman" w:eastAsia="Times New Roman" w:hAnsi="Times New Roman" w:cs="Times New Roman"/>
            <w:sz w:val="24"/>
            <w:szCs w:val="24"/>
          </w:rPr>
          <w:t xml:space="preserve"> For summarization of the simulation results, we calculated the rate of rejecting all three hypotheses for each method (i.e., power, if above the margin or type I error, if on the margin), and the coverage rate of each simultaneous CI. Besides, the rate of rejecting all three hypotheses by the pairwise comparison approach was also calculated for comparison with the proposed methods. The summ</w:t>
        </w:r>
        <w:r w:rsidR="00B972C4">
          <w:rPr>
            <w:rFonts w:ascii="Times New Roman" w:eastAsia="Times New Roman" w:hAnsi="Times New Roman" w:cs="Times New Roman"/>
            <w:sz w:val="24"/>
            <w:szCs w:val="24"/>
          </w:rPr>
          <w:t>ary results are shown in Table 3</w:t>
        </w:r>
        <w:r w:rsidR="00630026">
          <w:rPr>
            <w:rFonts w:ascii="Times New Roman" w:eastAsia="Times New Roman" w:hAnsi="Times New Roman" w:cs="Times New Roman"/>
            <w:sz w:val="24"/>
            <w:szCs w:val="24"/>
          </w:rPr>
          <w:t xml:space="preserve">. We see all methods control the type I error no larger than the nominal level of 0.1. Two proposed </w:t>
        </w:r>
      </w:ins>
      <w:ins w:id="1538" w:author="Donglei Yin" w:date="2018-07-15T19:39:00Z">
        <w:r w:rsidR="006744AF" w:rsidRPr="00035B44">
          <w:rPr>
            <w:rFonts w:ascii="Times New Roman" w:eastAsia="Times New Roman" w:hAnsi="Times New Roman" w:cs="Times New Roman"/>
            <w:color w:val="000000"/>
            <w:sz w:val="24"/>
            <w:szCs w:val="24"/>
          </w:rPr>
          <w:t>simultaneous confiden</w:t>
        </w:r>
        <w:r w:rsidR="006744AF">
          <w:rPr>
            <w:rFonts w:ascii="Times New Roman" w:eastAsia="Times New Roman" w:hAnsi="Times New Roman" w:cs="Times New Roman"/>
            <w:color w:val="000000"/>
            <w:sz w:val="24"/>
            <w:szCs w:val="24"/>
          </w:rPr>
          <w:t xml:space="preserve">ce interval approach (original and </w:t>
        </w:r>
        <w:r w:rsidR="006744AF" w:rsidRPr="00035B44">
          <w:rPr>
            <w:rFonts w:ascii="Times New Roman" w:eastAsia="Times New Roman" w:hAnsi="Times New Roman" w:cs="Times New Roman"/>
            <w:color w:val="000000"/>
            <w:sz w:val="24"/>
            <w:szCs w:val="24"/>
          </w:rPr>
          <w:t>integrat</w:t>
        </w:r>
        <w:r w:rsidR="006744AF">
          <w:rPr>
            <w:rFonts w:ascii="Times New Roman" w:eastAsia="Times New Roman" w:hAnsi="Times New Roman" w:cs="Times New Roman"/>
            <w:color w:val="000000"/>
            <w:sz w:val="24"/>
            <w:szCs w:val="24"/>
          </w:rPr>
          <w:t>ed</w:t>
        </w:r>
      </w:ins>
      <w:ins w:id="1539" w:author="Donglei Yin" w:date="2018-07-15T19:40:00Z">
        <w:r w:rsidR="006744AF">
          <w:rPr>
            <w:rFonts w:ascii="Times New Roman" w:eastAsia="Times New Roman" w:hAnsi="Times New Roman" w:cs="Times New Roman"/>
            <w:color w:val="000000"/>
            <w:sz w:val="24"/>
            <w:szCs w:val="24"/>
          </w:rPr>
          <w:t xml:space="preserve"> version</w:t>
        </w:r>
      </w:ins>
      <w:ins w:id="1540" w:author="Donglei Yin" w:date="2018-07-15T19:39:00Z">
        <w:r w:rsidR="006744AF">
          <w:rPr>
            <w:rFonts w:ascii="Times New Roman" w:eastAsia="Times New Roman" w:hAnsi="Times New Roman" w:cs="Times New Roman"/>
            <w:color w:val="000000"/>
            <w:sz w:val="24"/>
            <w:szCs w:val="24"/>
          </w:rPr>
          <w:t>)</w:t>
        </w:r>
      </w:ins>
      <w:ins w:id="1541" w:author="Donglei Yin" w:date="2018-07-15T18:52:00Z">
        <w:r w:rsidR="00630026">
          <w:rPr>
            <w:rFonts w:ascii="Times New Roman" w:eastAsia="Times New Roman" w:hAnsi="Times New Roman" w:cs="Times New Roman"/>
            <w:sz w:val="24"/>
            <w:szCs w:val="24"/>
          </w:rPr>
          <w:t xml:space="preserve">, </w:t>
        </w:r>
      </w:ins>
      <w:ins w:id="1542" w:author="Donglei Yin" w:date="2018-07-15T19:52:00Z">
        <w:r w:rsidR="00600147">
          <w:rPr>
            <w:rFonts w:ascii="Times New Roman" w:eastAsia="Times New Roman" w:hAnsi="Times New Roman" w:cs="Times New Roman"/>
            <w:sz w:val="24"/>
            <w:szCs w:val="24"/>
          </w:rPr>
          <w:t xml:space="preserve">performed </w:t>
        </w:r>
      </w:ins>
      <w:ins w:id="1543" w:author="Donglei Yin" w:date="2018-07-15T18:52:00Z">
        <w:r w:rsidR="00630026">
          <w:rPr>
            <w:rFonts w:ascii="Times New Roman" w:eastAsia="Times New Roman" w:hAnsi="Times New Roman" w:cs="Times New Roman"/>
            <w:sz w:val="24"/>
            <w:szCs w:val="24"/>
          </w:rPr>
          <w:t xml:space="preserve">significant </w:t>
        </w:r>
      </w:ins>
      <w:ins w:id="1544" w:author="Donglei Yin" w:date="2018-07-15T19:52:00Z">
        <w:r w:rsidR="00600147">
          <w:rPr>
            <w:rFonts w:ascii="Times New Roman" w:eastAsia="Times New Roman" w:hAnsi="Times New Roman" w:cs="Times New Roman"/>
            <w:sz w:val="24"/>
            <w:szCs w:val="24"/>
          </w:rPr>
          <w:t xml:space="preserve">better </w:t>
        </w:r>
      </w:ins>
      <w:ins w:id="1545" w:author="Donglei Yin" w:date="2018-07-15T18:52:00Z">
        <w:r w:rsidR="00630026">
          <w:rPr>
            <w:rFonts w:ascii="Times New Roman" w:eastAsia="Times New Roman" w:hAnsi="Times New Roman" w:cs="Times New Roman"/>
            <w:sz w:val="24"/>
            <w:szCs w:val="24"/>
          </w:rPr>
          <w:t xml:space="preserve">than the pairwise comparison method. </w:t>
        </w:r>
      </w:ins>
      <w:ins w:id="1546" w:author="Donglei Yin" w:date="2018-07-15T19:46:00Z">
        <w:r w:rsidR="00CF4286">
          <w:rPr>
            <w:rFonts w:ascii="Times New Roman" w:eastAsia="Times New Roman" w:hAnsi="Times New Roman" w:cs="Times New Roman"/>
            <w:sz w:val="24"/>
            <w:szCs w:val="24"/>
          </w:rPr>
          <w:t xml:space="preserve">For example, while standard deviation equals </w:t>
        </w:r>
      </w:ins>
      <w:ins w:id="1547" w:author="Donglei Yin" w:date="2018-07-15T19:47:00Z">
        <w:r w:rsidR="00CF4286">
          <w:rPr>
            <w:rFonts w:ascii="Times New Roman" w:eastAsia="Times New Roman" w:hAnsi="Times New Roman" w:cs="Times New Roman"/>
            <w:sz w:val="24"/>
            <w:szCs w:val="24"/>
          </w:rPr>
          <w:t xml:space="preserve">8, </w:t>
        </w:r>
      </w:ins>
      <w:ins w:id="1548" w:author="Donglei Yin" w:date="2018-07-15T19:48:00Z">
        <w:r w:rsidR="00A36B2B">
          <w:rPr>
            <w:rFonts w:ascii="Times New Roman" w:eastAsia="Times New Roman" w:hAnsi="Times New Roman" w:cs="Times New Roman"/>
            <w:sz w:val="24"/>
            <w:szCs w:val="24"/>
          </w:rPr>
          <w:t>the first two simultaneous confidence interval approach had power 0.7</w:t>
        </w:r>
      </w:ins>
      <w:ins w:id="1549" w:author="Donglei Yin" w:date="2018-07-15T19:49:00Z">
        <w:r w:rsidR="00A36B2B">
          <w:rPr>
            <w:rFonts w:ascii="Times New Roman" w:eastAsia="Times New Roman" w:hAnsi="Times New Roman" w:cs="Times New Roman"/>
            <w:sz w:val="24"/>
            <w:szCs w:val="24"/>
          </w:rPr>
          <w:t xml:space="preserve">4 and 0.72, respectively, much higher than the pairwise comparison method, which had overall power </w:t>
        </w:r>
      </w:ins>
      <w:ins w:id="1550" w:author="Donglei Yin" w:date="2018-07-15T19:51:00Z">
        <w:r w:rsidR="00C27DB8">
          <w:rPr>
            <w:rFonts w:ascii="Times New Roman" w:eastAsia="Times New Roman" w:hAnsi="Times New Roman" w:cs="Times New Roman"/>
            <w:sz w:val="24"/>
            <w:szCs w:val="24"/>
          </w:rPr>
          <w:t xml:space="preserve">only </w:t>
        </w:r>
      </w:ins>
      <w:ins w:id="1551" w:author="Donglei Yin" w:date="2018-07-15T19:49:00Z">
        <w:r w:rsidR="00A36B2B">
          <w:rPr>
            <w:rFonts w:ascii="Times New Roman" w:eastAsia="Times New Roman" w:hAnsi="Times New Roman" w:cs="Times New Roman"/>
            <w:sz w:val="24"/>
            <w:szCs w:val="24"/>
          </w:rPr>
          <w:t xml:space="preserve">0.65, </w:t>
        </w:r>
      </w:ins>
      <w:ins w:id="1552" w:author="Donglei Yin" w:date="2018-07-15T19:46:00Z">
        <w:r w:rsidR="00CF4286">
          <w:rPr>
            <w:rFonts w:ascii="Times New Roman" w:eastAsia="Times New Roman" w:hAnsi="Times New Roman" w:cs="Times New Roman"/>
            <w:sz w:val="24"/>
            <w:szCs w:val="24"/>
          </w:rPr>
          <w:t>and the corresponding simultaneous confidence intervals,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00CF4286">
          <w:rPr>
            <w:rFonts w:ascii="Times New Roman" w:eastAsia="Times New Roman" w:hAnsi="Times New Roman" w:cs="Times New Roman"/>
            <w:sz w:val="24"/>
            <w:szCs w:val="24"/>
          </w:rPr>
          <w:t>)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00CF4286">
          <w:rPr>
            <w:rFonts w:ascii="Times New Roman" w:eastAsia="Times New Roman" w:hAnsi="Times New Roman" w:cs="Times New Roman"/>
            <w:sz w:val="24"/>
            <w:szCs w:val="24"/>
          </w:rPr>
          <w:t>)</w:t>
        </w:r>
      </w:ins>
      <w:ins w:id="1553" w:author="Donglei Yin" w:date="2018-07-15T19:50:00Z">
        <w:r w:rsidR="00A36B2B">
          <w:rPr>
            <w:rFonts w:ascii="Times New Roman" w:eastAsia="Times New Roman" w:hAnsi="Times New Roman" w:cs="Times New Roman"/>
            <w:sz w:val="24"/>
            <w:szCs w:val="24"/>
          </w:rPr>
          <w:t xml:space="preserve"> had 100% coverage rate of the true mean</w:t>
        </w:r>
      </w:ins>
      <w:ins w:id="1554" w:author="Yin, Donglei *" w:date="2018-07-16T15:31:00Z">
        <w:r w:rsidR="00DB2388">
          <w:rPr>
            <w:rFonts w:ascii="Times New Roman" w:eastAsia="Times New Roman" w:hAnsi="Times New Roman" w:cs="Times New Roman"/>
            <w:sz w:val="24"/>
            <w:szCs w:val="24"/>
          </w:rPr>
          <w:t>s</w:t>
        </w:r>
      </w:ins>
      <w:ins w:id="1555" w:author="Donglei Yin" w:date="2018-07-15T19:46:00Z">
        <w:r w:rsidR="00CF4286">
          <w:rPr>
            <w:rFonts w:ascii="Times New Roman" w:eastAsia="Times New Roman" w:hAnsi="Times New Roman" w:cs="Times New Roman"/>
            <w:sz w:val="24"/>
            <w:szCs w:val="24"/>
          </w:rPr>
          <w:t xml:space="preserve">. </w:t>
        </w:r>
      </w:ins>
    </w:p>
    <w:p w14:paraId="298B4468" w14:textId="2EBBF416" w:rsidR="00630026" w:rsidRDefault="006744AF" w:rsidP="00630026">
      <w:pPr>
        <w:spacing w:after="0" w:line="240" w:lineRule="auto"/>
        <w:jc w:val="both"/>
        <w:rPr>
          <w:ins w:id="1556" w:author="Donglei Yin" w:date="2018-07-15T18:53:00Z"/>
          <w:rFonts w:ascii="Times New Roman" w:eastAsia="Times New Roman" w:hAnsi="Times New Roman" w:cs="Times New Roman"/>
          <w:sz w:val="24"/>
          <w:szCs w:val="24"/>
        </w:rPr>
      </w:pPr>
      <w:ins w:id="1557" w:author="Donglei Yin" w:date="2018-07-15T19:40:00Z">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least favorable version</w:t>
        </w:r>
      </w:ins>
      <w:ins w:id="1558" w:author="Donglei Yin" w:date="2018-07-15T18:52:00Z">
        <w:r w:rsidR="00630026">
          <w:rPr>
            <w:rFonts w:ascii="Times New Roman" w:eastAsia="Times New Roman" w:hAnsi="Times New Roman" w:cs="Times New Roman"/>
            <w:sz w:val="24"/>
            <w:szCs w:val="24"/>
          </w:rPr>
          <w:t xml:space="preserve">, </w:t>
        </w:r>
      </w:ins>
      <w:ins w:id="1559" w:author="Donglei Yin" w:date="2018-07-15T19:41:00Z">
        <w:r w:rsidR="0073798A">
          <w:rPr>
            <w:rFonts w:ascii="Times New Roman" w:eastAsia="Times New Roman" w:hAnsi="Times New Roman" w:cs="Times New Roman"/>
            <w:sz w:val="24"/>
            <w:szCs w:val="24"/>
          </w:rPr>
          <w:t xml:space="preserve">had the lowest </w:t>
        </w:r>
      </w:ins>
      <w:ins w:id="1560" w:author="Donglei Yin" w:date="2018-07-15T18:52:00Z">
        <w:r w:rsidR="00630026">
          <w:rPr>
            <w:rFonts w:ascii="Times New Roman" w:eastAsia="Times New Roman" w:hAnsi="Times New Roman" w:cs="Times New Roman"/>
            <w:sz w:val="24"/>
            <w:szCs w:val="24"/>
          </w:rPr>
          <w:t>power</w:t>
        </w:r>
      </w:ins>
      <w:ins w:id="1561" w:author="Donglei Yin" w:date="2018-07-15T19:41:00Z">
        <w:r w:rsidR="0073798A">
          <w:rPr>
            <w:rFonts w:ascii="Times New Roman" w:eastAsia="Times New Roman" w:hAnsi="Times New Roman" w:cs="Times New Roman"/>
            <w:sz w:val="24"/>
            <w:szCs w:val="24"/>
          </w:rPr>
          <w:t xml:space="preserve"> thus should be avoided in practice</w:t>
        </w:r>
      </w:ins>
      <w:ins w:id="1562" w:author="Donglei Yin" w:date="2018-07-15T18:52:00Z">
        <w:r w:rsidR="00630026">
          <w:rPr>
            <w:rFonts w:ascii="Times New Roman" w:eastAsia="Times New Roman" w:hAnsi="Times New Roman" w:cs="Times New Roman"/>
            <w:sz w:val="24"/>
            <w:szCs w:val="24"/>
          </w:rPr>
          <w:t xml:space="preserve">. </w:t>
        </w:r>
      </w:ins>
    </w:p>
    <w:p w14:paraId="541F8296" w14:textId="7A4894E8" w:rsidR="000055B6" w:rsidRDefault="000055B6" w:rsidP="00630026">
      <w:pPr>
        <w:spacing w:after="0" w:line="240" w:lineRule="auto"/>
        <w:jc w:val="both"/>
        <w:rPr>
          <w:ins w:id="1563" w:author="Donglei Yin" w:date="2018-07-15T19:37:00Z"/>
          <w:rFonts w:ascii="Times New Roman" w:eastAsia="Times New Roman" w:hAnsi="Times New Roman" w:cs="Times New Roman"/>
          <w:sz w:val="24"/>
          <w:szCs w:val="24"/>
        </w:rPr>
      </w:pPr>
    </w:p>
    <w:p w14:paraId="00BB56AA" w14:textId="46F05C0B" w:rsidR="00631AC0" w:rsidRPr="00AA6198" w:rsidRDefault="00631AC0" w:rsidP="00631AC0">
      <w:pPr>
        <w:jc w:val="center"/>
        <w:rPr>
          <w:ins w:id="1564" w:author="Donglei Yin" w:date="2018-07-15T19:44:00Z"/>
          <w:rFonts w:ascii="Times New Roman" w:hAnsi="Times New Roman" w:cs="Times New Roman"/>
          <w:b/>
          <w:sz w:val="24"/>
          <w:szCs w:val="24"/>
        </w:rPr>
      </w:pPr>
      <w:ins w:id="1565" w:author="Donglei Yin" w:date="2018-07-15T19:44:00Z">
        <w:r>
          <w:rPr>
            <w:rFonts w:ascii="Times New Roman" w:hAnsi="Times New Roman" w:cs="Times New Roman"/>
            <w:b/>
            <w:sz w:val="24"/>
            <w:szCs w:val="24"/>
          </w:rPr>
          <w:t>Table 3</w:t>
        </w:r>
        <w:r w:rsidRPr="00246014">
          <w:rPr>
            <w:rFonts w:ascii="Times New Roman" w:hAnsi="Times New Roman" w:cs="Times New Roman"/>
            <w:b/>
            <w:sz w:val="24"/>
            <w:szCs w:val="24"/>
          </w:rPr>
          <w:t xml:space="preserve">. </w:t>
        </w:r>
        <w:r>
          <w:rPr>
            <w:rFonts w:ascii="Times New Roman" w:hAnsi="Times New Roman" w:cs="Times New Roman"/>
            <w:b/>
            <w:sz w:val="24"/>
            <w:szCs w:val="24"/>
          </w:rPr>
          <w:t xml:space="preserve">Simulation statistics of different methods </w:t>
        </w:r>
        <w:r w:rsidRPr="00035B44">
          <w:rPr>
            <w:rFonts w:ascii="Times New Roman" w:eastAsia="Times New Roman" w:hAnsi="Times New Roman" w:cs="Times New Roman"/>
            <w:b/>
            <w:color w:val="000000"/>
            <w:sz w:val="24"/>
            <w:szCs w:val="24"/>
          </w:rPr>
          <w:t>(</w:t>
        </w:r>
        <m:oMath>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R</m:t>
                  </m:r>
                </m:e>
                <m:sub>
                  <m:r>
                    <m:rPr>
                      <m:sty m:val="b"/>
                    </m:rPr>
                    <w:rPr>
                      <w:rFonts w:ascii="Cambria Math" w:eastAsia="Times New Roman" w:hAnsi="Cambria Math" w:cs="Times New Roman"/>
                      <w:color w:val="000000"/>
                      <w:sz w:val="24"/>
                      <w:szCs w:val="24"/>
                    </w:rPr>
                    <m:t>1</m:t>
                  </m:r>
                </m:sub>
              </m:sSub>
            </m:sub>
          </m:sSub>
          <m:r>
            <m:rPr>
              <m:sty m:val="b"/>
            </m:rPr>
            <w:rPr>
              <w:rFonts w:ascii="Cambria Math" w:eastAsia="Times New Roman" w:hAnsi="Cambria Math" w:cs="Times New Roman"/>
              <w:color w:val="000000"/>
              <w:sz w:val="24"/>
              <w:szCs w:val="24"/>
            </w:rPr>
            <m:t xml:space="preserve">=99,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R</m:t>
                  </m:r>
                </m:e>
                <m:sub>
                  <m:r>
                    <m:rPr>
                      <m:sty m:val="b"/>
                    </m:rPr>
                    <w:rPr>
                      <w:rFonts w:ascii="Cambria Math" w:eastAsia="Times New Roman" w:hAnsi="Cambria Math" w:cs="Times New Roman"/>
                      <w:color w:val="000000"/>
                      <w:sz w:val="24"/>
                      <w:szCs w:val="24"/>
                    </w:rPr>
                    <m:t>2</m:t>
                  </m:r>
                </m:sub>
              </m:sSub>
            </m:sub>
          </m:sSub>
          <m:r>
            <m:rPr>
              <m:sty m:val="b"/>
            </m:rPr>
            <w:rPr>
              <w:rFonts w:ascii="Cambria Math" w:eastAsia="Times New Roman" w:hAnsi="Cambria Math" w:cs="Times New Roman"/>
              <w:color w:val="000000"/>
              <w:sz w:val="24"/>
              <w:szCs w:val="24"/>
            </w:rPr>
            <m:t xml:space="preserve">=100,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r>
                <m:rPr>
                  <m:sty m:val="bi"/>
                </m:rPr>
                <w:rPr>
                  <w:rFonts w:ascii="Cambria Math" w:eastAsia="Times New Roman" w:hAnsi="Cambria Math" w:cs="Times New Roman"/>
                  <w:color w:val="000000"/>
                  <w:sz w:val="24"/>
                  <w:szCs w:val="24"/>
                </w:rPr>
                <m:t>T</m:t>
              </m:r>
            </m:sub>
          </m:sSub>
          <m:r>
            <m:rPr>
              <m:sty m:val="b"/>
            </m:rPr>
            <w:rPr>
              <w:rFonts w:ascii="Cambria Math" w:eastAsia="Times New Roman" w:hAnsi="Cambria Math" w:cs="Times New Roman"/>
              <w:color w:val="000000"/>
              <w:sz w:val="24"/>
              <w:szCs w:val="24"/>
            </w:rPr>
            <m:t>=101</m:t>
          </m:r>
        </m:oMath>
        <w:r w:rsidRPr="00035B44">
          <w:rPr>
            <w:rFonts w:ascii="Times New Roman" w:eastAsia="Times New Roman" w:hAnsi="Times New Roman" w:cs="Times New Roman"/>
            <w:b/>
            <w:color w:val="000000"/>
            <w:sz w:val="24"/>
            <w:szCs w:val="24"/>
          </w:rPr>
          <w:t>).</w:t>
        </w:r>
      </w:ins>
    </w:p>
    <w:p w14:paraId="4D857D65" w14:textId="77777777" w:rsidR="00602CE2" w:rsidRDefault="00602CE2" w:rsidP="00630026">
      <w:pPr>
        <w:spacing w:after="0" w:line="240" w:lineRule="auto"/>
        <w:jc w:val="both"/>
        <w:rPr>
          <w:ins w:id="1566" w:author="Donglei Yin" w:date="2018-07-15T18:53:00Z"/>
          <w:rFonts w:ascii="Times New Roman" w:eastAsia="Times New Roman" w:hAnsi="Times New Roman" w:cs="Times New Roman"/>
          <w:sz w:val="24"/>
          <w:szCs w:val="24"/>
        </w:rPr>
      </w:pPr>
    </w:p>
    <w:p w14:paraId="04B93210" w14:textId="6095FB25" w:rsidR="000055B6" w:rsidRPr="00C46F2C" w:rsidRDefault="00896C46" w:rsidP="00630026">
      <w:pPr>
        <w:spacing w:after="0" w:line="240" w:lineRule="auto"/>
        <w:jc w:val="both"/>
        <w:rPr>
          <w:ins w:id="1567" w:author="Donglei Yin" w:date="2018-07-15T18:52:00Z"/>
          <w:rFonts w:ascii="Times New Roman" w:eastAsia="Times New Roman" w:hAnsi="Times New Roman" w:cs="Times New Roman"/>
          <w:sz w:val="24"/>
          <w:szCs w:val="24"/>
        </w:rPr>
      </w:pPr>
      <w:ins w:id="1568" w:author="Donglei Yin" w:date="2018-07-15T19:36:00Z">
        <w:r w:rsidRPr="00896C46">
          <w:rPr>
            <w:noProof/>
          </w:rPr>
          <w:lastRenderedPageBreak/>
          <w:drawing>
            <wp:inline distT="0" distB="0" distL="0" distR="0" wp14:anchorId="5F86D9FE" wp14:editId="1C44DFF1">
              <wp:extent cx="5943600" cy="225087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50878"/>
                      </a:xfrm>
                      <a:prstGeom prst="rect">
                        <a:avLst/>
                      </a:prstGeom>
                      <a:noFill/>
                      <a:ln>
                        <a:noFill/>
                      </a:ln>
                    </pic:spPr>
                  </pic:pic>
                </a:graphicData>
              </a:graphic>
            </wp:inline>
          </w:drawing>
        </w:r>
      </w:ins>
    </w:p>
    <w:p w14:paraId="7B19FE6A" w14:textId="3BAE224B" w:rsidR="008731E7" w:rsidRDefault="008731E7">
      <w:pPr>
        <w:spacing w:after="0" w:line="240" w:lineRule="auto"/>
        <w:jc w:val="both"/>
        <w:rPr>
          <w:ins w:id="1569" w:author="Donglei Yin" w:date="2018-07-15T18:55:00Z"/>
          <w:rFonts w:ascii="Times New Roman" w:eastAsia="Times New Roman" w:hAnsi="Times New Roman" w:cs="Times New Roman"/>
          <w:sz w:val="24"/>
          <w:szCs w:val="24"/>
        </w:rPr>
        <w:pPrChange w:id="1570" w:author="Donglei Yin" w:date="2018-07-15T18:32:00Z">
          <w:pPr>
            <w:pStyle w:val="ListParagraph"/>
            <w:numPr>
              <w:numId w:val="9"/>
            </w:numPr>
            <w:spacing w:after="0" w:line="240" w:lineRule="auto"/>
            <w:ind w:hanging="360"/>
            <w:jc w:val="both"/>
          </w:pPr>
        </w:pPrChange>
      </w:pPr>
    </w:p>
    <w:p w14:paraId="226673DC" w14:textId="5711E52A" w:rsidR="001D4DC5" w:rsidRPr="003B403A" w:rsidRDefault="001D4DC5">
      <w:pPr>
        <w:spacing w:after="0" w:line="240" w:lineRule="auto"/>
        <w:jc w:val="both"/>
        <w:rPr>
          <w:ins w:id="1571" w:author="Donglei Yin" w:date="2018-07-15T18:42:00Z"/>
          <w:rFonts w:ascii="Times New Roman" w:eastAsia="Times New Roman" w:hAnsi="Times New Roman" w:cs="Times New Roman"/>
          <w:sz w:val="24"/>
          <w:szCs w:val="24"/>
        </w:rPr>
        <w:pPrChange w:id="1572" w:author="Donglei Yin" w:date="2018-07-15T18:32:00Z">
          <w:pPr>
            <w:pStyle w:val="ListParagraph"/>
            <w:numPr>
              <w:numId w:val="9"/>
            </w:numPr>
            <w:spacing w:after="0" w:line="240" w:lineRule="auto"/>
            <w:ind w:hanging="360"/>
            <w:jc w:val="both"/>
          </w:pPr>
        </w:pPrChange>
      </w:pPr>
      <w:ins w:id="1573" w:author="Donglei Yin" w:date="2018-07-15T18:55:00Z">
        <w:r w:rsidRPr="003B403A">
          <w:rPr>
            <w:rFonts w:ascii="Times New Roman" w:eastAsia="Times New Roman" w:hAnsi="Times New Roman" w:cs="Times New Roman"/>
            <w:color w:val="000000"/>
            <w:sz w:val="24"/>
            <w:szCs w:val="24"/>
            <w:rPrChange w:id="1574" w:author="Donglei Yin" w:date="2018-07-15T18:59:00Z">
              <w:rPr>
                <w:rFonts w:ascii="Times New Roman" w:eastAsia="Times New Roman" w:hAnsi="Times New Roman" w:cs="Times New Roman"/>
                <w:color w:val="000000"/>
                <w:sz w:val="18"/>
                <w:szCs w:val="18"/>
              </w:rPr>
            </w:rPrChange>
          </w:rPr>
          <w:t xml:space="preserve">Figure 2 further </w:t>
        </w:r>
        <w:r w:rsidR="001E1D9B" w:rsidRPr="003B403A">
          <w:rPr>
            <w:rFonts w:ascii="Times New Roman" w:eastAsia="Times New Roman" w:hAnsi="Times New Roman" w:cs="Times New Roman"/>
            <w:color w:val="000000"/>
            <w:sz w:val="24"/>
            <w:szCs w:val="24"/>
            <w:rPrChange w:id="1575" w:author="Donglei Yin" w:date="2018-07-15T18:59:00Z">
              <w:rPr>
                <w:rFonts w:ascii="Times New Roman" w:eastAsia="Times New Roman" w:hAnsi="Times New Roman" w:cs="Times New Roman"/>
                <w:color w:val="000000"/>
                <w:sz w:val="18"/>
                <w:szCs w:val="18"/>
              </w:rPr>
            </w:rPrChange>
          </w:rPr>
          <w:t>illustrates the comparison of power between pairwise comparison and the</w:t>
        </w:r>
      </w:ins>
      <w:ins w:id="1576" w:author="Donglei Yin" w:date="2018-07-15T18:56:00Z">
        <w:r w:rsidR="001E1D9B" w:rsidRPr="003B403A">
          <w:rPr>
            <w:rFonts w:ascii="Times New Roman" w:eastAsia="Times New Roman" w:hAnsi="Times New Roman" w:cs="Times New Roman"/>
            <w:color w:val="000000"/>
            <w:sz w:val="24"/>
            <w:szCs w:val="24"/>
            <w:rPrChange w:id="1577" w:author="Donglei Yin" w:date="2018-07-15T18:59:00Z">
              <w:rPr>
                <w:rFonts w:ascii="Times New Roman" w:eastAsia="Times New Roman" w:hAnsi="Times New Roman" w:cs="Times New Roman"/>
                <w:color w:val="000000"/>
                <w:sz w:val="18"/>
                <w:szCs w:val="18"/>
              </w:rPr>
            </w:rPrChange>
          </w:rPr>
          <w:t xml:space="preserve"> three </w:t>
        </w:r>
      </w:ins>
      <w:ins w:id="1578" w:author="Donglei Yin" w:date="2018-07-15T18:57:00Z">
        <w:r w:rsidR="001E1D9B" w:rsidRPr="003B403A">
          <w:rPr>
            <w:rFonts w:ascii="Times New Roman" w:eastAsia="Times New Roman" w:hAnsi="Times New Roman" w:cs="Times New Roman"/>
            <w:color w:val="000000"/>
            <w:sz w:val="24"/>
            <w:szCs w:val="24"/>
            <w:rPrChange w:id="1579" w:author="Donglei Yin" w:date="2018-07-15T18:59:00Z">
              <w:rPr>
                <w:rFonts w:ascii="Times New Roman" w:eastAsia="Times New Roman" w:hAnsi="Times New Roman" w:cs="Times New Roman"/>
                <w:color w:val="000000"/>
                <w:sz w:val="18"/>
                <w:szCs w:val="18"/>
              </w:rPr>
            </w:rPrChange>
          </w:rPr>
          <w:t>simultaneous</w:t>
        </w:r>
      </w:ins>
      <w:ins w:id="1580" w:author="Donglei Yin" w:date="2018-07-15T18:56:00Z">
        <w:r w:rsidR="001E1D9B" w:rsidRPr="003B403A">
          <w:rPr>
            <w:rFonts w:ascii="Times New Roman" w:eastAsia="Times New Roman" w:hAnsi="Times New Roman" w:cs="Times New Roman"/>
            <w:color w:val="000000"/>
            <w:sz w:val="24"/>
            <w:szCs w:val="24"/>
            <w:rPrChange w:id="1581" w:author="Donglei Yin" w:date="2018-07-15T18:59:00Z">
              <w:rPr>
                <w:rFonts w:ascii="Times New Roman" w:eastAsia="Times New Roman" w:hAnsi="Times New Roman" w:cs="Times New Roman"/>
                <w:color w:val="000000"/>
                <w:sz w:val="18"/>
                <w:szCs w:val="18"/>
              </w:rPr>
            </w:rPrChange>
          </w:rPr>
          <w:t xml:space="preserve"> confidence interval methods. </w:t>
        </w:r>
      </w:ins>
      <w:ins w:id="1582" w:author="Donglei Yin" w:date="2018-07-15T18:58:00Z">
        <w:r w:rsidR="003B403A" w:rsidRPr="003B403A">
          <w:rPr>
            <w:rFonts w:ascii="Times New Roman" w:eastAsia="Times New Roman" w:hAnsi="Times New Roman" w:cs="Times New Roman"/>
            <w:color w:val="000000"/>
            <w:sz w:val="24"/>
            <w:szCs w:val="24"/>
            <w:rPrChange w:id="1583" w:author="Donglei Yin" w:date="2018-07-15T18:59:00Z">
              <w:rPr>
                <w:rFonts w:ascii="Times New Roman" w:eastAsia="Times New Roman" w:hAnsi="Times New Roman" w:cs="Times New Roman"/>
                <w:color w:val="000000"/>
                <w:sz w:val="18"/>
                <w:szCs w:val="18"/>
              </w:rPr>
            </w:rPrChange>
          </w:rPr>
          <w:t xml:space="preserve">The purple line represents the pairwise comparison, and the rest three lines represents the three versions of simultaneous confidence interval approach (original, integrated and least favorable version). </w:t>
        </w:r>
        <w:r w:rsidR="003B403A" w:rsidRPr="003B403A">
          <w:rPr>
            <w:rFonts w:ascii="Times New Roman" w:eastAsia="Times New Roman" w:hAnsi="Times New Roman" w:cs="Times New Roman"/>
            <w:sz w:val="24"/>
            <w:szCs w:val="24"/>
            <w:rPrChange w:id="1584" w:author="Donglei Yin" w:date="2018-07-15T18:59:00Z">
              <w:rPr>
                <w:rFonts w:ascii="Times New Roman" w:eastAsia="Times New Roman" w:hAnsi="Times New Roman" w:cs="Times New Roman"/>
                <w:sz w:val="18"/>
                <w:szCs w:val="18"/>
              </w:rPr>
            </w:rPrChange>
          </w:rPr>
          <w:t>The x-axis represents the sample standard deviation which takes values from 1.33 to 14, where the red-dotted line (SD=1.33) is the rejection margin under EAC.</w:t>
        </w:r>
        <w:r w:rsidR="003B403A" w:rsidRPr="003B403A">
          <w:rPr>
            <w:rFonts w:ascii="Times New Roman" w:eastAsia="Times New Roman" w:hAnsi="Times New Roman" w:cs="Times New Roman"/>
            <w:color w:val="000000"/>
            <w:sz w:val="24"/>
            <w:szCs w:val="24"/>
            <w:rPrChange w:id="1585" w:author="Donglei Yin" w:date="2018-07-15T18:59:00Z">
              <w:rPr>
                <w:rFonts w:ascii="Times New Roman" w:eastAsia="Times New Roman" w:hAnsi="Times New Roman" w:cs="Times New Roman"/>
                <w:color w:val="000000"/>
                <w:sz w:val="18"/>
                <w:szCs w:val="18"/>
              </w:rPr>
            </w:rPrChange>
          </w:rPr>
          <w:t xml:space="preserve"> The y-axis represents the </w:t>
        </w:r>
        <w:r w:rsidR="003B403A" w:rsidRPr="003B403A">
          <w:rPr>
            <w:rFonts w:ascii="Times New Roman" w:hAnsi="Times New Roman" w:cs="Times New Roman"/>
            <w:sz w:val="24"/>
            <w:szCs w:val="24"/>
            <w:lang w:val="en"/>
            <w:rPrChange w:id="1586" w:author="Donglei Yin" w:date="2018-07-15T18:59:00Z">
              <w:rPr>
                <w:rFonts w:ascii="Times New Roman" w:hAnsi="Times New Roman" w:cs="Times New Roman"/>
                <w:sz w:val="18"/>
                <w:szCs w:val="18"/>
                <w:lang w:val="en"/>
              </w:rPr>
            </w:rPrChange>
          </w:rPr>
          <w:t>empirical power</w:t>
        </w:r>
        <w:r w:rsidR="003B403A" w:rsidRPr="003B403A">
          <w:rPr>
            <w:rFonts w:ascii="Times New Roman" w:eastAsia="Times New Roman" w:hAnsi="Times New Roman" w:cs="Times New Roman"/>
            <w:color w:val="000000"/>
            <w:sz w:val="24"/>
            <w:szCs w:val="24"/>
            <w:rPrChange w:id="1587" w:author="Donglei Yin" w:date="2018-07-15T18:59:00Z">
              <w:rPr>
                <w:rFonts w:ascii="Times New Roman" w:eastAsia="Times New Roman" w:hAnsi="Times New Roman" w:cs="Times New Roman"/>
                <w:color w:val="000000"/>
                <w:sz w:val="18"/>
                <w:szCs w:val="18"/>
              </w:rPr>
            </w:rPrChange>
          </w:rPr>
          <w:t xml:space="preserve"> based on 1000 replications. </w:t>
        </w:r>
      </w:ins>
      <w:ins w:id="1588" w:author="Donglei Yin" w:date="2018-07-15T18:56:00Z">
        <w:r w:rsidR="001E1D9B" w:rsidRPr="003B403A">
          <w:rPr>
            <w:rFonts w:ascii="Times New Roman" w:eastAsia="Times New Roman" w:hAnsi="Times New Roman" w:cs="Times New Roman"/>
            <w:color w:val="000000"/>
            <w:sz w:val="24"/>
            <w:szCs w:val="24"/>
            <w:rPrChange w:id="1589" w:author="Donglei Yin" w:date="2018-07-15T18:59:00Z">
              <w:rPr>
                <w:rFonts w:ascii="Times New Roman" w:eastAsia="Times New Roman" w:hAnsi="Times New Roman" w:cs="Times New Roman"/>
                <w:color w:val="000000"/>
                <w:sz w:val="18"/>
                <w:szCs w:val="18"/>
              </w:rPr>
            </w:rPrChange>
          </w:rPr>
          <w:t>It</w:t>
        </w:r>
      </w:ins>
      <w:ins w:id="1590" w:author="Donglei Yin" w:date="2018-07-15T18:55:00Z">
        <w:r w:rsidR="001E1D9B" w:rsidRPr="003B403A">
          <w:rPr>
            <w:rFonts w:ascii="Times New Roman" w:eastAsia="Times New Roman" w:hAnsi="Times New Roman" w:cs="Times New Roman"/>
            <w:color w:val="000000"/>
            <w:sz w:val="24"/>
            <w:szCs w:val="24"/>
            <w:rPrChange w:id="1591" w:author="Donglei Yin" w:date="2018-07-15T18:59:00Z">
              <w:rPr>
                <w:rFonts w:ascii="Times New Roman" w:eastAsia="Times New Roman" w:hAnsi="Times New Roman" w:cs="Times New Roman"/>
                <w:color w:val="000000"/>
                <w:sz w:val="18"/>
                <w:szCs w:val="18"/>
              </w:rPr>
            </w:rPrChange>
          </w:rPr>
          <w:t xml:space="preserve"> </w:t>
        </w:r>
        <w:r w:rsidRPr="003B403A">
          <w:rPr>
            <w:rFonts w:ascii="Times New Roman" w:eastAsia="Times New Roman" w:hAnsi="Times New Roman" w:cs="Times New Roman"/>
            <w:color w:val="000000"/>
            <w:sz w:val="24"/>
            <w:szCs w:val="24"/>
            <w:rPrChange w:id="1592" w:author="Donglei Yin" w:date="2018-07-15T18:59:00Z">
              <w:rPr>
                <w:rFonts w:ascii="Times New Roman" w:eastAsia="Times New Roman" w:hAnsi="Times New Roman" w:cs="Times New Roman"/>
                <w:color w:val="000000"/>
                <w:sz w:val="18"/>
                <w:szCs w:val="18"/>
              </w:rPr>
            </w:rPrChange>
          </w:rPr>
          <w:t>indicates that the original (orange line) and integrated (green) version of simultaneous confidence interval approach have significantly larger power than the pairwise comparison (purple), and the superiority maintains as the standard deviance varies. While the least favorable version (blue) performs the worst among the four methods.</w:t>
        </w:r>
      </w:ins>
    </w:p>
    <w:p w14:paraId="2C87058D" w14:textId="1C177FA2" w:rsidR="00CB762D" w:rsidRDefault="00CB762D">
      <w:pPr>
        <w:spacing w:after="0" w:line="240" w:lineRule="auto"/>
        <w:jc w:val="both"/>
        <w:rPr>
          <w:ins w:id="1593" w:author="Donglei Yin" w:date="2018-07-15T18:58:00Z"/>
          <w:rFonts w:ascii="Times New Roman" w:eastAsia="Times New Roman" w:hAnsi="Times New Roman" w:cs="Times New Roman"/>
          <w:sz w:val="24"/>
          <w:szCs w:val="24"/>
        </w:rPr>
        <w:pPrChange w:id="1594" w:author="Donglei Yin" w:date="2018-07-15T18:32:00Z">
          <w:pPr>
            <w:pStyle w:val="ListParagraph"/>
            <w:numPr>
              <w:numId w:val="9"/>
            </w:numPr>
            <w:spacing w:after="0" w:line="240" w:lineRule="auto"/>
            <w:ind w:hanging="360"/>
            <w:jc w:val="both"/>
          </w:pPr>
        </w:pPrChange>
      </w:pPr>
    </w:p>
    <w:p w14:paraId="4C883BE6" w14:textId="216EBC6D" w:rsidR="003B403A" w:rsidRPr="003B403A" w:rsidRDefault="003B403A">
      <w:pPr>
        <w:spacing w:after="0" w:line="240" w:lineRule="auto"/>
        <w:jc w:val="both"/>
        <w:rPr>
          <w:ins w:id="1595" w:author="Donglei Yin" w:date="2018-07-15T18:42:00Z"/>
          <w:rFonts w:ascii="Times New Roman" w:eastAsia="Times New Roman" w:hAnsi="Times New Roman" w:cs="Times New Roman"/>
          <w:sz w:val="24"/>
          <w:szCs w:val="24"/>
        </w:rPr>
        <w:pPrChange w:id="1596" w:author="Donglei Yin" w:date="2018-07-15T18:32:00Z">
          <w:pPr>
            <w:pStyle w:val="ListParagraph"/>
            <w:numPr>
              <w:numId w:val="9"/>
            </w:numPr>
            <w:spacing w:after="0" w:line="240" w:lineRule="auto"/>
            <w:ind w:hanging="360"/>
            <w:jc w:val="both"/>
          </w:pPr>
        </w:pPrChange>
      </w:pPr>
      <w:ins w:id="1597" w:author="Donglei Yin" w:date="2018-07-15T18:58:00Z">
        <w:r w:rsidRPr="003B403A">
          <w:rPr>
            <w:rFonts w:ascii="Times New Roman" w:eastAsia="Times New Roman" w:hAnsi="Times New Roman" w:cs="Times New Roman"/>
            <w:b/>
            <w:color w:val="000000"/>
            <w:sz w:val="24"/>
            <w:szCs w:val="24"/>
            <w:rPrChange w:id="1598" w:author="Donglei Yin" w:date="2018-07-15T18:58:00Z">
              <w:rPr>
                <w:rFonts w:ascii="Times New Roman" w:eastAsia="Times New Roman" w:hAnsi="Times New Roman" w:cs="Times New Roman"/>
                <w:b/>
                <w:color w:val="000000"/>
                <w:sz w:val="18"/>
                <w:szCs w:val="18"/>
              </w:rPr>
            </w:rPrChange>
          </w:rPr>
          <w:t>Figure 2. Simulation performance of different methods (</w:t>
        </w:r>
        <m:oMath>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Change w:id="1599" w:author="Donglei Yin" w:date="2018-07-15T18:58:00Z">
                    <w:rPr>
                      <w:rFonts w:ascii="Cambria Math" w:eastAsia="Times New Roman" w:hAnsi="Cambria Math" w:cs="Times New Roman"/>
                      <w:color w:val="000000"/>
                      <w:sz w:val="18"/>
                      <w:szCs w:val="18"/>
                    </w:rPr>
                  </w:rPrChange>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Change w:id="1600" w:author="Donglei Yin" w:date="2018-07-15T18:58:00Z">
                        <w:rPr>
                          <w:rFonts w:ascii="Cambria Math" w:eastAsia="Times New Roman" w:hAnsi="Cambria Math" w:cs="Times New Roman"/>
                          <w:color w:val="000000"/>
                          <w:sz w:val="18"/>
                          <w:szCs w:val="18"/>
                        </w:rPr>
                      </w:rPrChange>
                    </w:rPr>
                    <m:t>R</m:t>
                  </m:r>
                </m:e>
                <m:sub>
                  <m:r>
                    <m:rPr>
                      <m:sty m:val="b"/>
                    </m:rPr>
                    <w:rPr>
                      <w:rFonts w:ascii="Cambria Math" w:eastAsia="Times New Roman" w:hAnsi="Cambria Math" w:cs="Times New Roman"/>
                      <w:color w:val="000000"/>
                      <w:sz w:val="24"/>
                      <w:szCs w:val="24"/>
                      <w:rPrChange w:id="1601" w:author="Donglei Yin" w:date="2018-07-15T18:58:00Z">
                        <w:rPr>
                          <w:rFonts w:ascii="Cambria Math" w:eastAsia="Times New Roman" w:hAnsi="Cambria Math" w:cs="Times New Roman"/>
                          <w:color w:val="000000"/>
                          <w:sz w:val="18"/>
                          <w:szCs w:val="18"/>
                        </w:rPr>
                      </w:rPrChange>
                    </w:rPr>
                    <m:t>1</m:t>
                  </m:r>
                </m:sub>
              </m:sSub>
            </m:sub>
          </m:sSub>
          <m:r>
            <m:rPr>
              <m:sty m:val="b"/>
            </m:rPr>
            <w:rPr>
              <w:rFonts w:ascii="Cambria Math" w:eastAsia="Times New Roman" w:hAnsi="Cambria Math" w:cs="Times New Roman"/>
              <w:color w:val="000000"/>
              <w:sz w:val="24"/>
              <w:szCs w:val="24"/>
              <w:rPrChange w:id="1602" w:author="Donglei Yin" w:date="2018-07-15T18:58:00Z">
                <w:rPr>
                  <w:rFonts w:ascii="Cambria Math" w:eastAsia="Times New Roman" w:hAnsi="Cambria Math" w:cs="Times New Roman"/>
                  <w:color w:val="000000"/>
                  <w:sz w:val="18"/>
                  <w:szCs w:val="18"/>
                </w:rPr>
              </w:rPrChange>
            </w:rPr>
            <m:t xml:space="preserve">=99,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Change w:id="1603" w:author="Donglei Yin" w:date="2018-07-15T18:58:00Z">
                    <w:rPr>
                      <w:rFonts w:ascii="Cambria Math" w:eastAsia="Times New Roman" w:hAnsi="Cambria Math" w:cs="Times New Roman"/>
                      <w:color w:val="000000"/>
                      <w:sz w:val="18"/>
                      <w:szCs w:val="18"/>
                    </w:rPr>
                  </w:rPrChange>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Change w:id="1604" w:author="Donglei Yin" w:date="2018-07-15T18:58:00Z">
                        <w:rPr>
                          <w:rFonts w:ascii="Cambria Math" w:eastAsia="Times New Roman" w:hAnsi="Cambria Math" w:cs="Times New Roman"/>
                          <w:color w:val="000000"/>
                          <w:sz w:val="18"/>
                          <w:szCs w:val="18"/>
                        </w:rPr>
                      </w:rPrChange>
                    </w:rPr>
                    <m:t>R</m:t>
                  </m:r>
                </m:e>
                <m:sub>
                  <m:r>
                    <m:rPr>
                      <m:sty m:val="b"/>
                    </m:rPr>
                    <w:rPr>
                      <w:rFonts w:ascii="Cambria Math" w:eastAsia="Times New Roman" w:hAnsi="Cambria Math" w:cs="Times New Roman"/>
                      <w:color w:val="000000"/>
                      <w:sz w:val="24"/>
                      <w:szCs w:val="24"/>
                      <w:rPrChange w:id="1605" w:author="Donglei Yin" w:date="2018-07-15T18:58:00Z">
                        <w:rPr>
                          <w:rFonts w:ascii="Cambria Math" w:eastAsia="Times New Roman" w:hAnsi="Cambria Math" w:cs="Times New Roman"/>
                          <w:color w:val="000000"/>
                          <w:sz w:val="18"/>
                          <w:szCs w:val="18"/>
                        </w:rPr>
                      </w:rPrChange>
                    </w:rPr>
                    <m:t>2</m:t>
                  </m:r>
                </m:sub>
              </m:sSub>
            </m:sub>
          </m:sSub>
          <m:r>
            <m:rPr>
              <m:sty m:val="b"/>
            </m:rPr>
            <w:rPr>
              <w:rFonts w:ascii="Cambria Math" w:eastAsia="Times New Roman" w:hAnsi="Cambria Math" w:cs="Times New Roman"/>
              <w:color w:val="000000"/>
              <w:sz w:val="24"/>
              <w:szCs w:val="24"/>
              <w:rPrChange w:id="1606" w:author="Donglei Yin" w:date="2018-07-15T18:58:00Z">
                <w:rPr>
                  <w:rFonts w:ascii="Cambria Math" w:eastAsia="Times New Roman" w:hAnsi="Cambria Math" w:cs="Times New Roman"/>
                  <w:color w:val="000000"/>
                  <w:sz w:val="18"/>
                  <w:szCs w:val="18"/>
                </w:rPr>
              </w:rPrChange>
            </w:rPr>
            <m:t xml:space="preserve">=100,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Change w:id="1607" w:author="Donglei Yin" w:date="2018-07-15T18:58:00Z">
                    <w:rPr>
                      <w:rFonts w:ascii="Cambria Math" w:eastAsia="Times New Roman" w:hAnsi="Cambria Math" w:cs="Times New Roman"/>
                      <w:color w:val="000000"/>
                      <w:sz w:val="18"/>
                      <w:szCs w:val="18"/>
                    </w:rPr>
                  </w:rPrChange>
                </w:rPr>
                <m:t>μ</m:t>
              </m:r>
            </m:e>
            <m:sub>
              <m:r>
                <m:rPr>
                  <m:sty m:val="bi"/>
                </m:rPr>
                <w:rPr>
                  <w:rFonts w:ascii="Cambria Math" w:eastAsia="Times New Roman" w:hAnsi="Cambria Math" w:cs="Times New Roman"/>
                  <w:color w:val="000000"/>
                  <w:sz w:val="24"/>
                  <w:szCs w:val="24"/>
                  <w:rPrChange w:id="1608" w:author="Donglei Yin" w:date="2018-07-15T18:58:00Z">
                    <w:rPr>
                      <w:rFonts w:ascii="Cambria Math" w:eastAsia="Times New Roman" w:hAnsi="Cambria Math" w:cs="Times New Roman"/>
                      <w:color w:val="000000"/>
                      <w:sz w:val="18"/>
                      <w:szCs w:val="18"/>
                    </w:rPr>
                  </w:rPrChange>
                </w:rPr>
                <m:t>T</m:t>
              </m:r>
            </m:sub>
          </m:sSub>
          <m:r>
            <m:rPr>
              <m:sty m:val="b"/>
            </m:rPr>
            <w:rPr>
              <w:rFonts w:ascii="Cambria Math" w:eastAsia="Times New Roman" w:hAnsi="Cambria Math" w:cs="Times New Roman"/>
              <w:color w:val="000000"/>
              <w:sz w:val="24"/>
              <w:szCs w:val="24"/>
              <w:rPrChange w:id="1609" w:author="Donglei Yin" w:date="2018-07-15T18:58:00Z">
                <w:rPr>
                  <w:rFonts w:ascii="Cambria Math" w:eastAsia="Times New Roman" w:hAnsi="Cambria Math" w:cs="Times New Roman"/>
                  <w:color w:val="000000"/>
                  <w:sz w:val="18"/>
                  <w:szCs w:val="18"/>
                </w:rPr>
              </w:rPrChange>
            </w:rPr>
            <m:t>=101</m:t>
          </m:r>
        </m:oMath>
        <w:r w:rsidRPr="003B403A">
          <w:rPr>
            <w:rFonts w:ascii="Times New Roman" w:eastAsia="Times New Roman" w:hAnsi="Times New Roman" w:cs="Times New Roman"/>
            <w:b/>
            <w:color w:val="000000"/>
            <w:sz w:val="24"/>
            <w:szCs w:val="24"/>
            <w:rPrChange w:id="1610" w:author="Donglei Yin" w:date="2018-07-15T18:58:00Z">
              <w:rPr>
                <w:rFonts w:ascii="Times New Roman" w:eastAsia="Times New Roman" w:hAnsi="Times New Roman" w:cs="Times New Roman"/>
                <w:b/>
                <w:color w:val="000000"/>
                <w:sz w:val="18"/>
                <w:szCs w:val="18"/>
              </w:rPr>
            </w:rPrChange>
          </w:rPr>
          <w:t>).</w:t>
        </w:r>
      </w:ins>
    </w:p>
    <w:p w14:paraId="5D47028F" w14:textId="2C08D776" w:rsidR="00CB762D" w:rsidRDefault="00405F5A">
      <w:pPr>
        <w:spacing w:after="0" w:line="240" w:lineRule="auto"/>
        <w:jc w:val="center"/>
        <w:rPr>
          <w:ins w:id="1611" w:author="Donglei Yin" w:date="2018-07-15T18:45:00Z"/>
          <w:rFonts w:ascii="Times New Roman" w:eastAsia="Times New Roman" w:hAnsi="Times New Roman" w:cs="Times New Roman"/>
          <w:sz w:val="24"/>
          <w:szCs w:val="24"/>
        </w:rPr>
        <w:pPrChange w:id="1612" w:author="Donglei Yin" w:date="2018-07-15T18:43:00Z">
          <w:pPr>
            <w:pStyle w:val="ListParagraph"/>
            <w:numPr>
              <w:numId w:val="9"/>
            </w:numPr>
            <w:spacing w:after="0" w:line="240" w:lineRule="auto"/>
            <w:ind w:hanging="360"/>
            <w:jc w:val="both"/>
          </w:pPr>
        </w:pPrChange>
      </w:pPr>
      <w:ins w:id="1613" w:author="Donglei Yin" w:date="2018-07-15T18:43:00Z">
        <w:r>
          <w:rPr>
            <w:rFonts w:ascii="Times New Roman" w:eastAsia="Times New Roman" w:hAnsi="Times New Roman" w:cs="Times New Roman"/>
            <w:noProof/>
            <w:sz w:val="24"/>
            <w:szCs w:val="24"/>
          </w:rPr>
          <w:drawing>
            <wp:inline distT="0" distB="0" distL="0" distR="0" wp14:anchorId="2EBB6720" wp14:editId="3C406FC7">
              <wp:extent cx="4791456" cy="34198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_n10_99_100_101_equal_var_sdR1_1.33_14_rp1000.png"/>
                      <pic:cNvPicPr/>
                    </pic:nvPicPr>
                    <pic:blipFill>
                      <a:blip r:embed="rId14"/>
                      <a:stretch>
                        <a:fillRect/>
                      </a:stretch>
                    </pic:blipFill>
                    <pic:spPr>
                      <a:xfrm>
                        <a:off x="0" y="0"/>
                        <a:ext cx="4791456" cy="3419856"/>
                      </a:xfrm>
                      <a:prstGeom prst="rect">
                        <a:avLst/>
                      </a:prstGeom>
                    </pic:spPr>
                  </pic:pic>
                </a:graphicData>
              </a:graphic>
            </wp:inline>
          </w:drawing>
        </w:r>
      </w:ins>
    </w:p>
    <w:p w14:paraId="6A3E92EC" w14:textId="77777777" w:rsidR="008E0DE0" w:rsidRDefault="008E0DE0">
      <w:pPr>
        <w:spacing w:after="0" w:line="240" w:lineRule="auto"/>
        <w:jc w:val="center"/>
        <w:rPr>
          <w:ins w:id="1614" w:author="Donglei Yin" w:date="2018-07-15T18:33:00Z"/>
          <w:rFonts w:ascii="Times New Roman" w:eastAsia="Times New Roman" w:hAnsi="Times New Roman" w:cs="Times New Roman"/>
          <w:sz w:val="24"/>
          <w:szCs w:val="24"/>
        </w:rPr>
        <w:pPrChange w:id="1615" w:author="Donglei Yin" w:date="2018-07-15T18:43:00Z">
          <w:pPr>
            <w:pStyle w:val="ListParagraph"/>
            <w:numPr>
              <w:numId w:val="9"/>
            </w:numPr>
            <w:spacing w:after="0" w:line="240" w:lineRule="auto"/>
            <w:ind w:hanging="360"/>
            <w:jc w:val="both"/>
          </w:pPr>
        </w:pPrChange>
      </w:pPr>
    </w:p>
    <w:p w14:paraId="7B5AEC3C" w14:textId="77777777" w:rsidR="00217897" w:rsidRPr="00A6396A" w:rsidRDefault="00217897">
      <w:pPr>
        <w:spacing w:after="0" w:line="240" w:lineRule="auto"/>
        <w:jc w:val="both"/>
        <w:rPr>
          <w:ins w:id="1616" w:author="Donglei Yin" w:date="2018-07-15T18:29:00Z"/>
          <w:rFonts w:ascii="Times New Roman" w:eastAsia="Times New Roman" w:hAnsi="Times New Roman" w:cs="Times New Roman"/>
          <w:sz w:val="24"/>
          <w:szCs w:val="24"/>
          <w:rPrChange w:id="1617" w:author="Donglei Yin" w:date="2018-07-15T18:32:00Z">
            <w:rPr>
              <w:ins w:id="1618" w:author="Donglei Yin" w:date="2018-07-15T18:29:00Z"/>
            </w:rPr>
          </w:rPrChange>
        </w:rPr>
        <w:pPrChange w:id="1619" w:author="Donglei Yin" w:date="2018-07-15T18:32:00Z">
          <w:pPr>
            <w:pStyle w:val="ListParagraph"/>
            <w:numPr>
              <w:numId w:val="9"/>
            </w:numPr>
            <w:spacing w:after="0" w:line="240" w:lineRule="auto"/>
            <w:ind w:hanging="360"/>
            <w:jc w:val="both"/>
          </w:pPr>
        </w:pPrChange>
      </w:pPr>
    </w:p>
    <w:p w14:paraId="088E1EFB" w14:textId="4F474831" w:rsidR="00A60FEC" w:rsidRDefault="00A60FEC">
      <w:pPr>
        <w:pStyle w:val="ListParagraph"/>
        <w:spacing w:after="0" w:line="240" w:lineRule="auto"/>
        <w:jc w:val="both"/>
        <w:rPr>
          <w:ins w:id="1620" w:author="Donglei Yin" w:date="2018-07-15T18:19:00Z"/>
          <w:rFonts w:ascii="Times New Roman" w:eastAsia="Times New Roman" w:hAnsi="Times New Roman" w:cs="Times New Roman"/>
          <w:sz w:val="24"/>
          <w:szCs w:val="24"/>
        </w:rPr>
        <w:pPrChange w:id="1621" w:author="Donglei Yin" w:date="2018-07-15T18:19:00Z">
          <w:pPr>
            <w:spacing w:after="0" w:line="240" w:lineRule="auto"/>
            <w:jc w:val="both"/>
          </w:pPr>
        </w:pPrChange>
      </w:pPr>
    </w:p>
    <w:p w14:paraId="77F9A732" w14:textId="6A1F1E03" w:rsidR="000C4ED3" w:rsidRPr="00E14C6B" w:rsidRDefault="00A6396A">
      <w:pPr>
        <w:spacing w:after="0" w:line="240" w:lineRule="auto"/>
        <w:jc w:val="both"/>
        <w:rPr>
          <w:ins w:id="1622" w:author="Donglei Yin" w:date="2018-07-15T18:49:00Z"/>
          <w:rFonts w:ascii="Times New Roman" w:eastAsia="Times New Roman" w:hAnsi="Times New Roman" w:cs="Times New Roman"/>
          <w:sz w:val="24"/>
          <w:szCs w:val="24"/>
        </w:rPr>
      </w:pPr>
      <m:oMathPara>
        <m:oMathParaPr>
          <m:jc m:val="left"/>
        </m:oMathParaPr>
        <m:oMath>
          <m:r>
            <w:ins w:id="1623" w:author="Donglei Yin" w:date="2018-07-15T18:32:00Z">
              <m:rPr>
                <m:sty m:val="p"/>
              </m:rPr>
              <w:rPr>
                <w:rFonts w:ascii="Cambria Math" w:hAnsi="Cambria Math" w:cs="Times New Roman"/>
                <w:sz w:val="24"/>
                <w:szCs w:val="24"/>
              </w:rPr>
              <m:t xml:space="preserve">2) </m:t>
            </w:ins>
          </m:r>
          <m:d>
            <m:dPr>
              <m:begChr m:val="|"/>
              <m:endChr m:val="|"/>
              <m:ctrlPr>
                <w:ins w:id="1624" w:author="Donglei Yin" w:date="2018-07-15T18:15:00Z">
                  <w:rPr>
                    <w:rFonts w:ascii="Cambria Math" w:hAnsi="Cambria Math" w:cs="Times New Roman"/>
                    <w:sz w:val="24"/>
                    <w:szCs w:val="24"/>
                  </w:rPr>
                </w:ins>
              </m:ctrlPr>
            </m:dPr>
            <m:e>
              <m:sSub>
                <m:sSubPr>
                  <m:ctrlPr>
                    <w:ins w:id="1625" w:author="Donglei Yin" w:date="2018-07-15T18:15:00Z">
                      <w:rPr>
                        <w:rFonts w:ascii="Cambria Math" w:hAnsi="Cambria Math" w:cs="Times New Roman"/>
                        <w:sz w:val="24"/>
                        <w:szCs w:val="24"/>
                      </w:rPr>
                    </w:ins>
                  </m:ctrlPr>
                </m:sSubPr>
                <m:e>
                  <m:r>
                    <w:ins w:id="1626" w:author="Donglei Yin" w:date="2018-07-15T18:15:00Z">
                      <m:rPr>
                        <m:sty m:val="p"/>
                      </m:rPr>
                      <w:rPr>
                        <w:rFonts w:ascii="Cambria Math" w:hAnsi="Cambria Math" w:cs="Times New Roman"/>
                        <w:sz w:val="24"/>
                        <w:szCs w:val="24"/>
                        <w:rPrChange w:id="1627" w:author="Donglei Yin" w:date="2018-07-15T18:32:00Z">
                          <w:rPr/>
                        </w:rPrChange>
                      </w:rPr>
                      <m:t>μ</m:t>
                    </w:ins>
                  </m:r>
                </m:e>
                <m:sub>
                  <m:sSub>
                    <m:sSubPr>
                      <m:ctrlPr>
                        <w:ins w:id="1628" w:author="Donglei Yin" w:date="2018-07-15T18:15:00Z">
                          <w:rPr>
                            <w:rFonts w:ascii="Cambria Math" w:hAnsi="Cambria Math" w:cs="Times New Roman"/>
                            <w:sz w:val="24"/>
                            <w:szCs w:val="24"/>
                          </w:rPr>
                        </w:ins>
                      </m:ctrlPr>
                    </m:sSubPr>
                    <m:e>
                      <m:r>
                        <w:ins w:id="1629" w:author="Donglei Yin" w:date="2018-07-15T18:15:00Z">
                          <m:rPr>
                            <m:sty m:val="p"/>
                          </m:rPr>
                          <w:rPr>
                            <w:rFonts w:ascii="Cambria Math" w:hAnsi="Cambria Math" w:cs="Times New Roman"/>
                            <w:sz w:val="24"/>
                            <w:szCs w:val="24"/>
                            <w:rPrChange w:id="1630" w:author="Donglei Yin" w:date="2018-07-15T18:32:00Z">
                              <w:rPr/>
                            </w:rPrChange>
                          </w:rPr>
                          <m:t>R</m:t>
                        </w:ins>
                      </m:r>
                    </m:e>
                    <m:sub>
                      <m:r>
                        <w:ins w:id="1631" w:author="Donglei Yin" w:date="2018-07-15T18:15:00Z">
                          <m:rPr>
                            <m:sty m:val="p"/>
                          </m:rPr>
                          <w:rPr>
                            <w:rFonts w:ascii="Cambria Math" w:hAnsi="Cambria Math" w:cs="Times New Roman"/>
                            <w:sz w:val="24"/>
                            <w:szCs w:val="24"/>
                            <w:rPrChange w:id="1632" w:author="Donglei Yin" w:date="2018-07-15T18:32:00Z">
                              <w:rPr/>
                            </w:rPrChange>
                          </w:rPr>
                          <m:t>1</m:t>
                        </w:ins>
                      </m:r>
                    </m:sub>
                  </m:sSub>
                </m:sub>
              </m:sSub>
              <m:r>
                <w:ins w:id="1633" w:author="Donglei Yin" w:date="2018-07-15T18:15:00Z">
                  <m:rPr>
                    <m:sty m:val="p"/>
                  </m:rPr>
                  <w:rPr>
                    <w:rFonts w:ascii="Cambria Math" w:hAnsi="Cambria Math" w:cs="Times New Roman"/>
                    <w:sz w:val="24"/>
                    <w:szCs w:val="24"/>
                    <w:rPrChange w:id="1634" w:author="Donglei Yin" w:date="2018-07-15T18:32:00Z">
                      <w:rPr/>
                    </w:rPrChange>
                  </w:rPr>
                  <m:t>-</m:t>
                </w:ins>
              </m:r>
              <m:sSub>
                <m:sSubPr>
                  <m:ctrlPr>
                    <w:ins w:id="1635" w:author="Donglei Yin" w:date="2018-07-15T18:15:00Z">
                      <w:rPr>
                        <w:rFonts w:ascii="Cambria Math" w:hAnsi="Cambria Math" w:cs="Times New Roman"/>
                        <w:sz w:val="24"/>
                        <w:szCs w:val="24"/>
                      </w:rPr>
                    </w:ins>
                  </m:ctrlPr>
                </m:sSubPr>
                <m:e>
                  <m:r>
                    <w:ins w:id="1636" w:author="Donglei Yin" w:date="2018-07-15T18:15:00Z">
                      <m:rPr>
                        <m:sty m:val="p"/>
                      </m:rPr>
                      <w:rPr>
                        <w:rFonts w:ascii="Cambria Math" w:hAnsi="Cambria Math" w:cs="Times New Roman"/>
                        <w:sz w:val="24"/>
                        <w:szCs w:val="24"/>
                        <w:rPrChange w:id="1637" w:author="Donglei Yin" w:date="2018-07-15T18:32:00Z">
                          <w:rPr/>
                        </w:rPrChange>
                      </w:rPr>
                      <m:t>μ</m:t>
                    </w:ins>
                  </m:r>
                </m:e>
                <m:sub>
                  <m:sSub>
                    <m:sSubPr>
                      <m:ctrlPr>
                        <w:ins w:id="1638" w:author="Donglei Yin" w:date="2018-07-15T18:15:00Z">
                          <w:rPr>
                            <w:rFonts w:ascii="Cambria Math" w:hAnsi="Cambria Math" w:cs="Times New Roman"/>
                            <w:sz w:val="24"/>
                            <w:szCs w:val="24"/>
                          </w:rPr>
                        </w:ins>
                      </m:ctrlPr>
                    </m:sSubPr>
                    <m:e>
                      <m:r>
                        <w:ins w:id="1639" w:author="Donglei Yin" w:date="2018-07-15T18:15:00Z">
                          <m:rPr>
                            <m:sty m:val="p"/>
                          </m:rPr>
                          <w:rPr>
                            <w:rFonts w:ascii="Cambria Math" w:hAnsi="Cambria Math" w:cs="Times New Roman"/>
                            <w:sz w:val="24"/>
                            <w:szCs w:val="24"/>
                            <w:rPrChange w:id="1640" w:author="Donglei Yin" w:date="2018-07-15T18:32:00Z">
                              <w:rPr/>
                            </w:rPrChange>
                          </w:rPr>
                          <m:t>R</m:t>
                        </w:ins>
                      </m:r>
                    </m:e>
                    <m:sub>
                      <m:r>
                        <w:ins w:id="1641" w:author="Donglei Yin" w:date="2018-07-15T18:15:00Z">
                          <m:rPr>
                            <m:sty m:val="p"/>
                          </m:rPr>
                          <w:rPr>
                            <w:rFonts w:ascii="Cambria Math" w:hAnsi="Cambria Math" w:cs="Times New Roman"/>
                            <w:sz w:val="24"/>
                            <w:szCs w:val="24"/>
                            <w:rPrChange w:id="1642" w:author="Donglei Yin" w:date="2018-07-15T18:32:00Z">
                              <w:rPr/>
                            </w:rPrChange>
                          </w:rPr>
                          <m:t>2</m:t>
                        </w:ins>
                      </m:r>
                    </m:sub>
                  </m:sSub>
                </m:sub>
              </m:sSub>
            </m:e>
          </m:d>
          <m:r>
            <w:ins w:id="1643" w:author="Donglei Yin" w:date="2018-07-15T18:15:00Z">
              <m:rPr>
                <m:sty m:val="p"/>
              </m:rPr>
              <w:rPr>
                <w:rFonts w:ascii="Cambria Math" w:hAnsi="Cambria Math" w:cs="Times New Roman"/>
                <w:sz w:val="24"/>
                <w:szCs w:val="24"/>
                <w:rPrChange w:id="1644" w:author="Donglei Yin" w:date="2018-07-15T18:32:00Z">
                  <w:rPr/>
                </w:rPrChange>
              </w:rPr>
              <m:t>&gt;</m:t>
            </w:ins>
          </m:r>
          <m:sSub>
            <m:sSubPr>
              <m:ctrlPr>
                <w:ins w:id="1645" w:author="Donglei Yin" w:date="2018-07-15T18:15:00Z">
                  <w:rPr>
                    <w:rFonts w:ascii="Cambria Math" w:hAnsi="Cambria Math" w:cs="Times New Roman"/>
                    <w:sz w:val="24"/>
                    <w:szCs w:val="24"/>
                  </w:rPr>
                </w:ins>
              </m:ctrlPr>
            </m:sSubPr>
            <m:e>
              <m:r>
                <w:ins w:id="1646" w:author="Donglei Yin" w:date="2018-07-15T18:15:00Z">
                  <m:rPr>
                    <m:sty m:val="p"/>
                  </m:rPr>
                  <w:rPr>
                    <w:rFonts w:ascii="Cambria Math" w:hAnsi="Cambria Math" w:cs="Times New Roman"/>
                    <w:sz w:val="24"/>
                    <w:szCs w:val="24"/>
                    <w:rPrChange w:id="1647" w:author="Donglei Yin" w:date="2018-07-15T18:32:00Z">
                      <w:rPr/>
                    </w:rPrChange>
                  </w:rPr>
                  <m:t>max{</m:t>
                </w:ins>
              </m:r>
              <m:sSub>
                <m:sSubPr>
                  <m:ctrlPr>
                    <w:ins w:id="1648" w:author="Donglei Yin" w:date="2018-07-15T18:15:00Z">
                      <w:rPr>
                        <w:rFonts w:ascii="Cambria Math" w:hAnsi="Cambria Math" w:cs="Times New Roman"/>
                        <w:sz w:val="24"/>
                        <w:szCs w:val="24"/>
                      </w:rPr>
                    </w:ins>
                  </m:ctrlPr>
                </m:sSubPr>
                <m:e>
                  <m:r>
                    <w:ins w:id="1649" w:author="Donglei Yin" w:date="2018-07-15T18:15:00Z">
                      <m:rPr>
                        <m:sty m:val="p"/>
                      </m:rPr>
                      <w:rPr>
                        <w:rFonts w:ascii="Cambria Math" w:hAnsi="Cambria Math" w:cs="Times New Roman"/>
                        <w:sz w:val="24"/>
                        <w:szCs w:val="24"/>
                        <w:rPrChange w:id="1650" w:author="Donglei Yin" w:date="2018-07-15T18:32:00Z">
                          <w:rPr/>
                        </w:rPrChange>
                      </w:rPr>
                      <m:t>|μ</m:t>
                    </w:ins>
                  </m:r>
                </m:e>
                <m:sub>
                  <m:sSub>
                    <m:sSubPr>
                      <m:ctrlPr>
                        <w:ins w:id="1651" w:author="Donglei Yin" w:date="2018-07-15T18:15:00Z">
                          <w:rPr>
                            <w:rFonts w:ascii="Cambria Math" w:hAnsi="Cambria Math" w:cs="Times New Roman"/>
                            <w:sz w:val="24"/>
                            <w:szCs w:val="24"/>
                          </w:rPr>
                        </w:ins>
                      </m:ctrlPr>
                    </m:sSubPr>
                    <m:e>
                      <m:r>
                        <w:ins w:id="1652" w:author="Donglei Yin" w:date="2018-07-15T18:15:00Z">
                          <m:rPr>
                            <m:sty m:val="p"/>
                          </m:rPr>
                          <w:rPr>
                            <w:rFonts w:ascii="Cambria Math" w:hAnsi="Cambria Math" w:cs="Times New Roman"/>
                            <w:sz w:val="24"/>
                            <w:szCs w:val="24"/>
                            <w:rPrChange w:id="1653" w:author="Donglei Yin" w:date="2018-07-15T18:32:00Z">
                              <w:rPr/>
                            </w:rPrChange>
                          </w:rPr>
                          <m:t>R</m:t>
                        </w:ins>
                      </m:r>
                    </m:e>
                    <m:sub>
                      <m:r>
                        <w:ins w:id="1654" w:author="Donglei Yin" w:date="2018-07-15T18:15:00Z">
                          <m:rPr>
                            <m:sty m:val="p"/>
                          </m:rPr>
                          <w:rPr>
                            <w:rFonts w:ascii="Cambria Math" w:hAnsi="Cambria Math" w:cs="Times New Roman"/>
                            <w:sz w:val="24"/>
                            <w:szCs w:val="24"/>
                            <w:rPrChange w:id="1655" w:author="Donglei Yin" w:date="2018-07-15T18:32:00Z">
                              <w:rPr/>
                            </w:rPrChange>
                          </w:rPr>
                          <m:t>1</m:t>
                        </w:ins>
                      </m:r>
                    </m:sub>
                  </m:sSub>
                </m:sub>
              </m:sSub>
              <m:r>
                <w:ins w:id="1656" w:author="Donglei Yin" w:date="2018-07-15T18:15:00Z">
                  <m:rPr>
                    <m:sty m:val="p"/>
                  </m:rPr>
                  <w:rPr>
                    <w:rFonts w:ascii="Cambria Math" w:hAnsi="Cambria Math" w:cs="Times New Roman"/>
                    <w:sz w:val="24"/>
                    <w:szCs w:val="24"/>
                    <w:rPrChange w:id="1657" w:author="Donglei Yin" w:date="2018-07-15T18:32:00Z">
                      <w:rPr/>
                    </w:rPrChange>
                  </w:rPr>
                  <m:t>-μ</m:t>
                </w:ins>
              </m:r>
            </m:e>
            <m:sub>
              <m:r>
                <w:ins w:id="1658" w:author="Donglei Yin" w:date="2018-07-15T18:15:00Z">
                  <m:rPr>
                    <m:sty m:val="p"/>
                  </m:rPr>
                  <w:rPr>
                    <w:rFonts w:ascii="Cambria Math" w:hAnsi="Cambria Math" w:cs="Times New Roman"/>
                    <w:sz w:val="24"/>
                    <w:szCs w:val="24"/>
                    <w:rPrChange w:id="1659" w:author="Donglei Yin" w:date="2018-07-15T18:32:00Z">
                      <w:rPr/>
                    </w:rPrChange>
                  </w:rPr>
                  <m:t>T</m:t>
                </w:ins>
              </m:r>
            </m:sub>
          </m:sSub>
          <m:r>
            <w:ins w:id="1660" w:author="Donglei Yin" w:date="2018-07-15T18:15:00Z">
              <m:rPr>
                <m:sty m:val="p"/>
              </m:rPr>
              <w:rPr>
                <w:rFonts w:ascii="Cambria Math" w:hAnsi="Cambria Math" w:cs="Times New Roman"/>
                <w:sz w:val="24"/>
                <w:szCs w:val="24"/>
                <w:rPrChange w:id="1661" w:author="Donglei Yin" w:date="2018-07-15T18:32:00Z">
                  <w:rPr>
                    <w:rFonts w:ascii="Cambria Math" w:hAnsi="Cambria Math" w:cs="Times New Roman"/>
                    <w:sz w:val="24"/>
                    <w:szCs w:val="24"/>
                  </w:rPr>
                </w:rPrChange>
              </w:rPr>
              <m:t xml:space="preserve">|, </m:t>
            </w:ins>
          </m:r>
          <m:sSub>
            <m:sSubPr>
              <m:ctrlPr>
                <w:ins w:id="1662" w:author="Donglei Yin" w:date="2018-07-15T18:15:00Z">
                  <w:rPr>
                    <w:rFonts w:ascii="Cambria Math" w:hAnsi="Cambria Math" w:cs="Times New Roman"/>
                    <w:sz w:val="24"/>
                    <w:szCs w:val="24"/>
                  </w:rPr>
                </w:ins>
              </m:ctrlPr>
            </m:sSubPr>
            <m:e>
              <m:r>
                <w:ins w:id="1663" w:author="Donglei Yin" w:date="2018-07-15T18:15:00Z">
                  <m:rPr>
                    <m:sty m:val="p"/>
                  </m:rPr>
                  <w:rPr>
                    <w:rFonts w:ascii="Cambria Math" w:hAnsi="Cambria Math" w:cs="Times New Roman"/>
                    <w:sz w:val="24"/>
                    <w:szCs w:val="24"/>
                    <w:rPrChange w:id="1664" w:author="Donglei Yin" w:date="2018-07-15T18:32:00Z">
                      <w:rPr/>
                    </w:rPrChange>
                  </w:rPr>
                  <m:t>|μ</m:t>
                </w:ins>
              </m:r>
            </m:e>
            <m:sub>
              <m:sSub>
                <m:sSubPr>
                  <m:ctrlPr>
                    <w:ins w:id="1665" w:author="Donglei Yin" w:date="2018-07-15T18:15:00Z">
                      <w:rPr>
                        <w:rFonts w:ascii="Cambria Math" w:hAnsi="Cambria Math" w:cs="Times New Roman"/>
                        <w:sz w:val="24"/>
                        <w:szCs w:val="24"/>
                      </w:rPr>
                    </w:ins>
                  </m:ctrlPr>
                </m:sSubPr>
                <m:e>
                  <m:r>
                    <w:ins w:id="1666" w:author="Donglei Yin" w:date="2018-07-15T18:15:00Z">
                      <m:rPr>
                        <m:sty m:val="p"/>
                      </m:rPr>
                      <w:rPr>
                        <w:rFonts w:ascii="Cambria Math" w:hAnsi="Cambria Math" w:cs="Times New Roman"/>
                        <w:sz w:val="24"/>
                        <w:szCs w:val="24"/>
                        <w:rPrChange w:id="1667" w:author="Donglei Yin" w:date="2018-07-15T18:32:00Z">
                          <w:rPr/>
                        </w:rPrChange>
                      </w:rPr>
                      <m:t>R</m:t>
                    </w:ins>
                  </m:r>
                </m:e>
                <m:sub>
                  <m:r>
                    <w:ins w:id="1668" w:author="Donglei Yin" w:date="2018-07-15T18:15:00Z">
                      <m:rPr>
                        <m:sty m:val="p"/>
                      </m:rPr>
                      <w:rPr>
                        <w:rFonts w:ascii="Cambria Math" w:hAnsi="Cambria Math" w:cs="Times New Roman"/>
                        <w:sz w:val="24"/>
                        <w:szCs w:val="24"/>
                        <w:rPrChange w:id="1669" w:author="Donglei Yin" w:date="2018-07-15T18:32:00Z">
                          <w:rPr/>
                        </w:rPrChange>
                      </w:rPr>
                      <m:t>2</m:t>
                    </w:ins>
                  </m:r>
                </m:sub>
              </m:sSub>
            </m:sub>
          </m:sSub>
          <m:r>
            <w:ins w:id="1670" w:author="Donglei Yin" w:date="2018-07-15T18:15:00Z">
              <m:rPr>
                <m:sty m:val="p"/>
              </m:rPr>
              <w:rPr>
                <w:rFonts w:ascii="Cambria Math" w:hAnsi="Cambria Math" w:cs="Times New Roman"/>
                <w:sz w:val="24"/>
                <w:szCs w:val="24"/>
                <w:rPrChange w:id="1671" w:author="Donglei Yin" w:date="2018-07-15T18:32:00Z">
                  <w:rPr/>
                </w:rPrChange>
              </w:rPr>
              <m:t>-</m:t>
            </w:ins>
          </m:r>
          <m:sSub>
            <m:sSubPr>
              <m:ctrlPr>
                <w:ins w:id="1672" w:author="Donglei Yin" w:date="2018-07-15T18:15:00Z">
                  <w:rPr>
                    <w:rFonts w:ascii="Cambria Math" w:hAnsi="Cambria Math" w:cs="Times New Roman"/>
                    <w:sz w:val="24"/>
                    <w:szCs w:val="24"/>
                  </w:rPr>
                </w:ins>
              </m:ctrlPr>
            </m:sSubPr>
            <m:e>
              <m:r>
                <w:ins w:id="1673" w:author="Donglei Yin" w:date="2018-07-15T18:15:00Z">
                  <m:rPr>
                    <m:sty m:val="p"/>
                  </m:rPr>
                  <w:rPr>
                    <w:rFonts w:ascii="Cambria Math" w:hAnsi="Cambria Math" w:cs="Times New Roman"/>
                    <w:sz w:val="24"/>
                    <w:szCs w:val="24"/>
                    <w:rPrChange w:id="1674" w:author="Donglei Yin" w:date="2018-07-15T18:32:00Z">
                      <w:rPr/>
                    </w:rPrChange>
                  </w:rPr>
                  <m:t>μ</m:t>
                </w:ins>
              </m:r>
            </m:e>
            <m:sub>
              <m:r>
                <w:ins w:id="1675" w:author="Donglei Yin" w:date="2018-07-15T18:15:00Z">
                  <m:rPr>
                    <m:sty m:val="p"/>
                  </m:rPr>
                  <w:rPr>
                    <w:rFonts w:ascii="Cambria Math" w:hAnsi="Cambria Math" w:cs="Times New Roman"/>
                    <w:sz w:val="24"/>
                    <w:szCs w:val="24"/>
                    <w:rPrChange w:id="1676" w:author="Donglei Yin" w:date="2018-07-15T18:32:00Z">
                      <w:rPr/>
                    </w:rPrChange>
                  </w:rPr>
                  <m:t>T</m:t>
                </w:ins>
              </m:r>
            </m:sub>
          </m:sSub>
          <m:r>
            <w:ins w:id="1677" w:author="Donglei Yin" w:date="2018-07-15T18:15:00Z">
              <m:rPr>
                <m:sty m:val="p"/>
              </m:rPr>
              <w:rPr>
                <w:rFonts w:ascii="Cambria Math" w:hAnsi="Cambria Math" w:cs="Times New Roman"/>
                <w:sz w:val="24"/>
                <w:szCs w:val="24"/>
                <w:rPrChange w:id="1678" w:author="Donglei Yin" w:date="2018-07-15T18:32:00Z">
                  <w:rPr/>
                </w:rPrChange>
              </w:rPr>
              <m:t>|}</m:t>
            </w:ins>
          </m:r>
        </m:oMath>
      </m:oMathPara>
    </w:p>
    <w:p w14:paraId="46CF5519" w14:textId="77777777" w:rsidR="00E14C6B" w:rsidRPr="00A6396A" w:rsidRDefault="00E14C6B">
      <w:pPr>
        <w:spacing w:after="0" w:line="240" w:lineRule="auto"/>
        <w:jc w:val="both"/>
        <w:rPr>
          <w:ins w:id="1679" w:author="Donglei Yin" w:date="2018-07-15T18:16:00Z"/>
          <w:rFonts w:ascii="Times New Roman" w:eastAsia="Times New Roman" w:hAnsi="Times New Roman" w:cs="Times New Roman"/>
          <w:sz w:val="24"/>
          <w:szCs w:val="24"/>
        </w:rPr>
      </w:pPr>
    </w:p>
    <w:p w14:paraId="3307C36A" w14:textId="5AECADB4" w:rsidR="00057F5F" w:rsidRDefault="008731E7">
      <w:pPr>
        <w:spacing w:after="0" w:line="240" w:lineRule="auto"/>
        <w:jc w:val="both"/>
        <w:rPr>
          <w:ins w:id="1680" w:author="Donglei Yin" w:date="2018-07-15T19:28:00Z"/>
          <w:rFonts w:ascii="Times New Roman" w:eastAsia="Times New Roman" w:hAnsi="Times New Roman" w:cs="Times New Roman"/>
          <w:sz w:val="24"/>
          <w:szCs w:val="24"/>
        </w:rPr>
      </w:pPr>
      <w:ins w:id="1681" w:author="Donglei Yin" w:date="2018-07-15T18:30:00Z">
        <w:r w:rsidRPr="008731E7">
          <w:rPr>
            <w:rFonts w:ascii="Times New Roman" w:eastAsia="Times New Roman" w:hAnsi="Times New Roman" w:cs="Times New Roman"/>
            <w:sz w:val="24"/>
            <w:szCs w:val="24"/>
          </w:rPr>
          <w:t xml:space="preserve">The expectations of the three drugs </w:t>
        </w:r>
        <w:r w:rsidR="00194633">
          <w:rPr>
            <w:rFonts w:ascii="Times New Roman" w:eastAsia="Times New Roman" w:hAnsi="Times New Roman" w:cs="Times New Roman"/>
            <w:sz w:val="24"/>
            <w:szCs w:val="24"/>
          </w:rPr>
          <w:t>R</w:t>
        </w:r>
        <w:r w:rsidR="00194633">
          <w:rPr>
            <w:rFonts w:ascii="Times New Roman" w:eastAsia="Times New Roman" w:hAnsi="Times New Roman" w:cs="Times New Roman"/>
            <w:sz w:val="24"/>
            <w:szCs w:val="24"/>
            <w:vertAlign w:val="subscript"/>
          </w:rPr>
          <w:t>1</w:t>
        </w:r>
        <w:r w:rsidR="00194633">
          <w:rPr>
            <w:rFonts w:ascii="Times New Roman" w:eastAsia="Times New Roman" w:hAnsi="Times New Roman" w:cs="Times New Roman"/>
            <w:sz w:val="24"/>
            <w:szCs w:val="24"/>
          </w:rPr>
          <w:t>, R</w:t>
        </w:r>
        <w:r w:rsidR="00194633">
          <w:rPr>
            <w:rFonts w:ascii="Times New Roman" w:eastAsia="Times New Roman" w:hAnsi="Times New Roman" w:cs="Times New Roman"/>
            <w:sz w:val="24"/>
            <w:szCs w:val="24"/>
            <w:vertAlign w:val="subscript"/>
          </w:rPr>
          <w:t>2</w:t>
        </w:r>
        <w:r w:rsidR="00194633">
          <w:rPr>
            <w:rFonts w:ascii="Times New Roman" w:eastAsia="Times New Roman" w:hAnsi="Times New Roman" w:cs="Times New Roman"/>
            <w:sz w:val="24"/>
            <w:szCs w:val="24"/>
          </w:rPr>
          <w:t xml:space="preserve"> and T </w:t>
        </w:r>
        <w:r w:rsidRPr="008731E7">
          <w:rPr>
            <w:rFonts w:ascii="Times New Roman" w:eastAsia="Times New Roman" w:hAnsi="Times New Roman" w:cs="Times New Roman"/>
            <w:sz w:val="24"/>
            <w:szCs w:val="24"/>
          </w:rPr>
          <w:t>were set to be 99, 101 and 100</w:t>
        </w:r>
      </w:ins>
      <w:ins w:id="1682" w:author="Donglei Yin" w:date="2018-07-15T18:31:00Z">
        <w:r w:rsidR="00194633">
          <w:rPr>
            <w:rFonts w:ascii="Times New Roman" w:eastAsia="Times New Roman" w:hAnsi="Times New Roman" w:cs="Times New Roman"/>
            <w:sz w:val="24"/>
            <w:szCs w:val="24"/>
          </w:rPr>
          <w:t>, respectively.</w:t>
        </w:r>
      </w:ins>
    </w:p>
    <w:p w14:paraId="44D0C46E" w14:textId="180C9B56" w:rsidR="00983311" w:rsidRDefault="00983311">
      <w:pPr>
        <w:spacing w:after="0" w:line="240" w:lineRule="auto"/>
        <w:jc w:val="both"/>
        <w:rPr>
          <w:ins w:id="1683" w:author="Donglei Yin" w:date="2018-07-15T19:28:00Z"/>
          <w:rFonts w:ascii="Times New Roman" w:eastAsia="Times New Roman" w:hAnsi="Times New Roman" w:cs="Times New Roman"/>
          <w:sz w:val="24"/>
          <w:szCs w:val="24"/>
        </w:rPr>
      </w:pPr>
    </w:p>
    <w:p w14:paraId="63A1C641" w14:textId="4C34E736" w:rsidR="00602CE2" w:rsidRPr="00AA6198" w:rsidRDefault="00602CE2" w:rsidP="00602CE2">
      <w:pPr>
        <w:jc w:val="center"/>
        <w:rPr>
          <w:ins w:id="1684" w:author="Donglei Yin" w:date="2018-07-15T19:37:00Z"/>
          <w:rFonts w:ascii="Times New Roman" w:hAnsi="Times New Roman" w:cs="Times New Roman"/>
          <w:b/>
          <w:sz w:val="24"/>
          <w:szCs w:val="24"/>
        </w:rPr>
      </w:pPr>
      <w:ins w:id="1685" w:author="Donglei Yin" w:date="2018-07-15T19:37:00Z">
        <w:r>
          <w:rPr>
            <w:rFonts w:ascii="Times New Roman" w:hAnsi="Times New Roman" w:cs="Times New Roman"/>
            <w:b/>
            <w:sz w:val="24"/>
            <w:szCs w:val="24"/>
          </w:rPr>
          <w:t>Table 4</w:t>
        </w:r>
        <w:r w:rsidRPr="00246014">
          <w:rPr>
            <w:rFonts w:ascii="Times New Roman" w:hAnsi="Times New Roman" w:cs="Times New Roman"/>
            <w:b/>
            <w:sz w:val="24"/>
            <w:szCs w:val="24"/>
          </w:rPr>
          <w:t xml:space="preserve">. </w:t>
        </w:r>
        <w:r>
          <w:rPr>
            <w:rFonts w:ascii="Times New Roman" w:hAnsi="Times New Roman" w:cs="Times New Roman"/>
            <w:b/>
            <w:sz w:val="24"/>
            <w:szCs w:val="24"/>
          </w:rPr>
          <w:t xml:space="preserve">Simulation </w:t>
        </w:r>
      </w:ins>
      <w:ins w:id="1686" w:author="Donglei Yin" w:date="2018-07-15T19:43:00Z">
        <w:r w:rsidR="00631AC0">
          <w:rPr>
            <w:rFonts w:ascii="Times New Roman" w:hAnsi="Times New Roman" w:cs="Times New Roman"/>
            <w:b/>
            <w:sz w:val="24"/>
            <w:szCs w:val="24"/>
          </w:rPr>
          <w:t>statistics of different methods</w:t>
        </w:r>
      </w:ins>
      <w:ins w:id="1687" w:author="Donglei Yin" w:date="2018-07-15T19:44:00Z">
        <w:r w:rsidR="00631AC0">
          <w:rPr>
            <w:rFonts w:ascii="Times New Roman" w:hAnsi="Times New Roman" w:cs="Times New Roman"/>
            <w:b/>
            <w:sz w:val="24"/>
            <w:szCs w:val="24"/>
          </w:rPr>
          <w:t xml:space="preserve"> </w:t>
        </w:r>
        <w:r w:rsidR="00631AC0" w:rsidRPr="00035B44">
          <w:rPr>
            <w:rFonts w:ascii="Times New Roman" w:eastAsia="Times New Roman" w:hAnsi="Times New Roman" w:cs="Times New Roman"/>
            <w:b/>
            <w:color w:val="000000"/>
            <w:sz w:val="24"/>
            <w:szCs w:val="24"/>
          </w:rPr>
          <w:t>(</w:t>
        </w:r>
        <m:oMath>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R</m:t>
                  </m:r>
                </m:e>
                <m:sub>
                  <m:r>
                    <m:rPr>
                      <m:sty m:val="b"/>
                    </m:rPr>
                    <w:rPr>
                      <w:rFonts w:ascii="Cambria Math" w:eastAsia="Times New Roman" w:hAnsi="Cambria Math" w:cs="Times New Roman"/>
                      <w:color w:val="000000"/>
                      <w:sz w:val="24"/>
                      <w:szCs w:val="24"/>
                    </w:rPr>
                    <m:t>1</m:t>
                  </m:r>
                </m:sub>
              </m:sSub>
            </m:sub>
          </m:sSub>
          <m:r>
            <m:rPr>
              <m:sty m:val="b"/>
            </m:rPr>
            <w:rPr>
              <w:rFonts w:ascii="Cambria Math" w:eastAsia="Times New Roman" w:hAnsi="Cambria Math" w:cs="Times New Roman"/>
              <w:color w:val="000000"/>
              <w:sz w:val="24"/>
              <w:szCs w:val="24"/>
            </w:rPr>
            <m:t xml:space="preserve">=99,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R</m:t>
                  </m:r>
                </m:e>
                <m:sub>
                  <m:r>
                    <m:rPr>
                      <m:sty m:val="b"/>
                    </m:rPr>
                    <w:rPr>
                      <w:rFonts w:ascii="Cambria Math" w:eastAsia="Times New Roman" w:hAnsi="Cambria Math" w:cs="Times New Roman"/>
                      <w:color w:val="000000"/>
                      <w:sz w:val="24"/>
                      <w:szCs w:val="24"/>
                    </w:rPr>
                    <m:t>2</m:t>
                  </m:r>
                </m:sub>
              </m:sSub>
            </m:sub>
          </m:sSub>
          <m:r>
            <m:rPr>
              <m:sty m:val="b"/>
            </m:rPr>
            <w:rPr>
              <w:rFonts w:ascii="Cambria Math" w:eastAsia="Times New Roman" w:hAnsi="Cambria Math" w:cs="Times New Roman"/>
              <w:color w:val="000000"/>
              <w:sz w:val="24"/>
              <w:szCs w:val="24"/>
            </w:rPr>
            <m:t xml:space="preserve">=101,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r>
                <m:rPr>
                  <m:sty m:val="bi"/>
                </m:rPr>
                <w:rPr>
                  <w:rFonts w:ascii="Cambria Math" w:eastAsia="Times New Roman" w:hAnsi="Cambria Math" w:cs="Times New Roman"/>
                  <w:color w:val="000000"/>
                  <w:sz w:val="24"/>
                  <w:szCs w:val="24"/>
                </w:rPr>
                <m:t>T</m:t>
              </m:r>
            </m:sub>
          </m:sSub>
          <m:r>
            <m:rPr>
              <m:sty m:val="b"/>
            </m:rPr>
            <w:rPr>
              <w:rFonts w:ascii="Cambria Math" w:eastAsia="Times New Roman" w:hAnsi="Cambria Math" w:cs="Times New Roman"/>
              <w:color w:val="000000"/>
              <w:sz w:val="24"/>
              <w:szCs w:val="24"/>
            </w:rPr>
            <m:t>=100</m:t>
          </m:r>
        </m:oMath>
        <w:r w:rsidR="00631AC0" w:rsidRPr="00035B44">
          <w:rPr>
            <w:rFonts w:ascii="Times New Roman" w:eastAsia="Times New Roman" w:hAnsi="Times New Roman" w:cs="Times New Roman"/>
            <w:b/>
            <w:color w:val="000000"/>
            <w:sz w:val="24"/>
            <w:szCs w:val="24"/>
          </w:rPr>
          <w:t>).</w:t>
        </w:r>
      </w:ins>
    </w:p>
    <w:p w14:paraId="36AFF0E2" w14:textId="77777777" w:rsidR="00983311" w:rsidRDefault="00983311">
      <w:pPr>
        <w:spacing w:after="0" w:line="240" w:lineRule="auto"/>
        <w:jc w:val="both"/>
        <w:rPr>
          <w:ins w:id="1688" w:author="Donglei Yin" w:date="2018-07-15T18:57:00Z"/>
          <w:rFonts w:ascii="Times New Roman" w:eastAsia="Times New Roman" w:hAnsi="Times New Roman" w:cs="Times New Roman"/>
          <w:sz w:val="24"/>
          <w:szCs w:val="24"/>
        </w:rPr>
      </w:pPr>
    </w:p>
    <w:p w14:paraId="40219AB5" w14:textId="564C52D3" w:rsidR="003B403A" w:rsidRDefault="00896C46">
      <w:pPr>
        <w:spacing w:after="0" w:line="240" w:lineRule="auto"/>
        <w:jc w:val="both"/>
        <w:rPr>
          <w:ins w:id="1689" w:author="Donglei Yin" w:date="2018-07-15T18:57:00Z"/>
          <w:rFonts w:ascii="Times New Roman" w:eastAsia="Times New Roman" w:hAnsi="Times New Roman" w:cs="Times New Roman"/>
          <w:sz w:val="24"/>
          <w:szCs w:val="24"/>
        </w:rPr>
      </w:pPr>
      <w:ins w:id="1690" w:author="Donglei Yin" w:date="2018-07-15T19:34:00Z">
        <w:r w:rsidRPr="00896C46">
          <w:rPr>
            <w:noProof/>
          </w:rPr>
          <w:drawing>
            <wp:inline distT="0" distB="0" distL="0" distR="0" wp14:anchorId="65D5A27B" wp14:editId="68AA09F1">
              <wp:extent cx="5943600" cy="2243611"/>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43611"/>
                      </a:xfrm>
                      <a:prstGeom prst="rect">
                        <a:avLst/>
                      </a:prstGeom>
                      <a:noFill/>
                      <a:ln>
                        <a:noFill/>
                      </a:ln>
                    </pic:spPr>
                  </pic:pic>
                </a:graphicData>
              </a:graphic>
            </wp:inline>
          </w:drawing>
        </w:r>
      </w:ins>
    </w:p>
    <w:p w14:paraId="756B46A1" w14:textId="2F8197AF" w:rsidR="003B403A" w:rsidRDefault="003B403A">
      <w:pPr>
        <w:spacing w:after="0" w:line="240" w:lineRule="auto"/>
        <w:jc w:val="both"/>
        <w:rPr>
          <w:ins w:id="1691" w:author="Donglei Yin" w:date="2018-07-15T18:57:00Z"/>
          <w:rFonts w:ascii="Times New Roman" w:eastAsia="Times New Roman" w:hAnsi="Times New Roman" w:cs="Times New Roman"/>
          <w:sz w:val="24"/>
          <w:szCs w:val="24"/>
        </w:rPr>
      </w:pPr>
    </w:p>
    <w:p w14:paraId="19A4DE88" w14:textId="6ED448AE" w:rsidR="003B403A" w:rsidRPr="003B403A" w:rsidRDefault="003B403A">
      <w:pPr>
        <w:jc w:val="center"/>
        <w:rPr>
          <w:ins w:id="1692" w:author="Donglei Yin" w:date="2018-07-15T18:43:00Z"/>
          <w:rFonts w:ascii="Times New Roman" w:eastAsia="Times New Roman" w:hAnsi="Times New Roman" w:cs="Times New Roman"/>
          <w:color w:val="000000"/>
          <w:sz w:val="24"/>
          <w:szCs w:val="24"/>
          <w:rPrChange w:id="1693" w:author="Donglei Yin" w:date="2018-07-15T18:57:00Z">
            <w:rPr>
              <w:ins w:id="1694" w:author="Donglei Yin" w:date="2018-07-15T18:43:00Z"/>
              <w:rFonts w:ascii="Times New Roman" w:eastAsia="Times New Roman" w:hAnsi="Times New Roman" w:cs="Times New Roman"/>
              <w:sz w:val="24"/>
              <w:szCs w:val="24"/>
            </w:rPr>
          </w:rPrChange>
        </w:rPr>
        <w:pPrChange w:id="1695" w:author="Donglei Yin" w:date="2018-07-15T18:57:00Z">
          <w:pPr>
            <w:spacing w:after="0" w:line="240" w:lineRule="auto"/>
            <w:jc w:val="both"/>
          </w:pPr>
        </w:pPrChange>
      </w:pPr>
      <w:ins w:id="1696" w:author="Donglei Yin" w:date="2018-07-15T18:57:00Z">
        <w:r w:rsidRPr="003B403A">
          <w:rPr>
            <w:rFonts w:ascii="Times New Roman" w:eastAsia="Times New Roman" w:hAnsi="Times New Roman" w:cs="Times New Roman"/>
            <w:b/>
            <w:color w:val="000000"/>
            <w:sz w:val="24"/>
            <w:szCs w:val="24"/>
            <w:rPrChange w:id="1697" w:author="Donglei Yin" w:date="2018-07-15T18:57:00Z">
              <w:rPr>
                <w:rFonts w:ascii="Times New Roman" w:eastAsia="Times New Roman" w:hAnsi="Times New Roman" w:cs="Times New Roman"/>
                <w:b/>
                <w:color w:val="000000"/>
                <w:sz w:val="18"/>
                <w:szCs w:val="18"/>
              </w:rPr>
            </w:rPrChange>
          </w:rPr>
          <w:t>Figure 3. Simulation performance of different methods (</w:t>
        </w:r>
        <m:oMath>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Change w:id="1698" w:author="Donglei Yin" w:date="2018-07-15T18:57:00Z">
                    <w:rPr>
                      <w:rFonts w:ascii="Cambria Math" w:eastAsia="Times New Roman" w:hAnsi="Cambria Math" w:cs="Times New Roman"/>
                      <w:color w:val="000000"/>
                      <w:sz w:val="18"/>
                      <w:szCs w:val="18"/>
                    </w:rPr>
                  </w:rPrChange>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Change w:id="1699" w:author="Donglei Yin" w:date="2018-07-15T18:57:00Z">
                        <w:rPr>
                          <w:rFonts w:ascii="Cambria Math" w:eastAsia="Times New Roman" w:hAnsi="Cambria Math" w:cs="Times New Roman"/>
                          <w:color w:val="000000"/>
                          <w:sz w:val="18"/>
                          <w:szCs w:val="18"/>
                        </w:rPr>
                      </w:rPrChange>
                    </w:rPr>
                    <m:t>R</m:t>
                  </m:r>
                </m:e>
                <m:sub>
                  <m:r>
                    <m:rPr>
                      <m:sty m:val="b"/>
                    </m:rPr>
                    <w:rPr>
                      <w:rFonts w:ascii="Cambria Math" w:eastAsia="Times New Roman" w:hAnsi="Cambria Math" w:cs="Times New Roman"/>
                      <w:color w:val="000000"/>
                      <w:sz w:val="24"/>
                      <w:szCs w:val="24"/>
                      <w:rPrChange w:id="1700" w:author="Donglei Yin" w:date="2018-07-15T18:57:00Z">
                        <w:rPr>
                          <w:rFonts w:ascii="Cambria Math" w:eastAsia="Times New Roman" w:hAnsi="Cambria Math" w:cs="Times New Roman"/>
                          <w:color w:val="000000"/>
                          <w:sz w:val="18"/>
                          <w:szCs w:val="18"/>
                        </w:rPr>
                      </w:rPrChange>
                    </w:rPr>
                    <m:t>1</m:t>
                  </m:r>
                </m:sub>
              </m:sSub>
            </m:sub>
          </m:sSub>
          <m:r>
            <m:rPr>
              <m:sty m:val="b"/>
            </m:rPr>
            <w:rPr>
              <w:rFonts w:ascii="Cambria Math" w:eastAsia="Times New Roman" w:hAnsi="Cambria Math" w:cs="Times New Roman"/>
              <w:color w:val="000000"/>
              <w:sz w:val="24"/>
              <w:szCs w:val="24"/>
              <w:rPrChange w:id="1701" w:author="Donglei Yin" w:date="2018-07-15T18:57:00Z">
                <w:rPr>
                  <w:rFonts w:ascii="Cambria Math" w:eastAsia="Times New Roman" w:hAnsi="Cambria Math" w:cs="Times New Roman"/>
                  <w:color w:val="000000"/>
                  <w:sz w:val="18"/>
                  <w:szCs w:val="18"/>
                </w:rPr>
              </w:rPrChange>
            </w:rPr>
            <m:t xml:space="preserve">=99,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Change w:id="1702" w:author="Donglei Yin" w:date="2018-07-15T18:57:00Z">
                    <w:rPr>
                      <w:rFonts w:ascii="Cambria Math" w:eastAsia="Times New Roman" w:hAnsi="Cambria Math" w:cs="Times New Roman"/>
                      <w:color w:val="000000"/>
                      <w:sz w:val="18"/>
                      <w:szCs w:val="18"/>
                    </w:rPr>
                  </w:rPrChange>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Change w:id="1703" w:author="Donglei Yin" w:date="2018-07-15T18:57:00Z">
                        <w:rPr>
                          <w:rFonts w:ascii="Cambria Math" w:eastAsia="Times New Roman" w:hAnsi="Cambria Math" w:cs="Times New Roman"/>
                          <w:color w:val="000000"/>
                          <w:sz w:val="18"/>
                          <w:szCs w:val="18"/>
                        </w:rPr>
                      </w:rPrChange>
                    </w:rPr>
                    <m:t>R</m:t>
                  </m:r>
                </m:e>
                <m:sub>
                  <m:r>
                    <m:rPr>
                      <m:sty m:val="b"/>
                    </m:rPr>
                    <w:rPr>
                      <w:rFonts w:ascii="Cambria Math" w:eastAsia="Times New Roman" w:hAnsi="Cambria Math" w:cs="Times New Roman"/>
                      <w:color w:val="000000"/>
                      <w:sz w:val="24"/>
                      <w:szCs w:val="24"/>
                      <w:rPrChange w:id="1704" w:author="Donglei Yin" w:date="2018-07-15T18:57:00Z">
                        <w:rPr>
                          <w:rFonts w:ascii="Cambria Math" w:eastAsia="Times New Roman" w:hAnsi="Cambria Math" w:cs="Times New Roman"/>
                          <w:color w:val="000000"/>
                          <w:sz w:val="18"/>
                          <w:szCs w:val="18"/>
                        </w:rPr>
                      </w:rPrChange>
                    </w:rPr>
                    <m:t>2</m:t>
                  </m:r>
                </m:sub>
              </m:sSub>
            </m:sub>
          </m:sSub>
          <m:r>
            <m:rPr>
              <m:sty m:val="b"/>
            </m:rPr>
            <w:rPr>
              <w:rFonts w:ascii="Cambria Math" w:eastAsia="Times New Roman" w:hAnsi="Cambria Math" w:cs="Times New Roman"/>
              <w:color w:val="000000"/>
              <w:sz w:val="24"/>
              <w:szCs w:val="24"/>
              <w:rPrChange w:id="1705" w:author="Donglei Yin" w:date="2018-07-15T18:57:00Z">
                <w:rPr>
                  <w:rFonts w:ascii="Cambria Math" w:eastAsia="Times New Roman" w:hAnsi="Cambria Math" w:cs="Times New Roman"/>
                  <w:color w:val="000000"/>
                  <w:sz w:val="18"/>
                  <w:szCs w:val="18"/>
                </w:rPr>
              </w:rPrChange>
            </w:rPr>
            <m:t xml:space="preserve">=101,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Change w:id="1706" w:author="Donglei Yin" w:date="2018-07-15T18:57:00Z">
                    <w:rPr>
                      <w:rFonts w:ascii="Cambria Math" w:eastAsia="Times New Roman" w:hAnsi="Cambria Math" w:cs="Times New Roman"/>
                      <w:color w:val="000000"/>
                      <w:sz w:val="18"/>
                      <w:szCs w:val="18"/>
                    </w:rPr>
                  </w:rPrChange>
                </w:rPr>
                <m:t>μ</m:t>
              </m:r>
            </m:e>
            <m:sub>
              <m:r>
                <m:rPr>
                  <m:sty m:val="bi"/>
                </m:rPr>
                <w:rPr>
                  <w:rFonts w:ascii="Cambria Math" w:eastAsia="Times New Roman" w:hAnsi="Cambria Math" w:cs="Times New Roman"/>
                  <w:color w:val="000000"/>
                  <w:sz w:val="24"/>
                  <w:szCs w:val="24"/>
                  <w:rPrChange w:id="1707" w:author="Donglei Yin" w:date="2018-07-15T18:57:00Z">
                    <w:rPr>
                      <w:rFonts w:ascii="Cambria Math" w:eastAsia="Times New Roman" w:hAnsi="Cambria Math" w:cs="Times New Roman"/>
                      <w:color w:val="000000"/>
                      <w:sz w:val="18"/>
                      <w:szCs w:val="18"/>
                    </w:rPr>
                  </w:rPrChange>
                </w:rPr>
                <m:t>T</m:t>
              </m:r>
            </m:sub>
          </m:sSub>
          <m:r>
            <m:rPr>
              <m:sty m:val="b"/>
            </m:rPr>
            <w:rPr>
              <w:rFonts w:ascii="Cambria Math" w:eastAsia="Times New Roman" w:hAnsi="Cambria Math" w:cs="Times New Roman"/>
              <w:color w:val="000000"/>
              <w:sz w:val="24"/>
              <w:szCs w:val="24"/>
              <w:rPrChange w:id="1708" w:author="Donglei Yin" w:date="2018-07-15T18:57:00Z">
                <w:rPr>
                  <w:rFonts w:ascii="Cambria Math" w:eastAsia="Times New Roman" w:hAnsi="Cambria Math" w:cs="Times New Roman"/>
                  <w:color w:val="000000"/>
                  <w:sz w:val="18"/>
                  <w:szCs w:val="18"/>
                </w:rPr>
              </w:rPrChange>
            </w:rPr>
            <m:t>=100</m:t>
          </m:r>
        </m:oMath>
        <w:r w:rsidRPr="003B403A">
          <w:rPr>
            <w:rFonts w:ascii="Times New Roman" w:eastAsia="Times New Roman" w:hAnsi="Times New Roman" w:cs="Times New Roman"/>
            <w:b/>
            <w:color w:val="000000"/>
            <w:sz w:val="24"/>
            <w:szCs w:val="24"/>
            <w:rPrChange w:id="1709" w:author="Donglei Yin" w:date="2018-07-15T18:57:00Z">
              <w:rPr>
                <w:rFonts w:ascii="Times New Roman" w:eastAsia="Times New Roman" w:hAnsi="Times New Roman" w:cs="Times New Roman"/>
                <w:b/>
                <w:color w:val="000000"/>
                <w:sz w:val="18"/>
                <w:szCs w:val="18"/>
              </w:rPr>
            </w:rPrChange>
          </w:rPr>
          <w:t>).</w:t>
        </w:r>
      </w:ins>
    </w:p>
    <w:p w14:paraId="010088E4" w14:textId="1350CDC2" w:rsidR="00405F5A" w:rsidRPr="00A66177" w:rsidRDefault="00405F5A">
      <w:pPr>
        <w:spacing w:after="0" w:line="240" w:lineRule="auto"/>
        <w:jc w:val="center"/>
        <w:rPr>
          <w:ins w:id="1710" w:author="Donglei Yin" w:date="2018-07-15T18:14:00Z"/>
          <w:rFonts w:ascii="Cambria Math" w:hAnsi="Cambria Math" w:cs="Times New Roman"/>
          <w:sz w:val="24"/>
          <w:szCs w:val="24"/>
          <w:oMath/>
          <w:rPrChange w:id="1711" w:author="Donglei Yin" w:date="2018-07-15T18:18:00Z">
            <w:rPr>
              <w:ins w:id="1712" w:author="Donglei Yin" w:date="2018-07-15T18:14:00Z"/>
              <w:oMath/>
            </w:rPr>
          </w:rPrChange>
        </w:rPr>
        <w:pPrChange w:id="1713" w:author="Donglei Yin" w:date="2018-07-15T18:44:00Z">
          <w:pPr>
            <w:spacing w:after="0" w:line="240" w:lineRule="auto"/>
            <w:jc w:val="both"/>
          </w:pPr>
        </w:pPrChange>
      </w:pPr>
      <w:ins w:id="1714" w:author="Donglei Yin" w:date="2018-07-15T18:43:00Z">
        <w:r>
          <w:rPr>
            <w:rFonts w:ascii="Cambria Math" w:hAnsi="Cambria Math" w:cs="Times New Roman"/>
            <w:i/>
            <w:noProof/>
            <w:sz w:val="24"/>
            <w:szCs w:val="24"/>
          </w:rPr>
          <w:drawing>
            <wp:inline distT="0" distB="0" distL="0" distR="0" wp14:anchorId="1DF23EC4" wp14:editId="2B1D6477">
              <wp:extent cx="4791456" cy="34198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wer_n10_99_101_100_equal_var_sdR1_1.33_14_rp1000.png"/>
                      <pic:cNvPicPr/>
                    </pic:nvPicPr>
                    <pic:blipFill>
                      <a:blip r:embed="rId16"/>
                      <a:stretch>
                        <a:fillRect/>
                      </a:stretch>
                    </pic:blipFill>
                    <pic:spPr>
                      <a:xfrm>
                        <a:off x="0" y="0"/>
                        <a:ext cx="4791456" cy="3419856"/>
                      </a:xfrm>
                      <a:prstGeom prst="rect">
                        <a:avLst/>
                      </a:prstGeom>
                    </pic:spPr>
                  </pic:pic>
                </a:graphicData>
              </a:graphic>
            </wp:inline>
          </w:drawing>
        </w:r>
      </w:ins>
    </w:p>
    <w:p w14:paraId="59170793" w14:textId="3C53CB2C" w:rsidR="00070099" w:rsidDel="008731E7" w:rsidRDefault="00CD3A2C" w:rsidP="00744B93">
      <w:pPr>
        <w:spacing w:after="0" w:line="240" w:lineRule="auto"/>
        <w:jc w:val="both"/>
        <w:rPr>
          <w:del w:id="1715" w:author="Donglei Yin" w:date="2018-07-15T18:30:00Z"/>
          <w:rFonts w:ascii="Times New Roman" w:eastAsia="Times New Roman" w:hAnsi="Times New Roman" w:cs="Times New Roman"/>
          <w:sz w:val="24"/>
          <w:szCs w:val="24"/>
        </w:rPr>
      </w:pPr>
      <w:del w:id="1716" w:author="Donglei Yin" w:date="2018-07-15T18:30:00Z">
        <w:r w:rsidDel="008731E7">
          <w:rPr>
            <w:rFonts w:ascii="Times New Roman" w:eastAsia="Times New Roman" w:hAnsi="Times New Roman" w:cs="Times New Roman"/>
            <w:sz w:val="24"/>
            <w:szCs w:val="24"/>
          </w:rPr>
          <w:delText xml:space="preserve">The expectations of the three drugs were set to be </w:delText>
        </w:r>
      </w:del>
      <w:del w:id="1717" w:author="Donglei Yin" w:date="2018-07-15T18:12:00Z">
        <w:r w:rsidDel="00665264">
          <w:rPr>
            <w:rFonts w:ascii="Times New Roman" w:eastAsia="Times New Roman" w:hAnsi="Times New Roman" w:cs="Times New Roman"/>
            <w:sz w:val="24"/>
            <w:szCs w:val="24"/>
          </w:rPr>
          <w:delText>1</w:delText>
        </w:r>
      </w:del>
      <w:del w:id="1718" w:author="Donglei Yin" w:date="2018-07-15T18:30:00Z">
        <w:r w:rsidDel="008731E7">
          <w:rPr>
            <w:rFonts w:ascii="Times New Roman" w:eastAsia="Times New Roman" w:hAnsi="Times New Roman" w:cs="Times New Roman"/>
            <w:sz w:val="24"/>
            <w:szCs w:val="24"/>
          </w:rPr>
          <w:delText xml:space="preserve">, </w:delText>
        </w:r>
      </w:del>
      <w:del w:id="1719" w:author="Donglei Yin" w:date="2018-07-15T18:12:00Z">
        <w:r w:rsidDel="00665264">
          <w:rPr>
            <w:rFonts w:ascii="Times New Roman" w:eastAsia="Times New Roman" w:hAnsi="Times New Roman" w:cs="Times New Roman"/>
            <w:sz w:val="24"/>
            <w:szCs w:val="24"/>
          </w:rPr>
          <w:delText>0</w:delText>
        </w:r>
      </w:del>
      <w:del w:id="1720" w:author="Donglei Yin" w:date="2018-07-15T18:30:00Z">
        <w:r w:rsidDel="008731E7">
          <w:rPr>
            <w:rFonts w:ascii="Times New Roman" w:eastAsia="Times New Roman" w:hAnsi="Times New Roman" w:cs="Times New Roman"/>
            <w:sz w:val="24"/>
            <w:szCs w:val="24"/>
          </w:rPr>
          <w:delText xml:space="preserve"> and </w:delText>
        </w:r>
      </w:del>
      <w:del w:id="1721" w:author="Donglei Yin" w:date="2018-07-15T18:12:00Z">
        <w:r w:rsidDel="00665264">
          <w:rPr>
            <w:rFonts w:ascii="Times New Roman" w:eastAsia="Times New Roman" w:hAnsi="Times New Roman" w:cs="Times New Roman"/>
            <w:sz w:val="24"/>
            <w:szCs w:val="24"/>
          </w:rPr>
          <w:delText>2</w:delText>
        </w:r>
      </w:del>
      <w:del w:id="1722" w:author="Donglei Yin" w:date="2018-07-15T18:30:00Z">
        <w:r w:rsidDel="008731E7">
          <w:rPr>
            <w:rFonts w:ascii="Times New Roman" w:eastAsia="Times New Roman" w:hAnsi="Times New Roman" w:cs="Times New Roman"/>
            <w:sz w:val="24"/>
            <w:szCs w:val="24"/>
          </w:rPr>
          <w:delText xml:space="preserve">. </w:delText>
        </w:r>
      </w:del>
      <w:moveFromRangeStart w:id="1723" w:author="Donglei Yin" w:date="2018-07-15T18:20:00Z" w:name="move519442159"/>
      <w:moveFrom w:id="1724" w:author="Donglei Yin" w:date="2018-07-15T18:20:00Z">
        <w:del w:id="1725" w:author="Donglei Yin" w:date="2018-07-15T18:30:00Z">
          <w:r w:rsidDel="008731E7">
            <w:rPr>
              <w:rFonts w:ascii="Times New Roman" w:eastAsia="Times New Roman" w:hAnsi="Times New Roman" w:cs="Times New Roman"/>
              <w:sz w:val="24"/>
              <w:szCs w:val="24"/>
            </w:rPr>
            <w:delText>The observations of the three drugs all follow normal distributions</w:delText>
          </w:r>
          <w:r w:rsidR="00380A0D" w:rsidDel="008731E7">
            <w:rPr>
              <w:rFonts w:ascii="Times New Roman" w:eastAsia="Times New Roman" w:hAnsi="Times New Roman" w:cs="Times New Roman"/>
              <w:sz w:val="24"/>
              <w:szCs w:val="24"/>
            </w:rPr>
            <w:delText xml:space="preserve"> and observations are statistically independent with each other.</w:delText>
          </w:r>
          <w:r w:rsidR="00B10807" w:rsidDel="008731E7">
            <w:rPr>
              <w:rFonts w:ascii="Times New Roman" w:eastAsia="Times New Roman" w:hAnsi="Times New Roman" w:cs="Times New Roman"/>
              <w:sz w:val="24"/>
              <w:szCs w:val="24"/>
            </w:rPr>
            <w:delText xml:space="preserve"> 10 lots were sampled for each drug, as well as for estimating the variance of the reference drug.</w:delText>
          </w:r>
          <w:r w:rsidR="008520ED" w:rsidDel="008731E7">
            <w:rPr>
              <w:rFonts w:ascii="Times New Roman" w:eastAsia="Times New Roman" w:hAnsi="Times New Roman" w:cs="Times New Roman"/>
              <w:sz w:val="24"/>
              <w:szCs w:val="24"/>
            </w:rPr>
            <w:delText xml:space="preserve"> The required type I error was set to be 0.1. </w:delText>
          </w:r>
          <w:r w:rsidR="002E0E3C" w:rsidDel="008731E7">
            <w:rPr>
              <w:rFonts w:ascii="Times New Roman" w:eastAsia="Times New Roman" w:hAnsi="Times New Roman" w:cs="Times New Roman"/>
              <w:sz w:val="24"/>
              <w:szCs w:val="24"/>
            </w:rPr>
            <w:delText>A wide range of variance was considered to represent different signal-noise ratios. Specifically, the value</w:delText>
          </w:r>
          <w:r w:rsidR="00E0283E" w:rsidDel="008731E7">
            <w:rPr>
              <w:rFonts w:ascii="Times New Roman" w:eastAsia="Times New Roman" w:hAnsi="Times New Roman" w:cs="Times New Roman"/>
              <w:sz w:val="24"/>
              <w:szCs w:val="24"/>
            </w:rPr>
            <w:delText>s</w:delText>
          </w:r>
          <w:r w:rsidR="002E0E3C" w:rsidDel="008731E7">
            <w:rPr>
              <w:rFonts w:ascii="Times New Roman" w:eastAsia="Times New Roman" w:hAnsi="Times New Roman" w:cs="Times New Roman"/>
              <w:sz w:val="24"/>
              <w:szCs w:val="24"/>
            </w:rPr>
            <w:delText xml:space="preserve"> of variance are set to b</w:delText>
          </w:r>
          <w:r w:rsidR="00E0283E" w:rsidDel="008731E7">
            <w:rPr>
              <w:rFonts w:ascii="Times New Roman" w:eastAsia="Times New Roman" w:hAnsi="Times New Roman" w:cs="Times New Roman"/>
              <w:sz w:val="24"/>
              <w:szCs w:val="24"/>
            </w:rPr>
            <w:delText xml:space="preserve">e 2/1.5, 2, 4, 6, 8, 10 and 12, of which 2/1.5 represents the edge between </w:delTex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E0283E" w:rsidDel="008731E7">
            <w:rPr>
              <w:rFonts w:ascii="Times New Roman" w:eastAsia="Times New Roman" w:hAnsi="Times New Roman" w:cs="Times New Roman"/>
              <w:sz w:val="24"/>
              <w:szCs w:val="24"/>
            </w:rPr>
            <w:delText xml:space="preserve"> and </w:delTex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&gt;1.5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E0283E" w:rsidDel="008731E7">
            <w:rPr>
              <w:rFonts w:ascii="Times New Roman" w:eastAsia="Times New Roman" w:hAnsi="Times New Roman" w:cs="Times New Roman"/>
              <w:sz w:val="24"/>
              <w:szCs w:val="24"/>
            </w:rPr>
            <w:delText xml:space="preserve">, and 8 represents the </w:delText>
          </w:r>
          <w:r w:rsidR="003C43E6" w:rsidDel="008731E7">
            <w:rPr>
              <w:rFonts w:ascii="Times New Roman" w:eastAsia="Times New Roman" w:hAnsi="Times New Roman" w:cs="Times New Roman"/>
              <w:sz w:val="24"/>
              <w:szCs w:val="24"/>
            </w:rPr>
            <w:delText>scenario described in the section b. Margin determination in page 10 of the 2017 FDA guidance [FDA, 2017].</w:delText>
          </w:r>
          <w:r w:rsidR="002C231D" w:rsidDel="008731E7">
            <w:rPr>
              <w:rFonts w:ascii="Times New Roman" w:eastAsia="Times New Roman" w:hAnsi="Times New Roman" w:cs="Times New Roman"/>
              <w:sz w:val="24"/>
              <w:szCs w:val="24"/>
            </w:rPr>
            <w:delText xml:space="preserve"> For each variance, 200 repetitions were simulated.</w:delText>
          </w:r>
        </w:del>
      </w:moveFrom>
      <w:moveFromRangeEnd w:id="1723"/>
    </w:p>
    <w:p w14:paraId="658A6B4A" w14:textId="77777777" w:rsidR="00891453" w:rsidRDefault="00891453" w:rsidP="00744B93">
      <w:pPr>
        <w:spacing w:after="0" w:line="240" w:lineRule="auto"/>
        <w:jc w:val="both"/>
        <w:rPr>
          <w:rFonts w:ascii="Times New Roman" w:eastAsia="Times New Roman" w:hAnsi="Times New Roman" w:cs="Times New Roman"/>
          <w:sz w:val="24"/>
          <w:szCs w:val="24"/>
        </w:rPr>
      </w:pPr>
    </w:p>
    <w:p w14:paraId="0A42E5FB" w14:textId="6434BE35" w:rsidR="00891453" w:rsidRPr="00C46F2C" w:rsidDel="00A2221C" w:rsidRDefault="00891453" w:rsidP="00744B93">
      <w:pPr>
        <w:spacing w:after="0" w:line="240" w:lineRule="auto"/>
        <w:jc w:val="both"/>
        <w:rPr>
          <w:del w:id="1726" w:author="Donglei Yin" w:date="2018-07-15T19:45:00Z"/>
          <w:rFonts w:ascii="Times New Roman" w:eastAsia="Times New Roman" w:hAnsi="Times New Roman" w:cs="Times New Roman"/>
          <w:sz w:val="24"/>
          <w:szCs w:val="24"/>
        </w:rPr>
      </w:pPr>
      <w:del w:id="1727" w:author="Donglei Yin" w:date="2018-07-15T19:45:00Z">
        <w:r w:rsidDel="00A2221C">
          <w:rPr>
            <w:rFonts w:ascii="Times New Roman" w:eastAsia="Times New Roman" w:hAnsi="Times New Roman" w:cs="Times New Roman"/>
            <w:sz w:val="24"/>
            <w:szCs w:val="24"/>
          </w:rPr>
          <w:delText xml:space="preserve">For summarization of the simulation </w:delText>
        </w:r>
        <w:r w:rsidR="00A12541" w:rsidDel="00A2221C">
          <w:rPr>
            <w:rFonts w:ascii="Times New Roman" w:eastAsia="Times New Roman" w:hAnsi="Times New Roman" w:cs="Times New Roman"/>
            <w:sz w:val="24"/>
            <w:szCs w:val="24"/>
          </w:rPr>
          <w:delText>results, we calculated the rate</w:delText>
        </w:r>
        <w:r w:rsidDel="00A2221C">
          <w:rPr>
            <w:rFonts w:ascii="Times New Roman" w:eastAsia="Times New Roman" w:hAnsi="Times New Roman" w:cs="Times New Roman"/>
            <w:sz w:val="24"/>
            <w:szCs w:val="24"/>
          </w:rPr>
          <w:delText xml:space="preserve"> of rejecting all three hypotheses for each method</w:delText>
        </w:r>
        <w:r w:rsidR="008724BB" w:rsidDel="00A2221C">
          <w:rPr>
            <w:rFonts w:ascii="Times New Roman" w:eastAsia="Times New Roman" w:hAnsi="Times New Roman" w:cs="Times New Roman"/>
            <w:sz w:val="24"/>
            <w:szCs w:val="24"/>
          </w:rPr>
          <w:delText xml:space="preserve"> (i.e., power or type I error)</w:delText>
        </w:r>
        <w:r w:rsidDel="00A2221C">
          <w:rPr>
            <w:rFonts w:ascii="Times New Roman" w:eastAsia="Times New Roman" w:hAnsi="Times New Roman" w:cs="Times New Roman"/>
            <w:sz w:val="24"/>
            <w:szCs w:val="24"/>
          </w:rPr>
          <w:delText>, and the coverage rate of each simultaneous CI.</w:delText>
        </w:r>
        <w:r w:rsidR="00A12541" w:rsidDel="00A2221C">
          <w:rPr>
            <w:rFonts w:ascii="Times New Roman" w:eastAsia="Times New Roman" w:hAnsi="Times New Roman" w:cs="Times New Roman"/>
            <w:sz w:val="24"/>
            <w:szCs w:val="24"/>
          </w:rPr>
          <w:delText xml:space="preserve"> Besides, the rate of rejecting all three hypotheses by the pairwise comparison approac</w:delText>
        </w:r>
        <w:r w:rsidR="00D70D32" w:rsidDel="00A2221C">
          <w:rPr>
            <w:rFonts w:ascii="Times New Roman" w:eastAsia="Times New Roman" w:hAnsi="Times New Roman" w:cs="Times New Roman"/>
            <w:sz w:val="24"/>
            <w:szCs w:val="24"/>
          </w:rPr>
          <w:delText>h was</w:delText>
        </w:r>
        <w:r w:rsidR="0077020F" w:rsidDel="00A2221C">
          <w:rPr>
            <w:rFonts w:ascii="Times New Roman" w:eastAsia="Times New Roman" w:hAnsi="Times New Roman" w:cs="Times New Roman"/>
            <w:sz w:val="24"/>
            <w:szCs w:val="24"/>
          </w:rPr>
          <w:delText xml:space="preserve"> also calculated for comparison</w:delText>
        </w:r>
        <w:r w:rsidR="00A12541" w:rsidDel="00A2221C">
          <w:rPr>
            <w:rFonts w:ascii="Times New Roman" w:eastAsia="Times New Roman" w:hAnsi="Times New Roman" w:cs="Times New Roman"/>
            <w:sz w:val="24"/>
            <w:szCs w:val="24"/>
          </w:rPr>
          <w:delText xml:space="preserve"> with the proposed methods.</w:delText>
        </w:r>
        <w:r w:rsidR="000A4908" w:rsidDel="00A2221C">
          <w:rPr>
            <w:rFonts w:ascii="Times New Roman" w:eastAsia="Times New Roman" w:hAnsi="Times New Roman" w:cs="Times New Roman"/>
            <w:sz w:val="24"/>
            <w:szCs w:val="24"/>
          </w:rPr>
          <w:delText xml:space="preserve"> The summary results are shown in Table 4.</w:delText>
        </w:r>
        <w:r w:rsidR="00F424BF" w:rsidDel="00A2221C">
          <w:rPr>
            <w:rFonts w:ascii="Times New Roman" w:eastAsia="Times New Roman" w:hAnsi="Times New Roman" w:cs="Times New Roman"/>
            <w:sz w:val="24"/>
            <w:szCs w:val="24"/>
          </w:rPr>
          <w:delText xml:space="preserve"> </w:delText>
        </w:r>
        <w:r w:rsidR="0073789B" w:rsidDel="00A2221C">
          <w:rPr>
            <w:rFonts w:ascii="Times New Roman" w:eastAsia="Times New Roman" w:hAnsi="Times New Roman" w:cs="Times New Roman"/>
            <w:sz w:val="24"/>
            <w:szCs w:val="24"/>
          </w:rPr>
          <w:delText>We see all methods con</w:delText>
        </w:r>
        <w:r w:rsidR="00C46F2C" w:rsidDel="00A2221C">
          <w:rPr>
            <w:rFonts w:ascii="Times New Roman" w:eastAsia="Times New Roman" w:hAnsi="Times New Roman" w:cs="Times New Roman"/>
            <w:sz w:val="24"/>
            <w:szCs w:val="24"/>
          </w:rPr>
          <w:delText>trol</w:delText>
        </w:r>
        <w:r w:rsidR="0073789B" w:rsidDel="00A2221C">
          <w:rPr>
            <w:rFonts w:ascii="Times New Roman" w:eastAsia="Times New Roman" w:hAnsi="Times New Roman" w:cs="Times New Roman"/>
            <w:sz w:val="24"/>
            <w:szCs w:val="24"/>
          </w:rPr>
          <w:delText xml:space="preserve"> the type I error no larger than the nominal level of 0.1. Two</w:delText>
        </w:r>
        <w:r w:rsidR="00BE0F0C" w:rsidDel="00A2221C">
          <w:rPr>
            <w:rFonts w:ascii="Times New Roman" w:eastAsia="Times New Roman" w:hAnsi="Times New Roman" w:cs="Times New Roman"/>
            <w:sz w:val="24"/>
            <w:szCs w:val="24"/>
          </w:rPr>
          <w:delText xml:space="preserve"> proposed methods,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BE0F0C" w:rsidRPr="00BE0F0C" w:rsidDel="00A2221C">
          <w:rPr>
            <w:rFonts w:ascii="Times New Roman" w:eastAsia="Times New Roman" w:hAnsi="Times New Roman" w:cs="Times New Roman"/>
            <w:sz w:val="24"/>
            <w:szCs w:val="24"/>
          </w:rPr>
          <w:delText xml:space="preserve"> and</w:delText>
        </w:r>
        <w:r w:rsidR="00BE0F0C" w:rsidDel="00A2221C">
          <w:rPr>
            <w:rFonts w:ascii="Times New Roman" w:eastAsia="Times New Roman" w:hAnsi="Times New Roman" w:cs="Times New Roman"/>
            <w:sz w:val="20"/>
            <w:szCs w:val="20"/>
          </w:rPr>
          <w:delText xml:space="preserv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1</m:t>
              </m:r>
            </m:sub>
          </m:sSub>
        </m:oMath>
        <w:r w:rsidR="00C46F2C" w:rsidDel="00A2221C">
          <w:rPr>
            <w:rFonts w:ascii="Times New Roman" w:eastAsia="Times New Roman" w:hAnsi="Times New Roman" w:cs="Times New Roman"/>
            <w:sz w:val="24"/>
            <w:szCs w:val="24"/>
          </w:rPr>
          <w:delText>, have</w:delText>
        </w:r>
        <w:r w:rsidR="0073789B" w:rsidDel="00A2221C">
          <w:rPr>
            <w:rFonts w:ascii="Times New Roman" w:eastAsia="Times New Roman" w:hAnsi="Times New Roman" w:cs="Times New Roman"/>
            <w:sz w:val="24"/>
            <w:szCs w:val="24"/>
          </w:rPr>
          <w:delText xml:space="preserve"> significant larger power than the pairwise comparison method. One proposed method,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3</m:t>
              </m:r>
            </m:sub>
          </m:sSub>
        </m:oMath>
        <w:r w:rsidR="00C46F2C" w:rsidDel="00A2221C">
          <w:rPr>
            <w:rFonts w:ascii="Times New Roman" w:eastAsia="Times New Roman" w:hAnsi="Times New Roman" w:cs="Times New Roman"/>
            <w:sz w:val="24"/>
            <w:szCs w:val="24"/>
          </w:rPr>
          <w:delText xml:space="preserve">, is comparable with the pairwise comparison method with </w:delText>
        </w:r>
        <w:r w:rsidR="004D34CB" w:rsidDel="00A2221C">
          <w:rPr>
            <w:rFonts w:ascii="Times New Roman" w:eastAsia="Times New Roman" w:hAnsi="Times New Roman" w:cs="Times New Roman"/>
            <w:sz w:val="24"/>
            <w:szCs w:val="24"/>
          </w:rPr>
          <w:delText>slightly higher</w:delText>
        </w:r>
        <w:r w:rsidR="00C46F2C" w:rsidDel="00A2221C">
          <w:rPr>
            <w:rFonts w:ascii="Times New Roman" w:eastAsia="Times New Roman" w:hAnsi="Times New Roman" w:cs="Times New Roman"/>
            <w:sz w:val="24"/>
            <w:szCs w:val="24"/>
          </w:rPr>
          <w:delText xml:space="preserve"> power.</w:delText>
        </w:r>
        <w:r w:rsidR="00F90A78" w:rsidDel="00A2221C">
          <w:rPr>
            <w:rFonts w:ascii="Times New Roman" w:eastAsia="Times New Roman" w:hAnsi="Times New Roman" w:cs="Times New Roman"/>
            <w:sz w:val="24"/>
            <w:szCs w:val="24"/>
          </w:rPr>
          <w:delText xml:space="preserve"> All proposed simultaneous CIs have promising coverage rates except </w:delText>
        </w:r>
        <w:r w:rsidR="00B21952" w:rsidDel="00A2221C">
          <w:rPr>
            <w:rFonts w:ascii="Times New Roman" w:eastAsia="Times New Roman" w:hAnsi="Times New Roman" w:cs="Times New Roman"/>
            <w:sz w:val="24"/>
            <w:szCs w:val="24"/>
          </w:rPr>
          <w:delText>three least favorable versions (</w:delTex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1</m:t>
              </m:r>
            </m:sup>
          </m:sSubSup>
        </m:oMath>
        <w:r w:rsidR="00CC62AB" w:rsidRPr="00CC62AB" w:rsidDel="00A2221C">
          <w:rPr>
            <w:rFonts w:ascii="Times New Roman" w:eastAsia="Times New Roman" w:hAnsi="Times New Roman" w:cs="Times New Roman"/>
            <w:sz w:val="24"/>
            <w:szCs w:val="24"/>
          </w:rPr>
          <w:delText xml:space="preserve">, </w:delTex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2</m:t>
              </m:r>
            </m:sup>
          </m:sSubSup>
        </m:oMath>
        <w:r w:rsidR="00CC62AB" w:rsidRPr="00CC62AB" w:rsidDel="00A2221C">
          <w:rPr>
            <w:rFonts w:ascii="Times New Roman" w:eastAsia="Times New Roman" w:hAnsi="Times New Roman" w:cs="Times New Roman"/>
            <w:sz w:val="24"/>
            <w:szCs w:val="24"/>
          </w:rPr>
          <w:delText xml:space="preserve"> and </w:delTex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4</m:t>
              </m:r>
            </m:sup>
          </m:sSubSup>
        </m:oMath>
        <w:r w:rsidR="00B21952" w:rsidDel="00A2221C">
          <w:rPr>
            <w:rFonts w:ascii="Times New Roman" w:eastAsia="Times New Roman" w:hAnsi="Times New Roman" w:cs="Times New Roman"/>
            <w:sz w:val="24"/>
            <w:szCs w:val="24"/>
          </w:rPr>
          <w:delText>).</w:delText>
        </w:r>
      </w:del>
    </w:p>
    <w:p w14:paraId="077F482A" w14:textId="77777777" w:rsidR="000A4908" w:rsidRDefault="000A4908" w:rsidP="00744B93">
      <w:pPr>
        <w:spacing w:after="0" w:line="240" w:lineRule="auto"/>
        <w:jc w:val="both"/>
        <w:rPr>
          <w:rFonts w:ascii="Times New Roman" w:eastAsia="Times New Roman" w:hAnsi="Times New Roman" w:cs="Times New Roman"/>
          <w:sz w:val="24"/>
          <w:szCs w:val="24"/>
        </w:rPr>
      </w:pPr>
    </w:p>
    <w:p w14:paraId="4BB0A7FA" w14:textId="7C8EF5D6" w:rsidR="0052226F" w:rsidDel="00631AC0" w:rsidRDefault="00EC7A1B" w:rsidP="00EC7A1B">
      <w:pPr>
        <w:pStyle w:val="Caption"/>
        <w:keepNext/>
        <w:rPr>
          <w:del w:id="1728" w:author="Donglei Yin" w:date="2018-07-15T19:43:00Z"/>
        </w:rPr>
      </w:pPr>
      <w:del w:id="1729" w:author="Donglei Yin" w:date="2018-07-15T19:43:00Z">
        <w:r w:rsidDel="00631AC0">
          <w:delText xml:space="preserve">Table </w:delText>
        </w:r>
        <w:r w:rsidR="008B1CD8" w:rsidDel="00631AC0">
          <w:fldChar w:fldCharType="begin"/>
        </w:r>
        <w:r w:rsidR="008B1CD8" w:rsidDel="00631AC0">
          <w:delInstrText xml:space="preserve"> SEQ Table \* ARABIC </w:delInstrText>
        </w:r>
        <w:r w:rsidR="008B1CD8" w:rsidDel="00631AC0">
          <w:fldChar w:fldCharType="separate"/>
        </w:r>
        <w:r w:rsidDel="00631AC0">
          <w:rPr>
            <w:noProof/>
          </w:rPr>
          <w:delText>4</w:delText>
        </w:r>
        <w:r w:rsidR="008B1CD8" w:rsidDel="00631AC0">
          <w:rPr>
            <w:noProof/>
          </w:rPr>
          <w:fldChar w:fldCharType="end"/>
        </w:r>
        <w:r w:rsidDel="00631AC0">
          <w:delText>: Summary statistics of the simulations</w:delText>
        </w:r>
        <w:r w:rsidR="00DE1D43" w:rsidDel="00631AC0">
          <w:delText xml:space="preserve"> </w:delText>
        </w:r>
      </w:del>
    </w:p>
    <w:p w14:paraId="37784663" w14:textId="51529575" w:rsidR="00EC7A1B" w:rsidDel="002E28BA" w:rsidRDefault="00DE1D43" w:rsidP="00EC7A1B">
      <w:pPr>
        <w:pStyle w:val="Caption"/>
        <w:keepNext/>
        <w:rPr>
          <w:del w:id="1730" w:author="Yin, Donglei *" w:date="2018-07-16T10:05:00Z"/>
        </w:rPr>
      </w:pPr>
      <w:del w:id="1731" w:author="Yin, Donglei *" w:date="2018-07-16T10:05:00Z">
        <w:r w:rsidDel="002E28BA">
          <w:delText>(For some columns, the darker the</w:delText>
        </w:r>
        <w:r w:rsidR="008F5E9F" w:rsidDel="002E28BA">
          <w:delText xml:space="preserve"> color</w:delText>
        </w:r>
        <w:r w:rsidDel="002E28BA">
          <w:delText>, the larger the</w:delText>
        </w:r>
        <w:r w:rsidR="008F5E9F" w:rsidDel="002E28BA">
          <w:delText xml:space="preserve"> value</w:delText>
        </w:r>
        <w:r w:rsidR="00F424BF" w:rsidDel="002E28BA">
          <w:delText>.</w:delText>
        </w:r>
        <w:r w:rsidR="0052226F" w:rsidDel="002E28BA">
          <w:delText xml:space="preserve"> CR: coverage rate</w:delText>
        </w:r>
        <w:r w:rsidR="008F5E9F" w:rsidDel="002E28BA">
          <w:delText>)</w:delText>
        </w:r>
      </w:del>
    </w:p>
    <w:tbl>
      <w:tblPr>
        <w:tblW w:w="8356" w:type="dxa"/>
        <w:tblInd w:w="93" w:type="dxa"/>
        <w:tblLook w:val="04A0" w:firstRow="1" w:lastRow="0" w:firstColumn="1" w:lastColumn="0" w:noHBand="0" w:noVBand="1"/>
      </w:tblPr>
      <w:tblGrid>
        <w:gridCol w:w="692"/>
        <w:gridCol w:w="1386"/>
        <w:gridCol w:w="718"/>
        <w:gridCol w:w="718"/>
        <w:gridCol w:w="790"/>
        <w:gridCol w:w="757"/>
        <w:gridCol w:w="757"/>
        <w:gridCol w:w="804"/>
        <w:gridCol w:w="867"/>
        <w:gridCol w:w="867"/>
      </w:tblGrid>
      <w:tr w:rsidR="00CB7000" w:rsidRPr="00CB7000" w:rsidDel="002E28BA" w14:paraId="6EBB2DF8" w14:textId="6F665448" w:rsidTr="00EC7A1B">
        <w:trPr>
          <w:trHeight w:val="300"/>
          <w:del w:id="1732" w:author="Yin, Donglei *" w:date="2018-07-16T10:05:00Z"/>
        </w:trPr>
        <w:tc>
          <w:tcPr>
            <w:tcW w:w="692" w:type="dxa"/>
            <w:tcBorders>
              <w:top w:val="nil"/>
              <w:left w:val="nil"/>
              <w:bottom w:val="nil"/>
              <w:right w:val="nil"/>
            </w:tcBorders>
            <w:shd w:val="clear" w:color="auto" w:fill="auto"/>
            <w:noWrap/>
            <w:vAlign w:val="center"/>
            <w:hideMark/>
          </w:tcPr>
          <w:p w14:paraId="6EA4A0DC" w14:textId="683C781A" w:rsidR="00CB7000" w:rsidRPr="00CB7000" w:rsidDel="002E28BA" w:rsidRDefault="00CB7000" w:rsidP="00CB7000">
            <w:pPr>
              <w:spacing w:after="0" w:line="240" w:lineRule="auto"/>
              <w:jc w:val="center"/>
              <w:rPr>
                <w:del w:id="1733" w:author="Yin, Donglei *" w:date="2018-07-16T10:05:00Z"/>
                <w:rFonts w:ascii="Calibri" w:eastAsia="Times New Roman" w:hAnsi="Calibri" w:cs="Times New Roman"/>
                <w:color w:val="000000"/>
                <w:lang w:eastAsia="en-US"/>
              </w:rPr>
            </w:pPr>
          </w:p>
        </w:tc>
        <w:tc>
          <w:tcPr>
            <w:tcW w:w="3612" w:type="dxa"/>
            <w:gridSpan w:val="4"/>
            <w:tcBorders>
              <w:top w:val="single" w:sz="8" w:space="0" w:color="auto"/>
              <w:left w:val="single" w:sz="8" w:space="0" w:color="auto"/>
              <w:bottom w:val="nil"/>
              <w:right w:val="single" w:sz="8" w:space="0" w:color="000000"/>
            </w:tcBorders>
            <w:shd w:val="clear" w:color="auto" w:fill="auto"/>
            <w:noWrap/>
            <w:vAlign w:val="center"/>
            <w:hideMark/>
          </w:tcPr>
          <w:p w14:paraId="3CBC1A73" w14:textId="18C98DFB" w:rsidR="00CB7000" w:rsidRPr="00CB7000" w:rsidDel="002E28BA" w:rsidRDefault="005056CD" w:rsidP="00CB7000">
            <w:pPr>
              <w:spacing w:after="0" w:line="240" w:lineRule="auto"/>
              <w:jc w:val="center"/>
              <w:rPr>
                <w:del w:id="1734" w:author="Yin, Donglei *" w:date="2018-07-16T10:05:00Z"/>
                <w:rFonts w:ascii="Calibri" w:eastAsia="Times New Roman" w:hAnsi="Calibri" w:cs="Times New Roman"/>
                <w:color w:val="000000"/>
                <w:lang w:eastAsia="en-US"/>
              </w:rPr>
            </w:pPr>
            <w:del w:id="1735" w:author="Yin, Donglei *" w:date="2018-07-16T10:05:00Z">
              <w:r w:rsidDel="002E28BA">
                <w:rPr>
                  <w:rFonts w:ascii="Calibri" w:eastAsia="Times New Roman" w:hAnsi="Calibri" w:cs="Times New Roman"/>
                  <w:color w:val="000000"/>
                  <w:lang w:eastAsia="en-US"/>
                </w:rPr>
                <w:delText>Pairwise comparison a</w:delText>
              </w:r>
              <w:r w:rsidR="00CB7000" w:rsidRPr="00CB7000" w:rsidDel="002E28BA">
                <w:rPr>
                  <w:rFonts w:ascii="Calibri" w:eastAsia="Times New Roman" w:hAnsi="Calibri" w:cs="Times New Roman"/>
                  <w:color w:val="000000"/>
                  <w:lang w:eastAsia="en-US"/>
                </w:rPr>
                <w:delText>pproach</w:delText>
              </w:r>
            </w:del>
          </w:p>
        </w:tc>
        <w:tc>
          <w:tcPr>
            <w:tcW w:w="757" w:type="dxa"/>
            <w:tcBorders>
              <w:top w:val="nil"/>
              <w:left w:val="nil"/>
              <w:bottom w:val="nil"/>
              <w:right w:val="nil"/>
            </w:tcBorders>
            <w:shd w:val="clear" w:color="auto" w:fill="auto"/>
            <w:noWrap/>
            <w:vAlign w:val="center"/>
            <w:hideMark/>
          </w:tcPr>
          <w:p w14:paraId="174F7171" w14:textId="0758A024" w:rsidR="00CB7000" w:rsidRPr="00CB7000" w:rsidDel="002E28BA" w:rsidRDefault="00CB7000" w:rsidP="00CB7000">
            <w:pPr>
              <w:spacing w:after="0" w:line="240" w:lineRule="auto"/>
              <w:jc w:val="center"/>
              <w:rPr>
                <w:del w:id="1736"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5DBFB059" w14:textId="6E044344" w:rsidR="00CB7000" w:rsidRPr="00CB7000" w:rsidDel="002E28BA" w:rsidRDefault="00CB7000" w:rsidP="00CB7000">
            <w:pPr>
              <w:spacing w:after="0" w:line="240" w:lineRule="auto"/>
              <w:jc w:val="center"/>
              <w:rPr>
                <w:del w:id="1737" w:author="Yin, Donglei *" w:date="2018-07-16T10:05: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1DDD3E4B" w14:textId="34957EC4" w:rsidR="00CB7000" w:rsidRPr="00CB7000" w:rsidDel="002E28BA" w:rsidRDefault="00CB7000" w:rsidP="00CB7000">
            <w:pPr>
              <w:spacing w:after="0" w:line="240" w:lineRule="auto"/>
              <w:jc w:val="center"/>
              <w:rPr>
                <w:del w:id="1738"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4BAB95AB" w14:textId="662CF0CE" w:rsidR="00CB7000" w:rsidRPr="00CB7000" w:rsidDel="002E28BA" w:rsidRDefault="00CB7000" w:rsidP="00CB7000">
            <w:pPr>
              <w:spacing w:after="0" w:line="240" w:lineRule="auto"/>
              <w:jc w:val="center"/>
              <w:rPr>
                <w:del w:id="1739"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0999378" w14:textId="651EF33D" w:rsidR="00CB7000" w:rsidRPr="00CB7000" w:rsidDel="002E28BA" w:rsidRDefault="00CB7000" w:rsidP="00CB7000">
            <w:pPr>
              <w:spacing w:after="0" w:line="240" w:lineRule="auto"/>
              <w:jc w:val="center"/>
              <w:rPr>
                <w:del w:id="1740" w:author="Yin, Donglei *" w:date="2018-07-16T10:05:00Z"/>
                <w:rFonts w:ascii="Calibri" w:eastAsia="Times New Roman" w:hAnsi="Calibri" w:cs="Times New Roman"/>
                <w:color w:val="000000"/>
                <w:lang w:eastAsia="en-US"/>
              </w:rPr>
            </w:pPr>
          </w:p>
        </w:tc>
      </w:tr>
      <w:tr w:rsidR="00CB7000" w:rsidRPr="00CB7000" w:rsidDel="002E28BA" w14:paraId="79F8C32F" w14:textId="2C4C5095" w:rsidTr="00EC7A1B">
        <w:trPr>
          <w:trHeight w:val="300"/>
          <w:del w:id="1741" w:author="Yin, Donglei *" w:date="2018-07-16T10:05:00Z"/>
        </w:trPr>
        <w:tc>
          <w:tcPr>
            <w:tcW w:w="692" w:type="dxa"/>
            <w:tcBorders>
              <w:top w:val="nil"/>
              <w:left w:val="nil"/>
              <w:bottom w:val="nil"/>
              <w:right w:val="nil"/>
            </w:tcBorders>
            <w:shd w:val="clear" w:color="auto" w:fill="auto"/>
            <w:noWrap/>
            <w:vAlign w:val="center"/>
            <w:hideMark/>
          </w:tcPr>
          <w:p w14:paraId="1DDF78F5" w14:textId="43BC484A" w:rsidR="00CB7000" w:rsidRPr="00CB7000" w:rsidDel="002E28BA" w:rsidRDefault="00CB7000" w:rsidP="00CB7000">
            <w:pPr>
              <w:spacing w:after="0" w:line="240" w:lineRule="auto"/>
              <w:jc w:val="center"/>
              <w:rPr>
                <w:del w:id="1742" w:author="Yin, Donglei *" w:date="2018-07-16T10:05:00Z"/>
                <w:rFonts w:ascii="Calibri" w:eastAsia="Times New Roman" w:hAnsi="Calibri" w:cs="Times New Roman"/>
                <w:color w:val="000000"/>
                <w:lang w:eastAsia="en-US"/>
              </w:rPr>
            </w:pPr>
          </w:p>
        </w:tc>
        <w:tc>
          <w:tcPr>
            <w:tcW w:w="3612"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1301E35" w14:textId="68EA3DB4" w:rsidR="00CB7000" w:rsidRPr="00CB7000" w:rsidDel="002E28BA" w:rsidRDefault="00CB7000" w:rsidP="00CB7000">
            <w:pPr>
              <w:spacing w:after="0" w:line="240" w:lineRule="auto"/>
              <w:jc w:val="center"/>
              <w:rPr>
                <w:del w:id="1743" w:author="Yin, Donglei *" w:date="2018-07-16T10:05:00Z"/>
                <w:rFonts w:ascii="Calibri" w:eastAsia="Times New Roman" w:hAnsi="Calibri" w:cs="Times New Roman"/>
                <w:color w:val="000000"/>
                <w:lang w:eastAsia="en-US"/>
              </w:rPr>
            </w:pPr>
            <w:del w:id="1744" w:author="Yin, Donglei *" w:date="2018-07-16T10:05:00Z">
              <w:r w:rsidRPr="00CB7000" w:rsidDel="002E28BA">
                <w:rPr>
                  <w:rFonts w:ascii="Calibri" w:eastAsia="Times New Roman" w:hAnsi="Calibri" w:cs="Times New Roman"/>
                  <w:color w:val="000000"/>
                  <w:lang w:eastAsia="en-US"/>
                </w:rPr>
                <w:delText>Power</w:delText>
              </w:r>
            </w:del>
          </w:p>
        </w:tc>
        <w:tc>
          <w:tcPr>
            <w:tcW w:w="757" w:type="dxa"/>
            <w:tcBorders>
              <w:top w:val="nil"/>
              <w:left w:val="nil"/>
              <w:bottom w:val="nil"/>
              <w:right w:val="nil"/>
            </w:tcBorders>
            <w:shd w:val="clear" w:color="auto" w:fill="auto"/>
            <w:noWrap/>
            <w:vAlign w:val="center"/>
            <w:hideMark/>
          </w:tcPr>
          <w:p w14:paraId="4E038A81" w14:textId="7D4E16C0" w:rsidR="00CB7000" w:rsidRPr="00CB7000" w:rsidDel="002E28BA" w:rsidRDefault="00CB7000" w:rsidP="00CB7000">
            <w:pPr>
              <w:spacing w:after="0" w:line="240" w:lineRule="auto"/>
              <w:jc w:val="center"/>
              <w:rPr>
                <w:del w:id="1745"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78E559FE" w14:textId="37CBC753" w:rsidR="00CB7000" w:rsidRPr="00CB7000" w:rsidDel="002E28BA" w:rsidRDefault="00CB7000" w:rsidP="00CB7000">
            <w:pPr>
              <w:spacing w:after="0" w:line="240" w:lineRule="auto"/>
              <w:jc w:val="center"/>
              <w:rPr>
                <w:del w:id="1746" w:author="Yin, Donglei *" w:date="2018-07-16T10:05: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11BA4B07" w14:textId="1FAA937F" w:rsidR="00CB7000" w:rsidRPr="00CB7000" w:rsidDel="002E28BA" w:rsidRDefault="00CB7000" w:rsidP="00CB7000">
            <w:pPr>
              <w:spacing w:after="0" w:line="240" w:lineRule="auto"/>
              <w:jc w:val="center"/>
              <w:rPr>
                <w:del w:id="1747"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32DD18CC" w14:textId="6DE92888" w:rsidR="00CB7000" w:rsidRPr="00CB7000" w:rsidDel="002E28BA" w:rsidRDefault="00CB7000" w:rsidP="00CB7000">
            <w:pPr>
              <w:spacing w:after="0" w:line="240" w:lineRule="auto"/>
              <w:jc w:val="center"/>
              <w:rPr>
                <w:del w:id="1748"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670D0800" w14:textId="24C4C87E" w:rsidR="00CB7000" w:rsidRPr="00CB7000" w:rsidDel="002E28BA" w:rsidRDefault="00CB7000" w:rsidP="00CB7000">
            <w:pPr>
              <w:spacing w:after="0" w:line="240" w:lineRule="auto"/>
              <w:jc w:val="center"/>
              <w:rPr>
                <w:del w:id="1749" w:author="Yin, Donglei *" w:date="2018-07-16T10:05:00Z"/>
                <w:rFonts w:ascii="Calibri" w:eastAsia="Times New Roman" w:hAnsi="Calibri" w:cs="Times New Roman"/>
                <w:color w:val="000000"/>
                <w:lang w:eastAsia="en-US"/>
              </w:rPr>
            </w:pPr>
          </w:p>
        </w:tc>
      </w:tr>
      <w:tr w:rsidR="00CB7000" w:rsidRPr="00CB7000" w:rsidDel="002E28BA" w14:paraId="03C69424" w14:textId="0E44733E" w:rsidTr="00EC7A1B">
        <w:trPr>
          <w:trHeight w:val="280"/>
          <w:del w:id="1750" w:author="Yin, Donglei *" w:date="2018-07-16T10:05:00Z"/>
        </w:trPr>
        <w:tc>
          <w:tcPr>
            <w:tcW w:w="69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764E473" w14:textId="09370CB9" w:rsidR="00CB7000" w:rsidRPr="00CB7000" w:rsidDel="002E28BA" w:rsidRDefault="00CA7610" w:rsidP="00CB7000">
            <w:pPr>
              <w:spacing w:after="0" w:line="240" w:lineRule="auto"/>
              <w:jc w:val="center"/>
              <w:rPr>
                <w:del w:id="1751" w:author="Yin, Donglei *" w:date="2018-07-16T10:05:00Z"/>
                <w:rFonts w:ascii="Calibri" w:eastAsia="Times New Roman" w:hAnsi="Calibri" w:cs="Times New Roman"/>
                <w:color w:val="000000"/>
                <w:lang w:eastAsia="en-US"/>
              </w:rPr>
            </w:pPr>
            <m:oMathPara>
              <m:oMath>
                <m:sSub>
                  <m:sSubPr>
                    <m:ctrlPr>
                      <w:del w:id="1752" w:author="Yin, Donglei *" w:date="2018-07-16T10:05:00Z">
                        <w:rPr>
                          <w:rFonts w:ascii="Cambria Math" w:eastAsia="Times New Roman" w:hAnsi="Cambria Math" w:cs="Times New Roman"/>
                          <w:i/>
                          <w:sz w:val="24"/>
                          <w:szCs w:val="24"/>
                        </w:rPr>
                      </w:del>
                    </m:ctrlPr>
                  </m:sSubPr>
                  <m:e>
                    <m:r>
                      <w:del w:id="1753" w:author="Yin, Donglei *" w:date="2018-07-16T10:05:00Z">
                        <w:rPr>
                          <w:rFonts w:ascii="Cambria Math" w:eastAsia="Times New Roman" w:hAnsi="Cambria Math" w:cs="Times New Roman"/>
                          <w:sz w:val="24"/>
                          <w:szCs w:val="24"/>
                        </w:rPr>
                        <m:t>σ</m:t>
                      </w:del>
                    </m:r>
                  </m:e>
                  <m:sub>
                    <m:sSub>
                      <m:sSubPr>
                        <m:ctrlPr>
                          <w:del w:id="1754" w:author="Yin, Donglei *" w:date="2018-07-16T10:05:00Z">
                            <w:rPr>
                              <w:rFonts w:ascii="Cambria Math" w:eastAsia="Times New Roman" w:hAnsi="Cambria Math" w:cs="Times New Roman"/>
                              <w:i/>
                              <w:sz w:val="24"/>
                              <w:szCs w:val="24"/>
                            </w:rPr>
                          </w:del>
                        </m:ctrlPr>
                      </m:sSubPr>
                      <m:e>
                        <m:r>
                          <w:del w:id="1755" w:author="Yin, Donglei *" w:date="2018-07-16T10:05:00Z">
                            <w:rPr>
                              <w:rFonts w:ascii="Cambria Math" w:eastAsia="Times New Roman" w:hAnsi="Cambria Math" w:cs="Times New Roman"/>
                              <w:sz w:val="24"/>
                              <w:szCs w:val="24"/>
                            </w:rPr>
                            <m:t>R</m:t>
                          </w:del>
                        </m:r>
                      </m:e>
                      <m:sub>
                        <m:r>
                          <w:del w:id="1756" w:author="Yin, Donglei *" w:date="2018-07-16T10:05:00Z">
                            <w:rPr>
                              <w:rFonts w:ascii="Cambria Math" w:eastAsia="Times New Roman" w:hAnsi="Cambria Math" w:cs="Times New Roman"/>
                              <w:sz w:val="24"/>
                              <w:szCs w:val="24"/>
                            </w:rPr>
                            <m:t>1</m:t>
                          </w:del>
                        </m:r>
                      </m:sub>
                    </m:sSub>
                  </m:sub>
                </m:sSub>
              </m:oMath>
            </m:oMathPara>
          </w:p>
        </w:tc>
        <w:tc>
          <w:tcPr>
            <w:tcW w:w="1386" w:type="dxa"/>
            <w:vMerge w:val="restart"/>
            <w:tcBorders>
              <w:top w:val="nil"/>
              <w:left w:val="single" w:sz="8" w:space="0" w:color="auto"/>
              <w:bottom w:val="single" w:sz="8" w:space="0" w:color="000000"/>
              <w:right w:val="nil"/>
            </w:tcBorders>
            <w:shd w:val="clear" w:color="auto" w:fill="auto"/>
            <w:noWrap/>
            <w:vAlign w:val="center"/>
            <w:hideMark/>
          </w:tcPr>
          <w:p w14:paraId="549CEBB7" w14:textId="19C63A8B" w:rsidR="00CB7000" w:rsidRPr="00CB7000" w:rsidDel="002E28BA" w:rsidRDefault="00CB7000" w:rsidP="00CB7000">
            <w:pPr>
              <w:spacing w:after="0" w:line="240" w:lineRule="auto"/>
              <w:jc w:val="center"/>
              <w:rPr>
                <w:del w:id="1757" w:author="Yin, Donglei *" w:date="2018-07-16T10:05:00Z"/>
                <w:rFonts w:ascii="Calibri" w:eastAsia="Times New Roman" w:hAnsi="Calibri" w:cs="Times New Roman"/>
                <w:color w:val="000000"/>
                <w:vertAlign w:val="subscript"/>
                <w:lang w:eastAsia="en-US"/>
              </w:rPr>
            </w:pPr>
            <w:del w:id="1758" w:author="Yin, Donglei *" w:date="2018-07-16T10:05:00Z">
              <w:r w:rsidRPr="00CB7000" w:rsidDel="002E28BA">
                <w:rPr>
                  <w:rFonts w:ascii="Calibri" w:eastAsia="Times New Roman" w:hAnsi="Calibri" w:cs="Times New Roman"/>
                  <w:color w:val="000000"/>
                  <w:lang w:eastAsia="en-US"/>
                </w:rPr>
                <w:delText> </w:delText>
              </w:r>
              <w:r w:rsidR="00111E81" w:rsidDel="002E28BA">
                <w:rPr>
                  <w:rFonts w:ascii="Calibri" w:eastAsia="Times New Roman" w:hAnsi="Calibri" w:cs="Times New Roman"/>
                  <w:color w:val="000000"/>
                  <w:lang w:eastAsia="en-US"/>
                </w:rPr>
                <w:delText>H</w:delText>
              </w:r>
              <w:r w:rsidR="00111E81" w:rsidDel="002E28BA">
                <w:rPr>
                  <w:rFonts w:ascii="Calibri" w:eastAsia="Times New Roman" w:hAnsi="Calibri" w:cs="Times New Roman"/>
                  <w:color w:val="000000"/>
                  <w:vertAlign w:val="subscript"/>
                  <w:lang w:eastAsia="en-US"/>
                </w:rPr>
                <w:delText>00</w:delText>
              </w:r>
            </w:del>
          </w:p>
        </w:tc>
        <w:tc>
          <w:tcPr>
            <w:tcW w:w="718" w:type="dxa"/>
            <w:vMerge w:val="restart"/>
            <w:tcBorders>
              <w:top w:val="nil"/>
              <w:left w:val="nil"/>
              <w:bottom w:val="single" w:sz="8" w:space="0" w:color="000000"/>
              <w:right w:val="nil"/>
            </w:tcBorders>
            <w:shd w:val="clear" w:color="auto" w:fill="auto"/>
            <w:noWrap/>
            <w:vAlign w:val="center"/>
            <w:hideMark/>
          </w:tcPr>
          <w:p w14:paraId="230BA074" w14:textId="38DA6B87" w:rsidR="00CB7000" w:rsidRPr="00CB7000" w:rsidDel="002E28BA" w:rsidRDefault="00111E81" w:rsidP="00CB7000">
            <w:pPr>
              <w:spacing w:after="0" w:line="240" w:lineRule="auto"/>
              <w:jc w:val="center"/>
              <w:rPr>
                <w:del w:id="1759" w:author="Yin, Donglei *" w:date="2018-07-16T10:05:00Z"/>
                <w:rFonts w:ascii="Calibri" w:eastAsia="Times New Roman" w:hAnsi="Calibri" w:cs="Times New Roman"/>
                <w:color w:val="000000"/>
                <w:lang w:eastAsia="en-US"/>
              </w:rPr>
            </w:pPr>
            <w:del w:id="1760" w:author="Yin, Donglei *" w:date="2018-07-16T10:05:00Z">
              <w:r w:rsidDel="002E28BA">
                <w:rPr>
                  <w:rFonts w:ascii="Calibri" w:eastAsia="Times New Roman" w:hAnsi="Calibri" w:cs="Times New Roman"/>
                  <w:color w:val="000000"/>
                  <w:lang w:eastAsia="en-US"/>
                </w:rPr>
                <w:delText>H</w:delText>
              </w:r>
              <w:r w:rsidDel="002E28BA">
                <w:rPr>
                  <w:rFonts w:ascii="Calibri" w:eastAsia="Times New Roman" w:hAnsi="Calibri" w:cs="Times New Roman"/>
                  <w:color w:val="000000"/>
                  <w:vertAlign w:val="subscript"/>
                  <w:lang w:eastAsia="en-US"/>
                </w:rPr>
                <w:delText>01</w:delText>
              </w:r>
              <w:r w:rsidR="00CB7000" w:rsidRPr="00CB7000" w:rsidDel="002E28BA">
                <w:rPr>
                  <w:rFonts w:ascii="Calibri" w:eastAsia="Times New Roman" w:hAnsi="Calibri" w:cs="Times New Roman"/>
                  <w:color w:val="000000"/>
                  <w:lang w:eastAsia="en-US"/>
                </w:rPr>
                <w:delText> </w:delText>
              </w:r>
            </w:del>
          </w:p>
        </w:tc>
        <w:tc>
          <w:tcPr>
            <w:tcW w:w="718" w:type="dxa"/>
            <w:vMerge w:val="restart"/>
            <w:tcBorders>
              <w:top w:val="nil"/>
              <w:left w:val="nil"/>
              <w:bottom w:val="single" w:sz="8" w:space="0" w:color="000000"/>
              <w:right w:val="nil"/>
            </w:tcBorders>
            <w:shd w:val="clear" w:color="auto" w:fill="auto"/>
            <w:noWrap/>
            <w:vAlign w:val="center"/>
            <w:hideMark/>
          </w:tcPr>
          <w:p w14:paraId="101734DF" w14:textId="0CC08C9A" w:rsidR="00CB7000" w:rsidRPr="00CB7000" w:rsidDel="002E28BA" w:rsidRDefault="00CB7000" w:rsidP="00CB7000">
            <w:pPr>
              <w:spacing w:after="0" w:line="240" w:lineRule="auto"/>
              <w:jc w:val="center"/>
              <w:rPr>
                <w:del w:id="1761" w:author="Yin, Donglei *" w:date="2018-07-16T10:05:00Z"/>
                <w:rFonts w:ascii="Calibri" w:eastAsia="Times New Roman" w:hAnsi="Calibri" w:cs="Times New Roman"/>
                <w:color w:val="000000"/>
                <w:vertAlign w:val="subscript"/>
                <w:lang w:eastAsia="en-US"/>
              </w:rPr>
            </w:pPr>
            <w:del w:id="1762" w:author="Yin, Donglei *" w:date="2018-07-16T10:05:00Z">
              <w:r w:rsidRPr="00CB7000" w:rsidDel="002E28BA">
                <w:rPr>
                  <w:rFonts w:ascii="Calibri" w:eastAsia="Times New Roman" w:hAnsi="Calibri" w:cs="Times New Roman"/>
                  <w:color w:val="000000"/>
                  <w:lang w:eastAsia="en-US"/>
                </w:rPr>
                <w:delText> </w:delText>
              </w:r>
              <w:r w:rsidR="00111E81" w:rsidDel="002E28BA">
                <w:rPr>
                  <w:rFonts w:ascii="Calibri" w:eastAsia="Times New Roman" w:hAnsi="Calibri" w:cs="Times New Roman"/>
                  <w:color w:val="000000"/>
                  <w:lang w:eastAsia="en-US"/>
                </w:rPr>
                <w:delText>H</w:delText>
              </w:r>
              <w:r w:rsidR="00111E81" w:rsidDel="002E28BA">
                <w:rPr>
                  <w:rFonts w:ascii="Calibri" w:eastAsia="Times New Roman" w:hAnsi="Calibri" w:cs="Times New Roman"/>
                  <w:color w:val="000000"/>
                  <w:vertAlign w:val="subscript"/>
                  <w:lang w:eastAsia="en-US"/>
                </w:rPr>
                <w:delText>02</w:delText>
              </w:r>
            </w:del>
          </w:p>
        </w:tc>
        <w:tc>
          <w:tcPr>
            <w:tcW w:w="790" w:type="dxa"/>
            <w:vMerge w:val="restart"/>
            <w:tcBorders>
              <w:top w:val="nil"/>
              <w:left w:val="nil"/>
              <w:bottom w:val="single" w:sz="8" w:space="0" w:color="000000"/>
              <w:right w:val="single" w:sz="8" w:space="0" w:color="auto"/>
            </w:tcBorders>
            <w:shd w:val="clear" w:color="auto" w:fill="auto"/>
            <w:noWrap/>
            <w:vAlign w:val="center"/>
            <w:hideMark/>
          </w:tcPr>
          <w:p w14:paraId="1CA622D1" w14:textId="67F637F6" w:rsidR="00B55D9A" w:rsidDel="002E28BA" w:rsidRDefault="00111E81" w:rsidP="00CB7000">
            <w:pPr>
              <w:spacing w:after="0" w:line="240" w:lineRule="auto"/>
              <w:jc w:val="center"/>
              <w:rPr>
                <w:del w:id="1763" w:author="Yin, Donglei *" w:date="2018-07-16T10:05:00Z"/>
                <w:rFonts w:ascii="Calibri" w:eastAsia="Times New Roman" w:hAnsi="Calibri" w:cs="Times New Roman"/>
                <w:color w:val="000000"/>
                <w:lang w:eastAsia="en-US"/>
              </w:rPr>
            </w:pPr>
            <w:del w:id="1764" w:author="Yin, Donglei *" w:date="2018-07-16T10:05:00Z">
              <w:r w:rsidDel="002E28BA">
                <w:rPr>
                  <w:rFonts w:ascii="Calibri" w:eastAsia="Times New Roman" w:hAnsi="Calibri" w:cs="Times New Roman"/>
                  <w:color w:val="000000"/>
                  <w:lang w:eastAsia="en-US"/>
                </w:rPr>
                <w:delText>Reject</w:delText>
              </w:r>
            </w:del>
          </w:p>
          <w:p w14:paraId="6554015D" w14:textId="3387FA16" w:rsidR="00CB7000" w:rsidRPr="00CB7000" w:rsidDel="002E28BA" w:rsidRDefault="00B55D9A" w:rsidP="00CB7000">
            <w:pPr>
              <w:spacing w:after="0" w:line="240" w:lineRule="auto"/>
              <w:jc w:val="center"/>
              <w:rPr>
                <w:del w:id="1765" w:author="Yin, Donglei *" w:date="2018-07-16T10:05:00Z"/>
                <w:rFonts w:ascii="Calibri" w:eastAsia="Times New Roman" w:hAnsi="Calibri" w:cs="Times New Roman"/>
                <w:color w:val="000000"/>
                <w:lang w:eastAsia="en-US"/>
              </w:rPr>
            </w:pPr>
            <w:del w:id="1766" w:author="Yin, Donglei *" w:date="2018-07-16T10:05:00Z">
              <w:r w:rsidDel="002E28BA">
                <w:rPr>
                  <w:rFonts w:ascii="Calibri" w:eastAsia="Times New Roman" w:hAnsi="Calibri" w:cs="Times New Roman"/>
                  <w:color w:val="000000"/>
                  <w:lang w:eastAsia="en-US"/>
                </w:rPr>
                <w:delText>All</w:delText>
              </w:r>
              <w:r w:rsidR="00CB7000" w:rsidRPr="00CB7000" w:rsidDel="002E28BA">
                <w:rPr>
                  <w:rFonts w:ascii="Calibri" w:eastAsia="Times New Roman" w:hAnsi="Calibri" w:cs="Times New Roman"/>
                  <w:color w:val="000000"/>
                  <w:lang w:eastAsia="en-US"/>
                </w:rPr>
                <w:delText> </w:delText>
              </w:r>
            </w:del>
          </w:p>
        </w:tc>
        <w:tc>
          <w:tcPr>
            <w:tcW w:w="757" w:type="dxa"/>
            <w:tcBorders>
              <w:top w:val="nil"/>
              <w:left w:val="nil"/>
              <w:bottom w:val="nil"/>
              <w:right w:val="nil"/>
            </w:tcBorders>
            <w:shd w:val="clear" w:color="auto" w:fill="auto"/>
            <w:noWrap/>
            <w:vAlign w:val="center"/>
            <w:hideMark/>
          </w:tcPr>
          <w:p w14:paraId="62C52905" w14:textId="0291FDC1" w:rsidR="00CB7000" w:rsidRPr="00CB7000" w:rsidDel="002E28BA" w:rsidRDefault="00CB7000" w:rsidP="00CB7000">
            <w:pPr>
              <w:spacing w:after="0" w:line="240" w:lineRule="auto"/>
              <w:jc w:val="center"/>
              <w:rPr>
                <w:del w:id="1767"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40C395A9" w14:textId="35C08DD6" w:rsidR="00CB7000" w:rsidRPr="00CB7000" w:rsidDel="002E28BA" w:rsidRDefault="00CB7000" w:rsidP="00CB7000">
            <w:pPr>
              <w:spacing w:after="0" w:line="240" w:lineRule="auto"/>
              <w:jc w:val="center"/>
              <w:rPr>
                <w:del w:id="1768" w:author="Yin, Donglei *" w:date="2018-07-16T10:05: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2A513D00" w14:textId="370E117A" w:rsidR="00CB7000" w:rsidRPr="00CB7000" w:rsidDel="002E28BA" w:rsidRDefault="00CB7000" w:rsidP="00CB7000">
            <w:pPr>
              <w:spacing w:after="0" w:line="240" w:lineRule="auto"/>
              <w:jc w:val="center"/>
              <w:rPr>
                <w:del w:id="1769"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099E0338" w14:textId="31C151C8" w:rsidR="00CB7000" w:rsidRPr="00CB7000" w:rsidDel="002E28BA" w:rsidRDefault="00CB7000" w:rsidP="00CB7000">
            <w:pPr>
              <w:spacing w:after="0" w:line="240" w:lineRule="auto"/>
              <w:jc w:val="center"/>
              <w:rPr>
                <w:del w:id="1770"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0DEE2322" w14:textId="606B450A" w:rsidR="00CB7000" w:rsidRPr="00CB7000" w:rsidDel="002E28BA" w:rsidRDefault="00CB7000" w:rsidP="00CB7000">
            <w:pPr>
              <w:spacing w:after="0" w:line="240" w:lineRule="auto"/>
              <w:jc w:val="center"/>
              <w:rPr>
                <w:del w:id="1771" w:author="Yin, Donglei *" w:date="2018-07-16T10:05:00Z"/>
                <w:rFonts w:ascii="Calibri" w:eastAsia="Times New Roman" w:hAnsi="Calibri" w:cs="Times New Roman"/>
                <w:color w:val="000000"/>
                <w:lang w:eastAsia="en-US"/>
              </w:rPr>
            </w:pPr>
          </w:p>
        </w:tc>
      </w:tr>
      <w:tr w:rsidR="00CB7000" w:rsidRPr="00CB7000" w:rsidDel="002E28BA" w14:paraId="1A0D3827" w14:textId="096F0598" w:rsidTr="00EC7A1B">
        <w:trPr>
          <w:trHeight w:val="300"/>
          <w:del w:id="1772" w:author="Yin, Donglei *" w:date="2018-07-16T10:05:00Z"/>
        </w:trPr>
        <w:tc>
          <w:tcPr>
            <w:tcW w:w="692" w:type="dxa"/>
            <w:vMerge/>
            <w:tcBorders>
              <w:top w:val="single" w:sz="8" w:space="0" w:color="auto"/>
              <w:left w:val="single" w:sz="8" w:space="0" w:color="auto"/>
              <w:bottom w:val="single" w:sz="8" w:space="0" w:color="000000"/>
              <w:right w:val="single" w:sz="8" w:space="0" w:color="auto"/>
            </w:tcBorders>
            <w:vAlign w:val="center"/>
            <w:hideMark/>
          </w:tcPr>
          <w:p w14:paraId="742DD2CF" w14:textId="7305C67F" w:rsidR="00CB7000" w:rsidRPr="00CB7000" w:rsidDel="002E28BA" w:rsidRDefault="00CB7000" w:rsidP="00CB7000">
            <w:pPr>
              <w:spacing w:after="0" w:line="240" w:lineRule="auto"/>
              <w:rPr>
                <w:del w:id="1773" w:author="Yin, Donglei *" w:date="2018-07-16T10:05:00Z"/>
                <w:rFonts w:ascii="Calibri" w:eastAsia="Times New Roman" w:hAnsi="Calibri" w:cs="Times New Roman"/>
                <w:color w:val="000000"/>
                <w:lang w:eastAsia="en-US"/>
              </w:rPr>
            </w:pPr>
          </w:p>
        </w:tc>
        <w:tc>
          <w:tcPr>
            <w:tcW w:w="1386" w:type="dxa"/>
            <w:vMerge/>
            <w:tcBorders>
              <w:top w:val="nil"/>
              <w:left w:val="single" w:sz="8" w:space="0" w:color="auto"/>
              <w:bottom w:val="single" w:sz="8" w:space="0" w:color="000000"/>
              <w:right w:val="nil"/>
            </w:tcBorders>
            <w:vAlign w:val="center"/>
            <w:hideMark/>
          </w:tcPr>
          <w:p w14:paraId="1CFD5613" w14:textId="3F9CE016" w:rsidR="00CB7000" w:rsidRPr="00CB7000" w:rsidDel="002E28BA" w:rsidRDefault="00CB7000" w:rsidP="00CB7000">
            <w:pPr>
              <w:spacing w:after="0" w:line="240" w:lineRule="auto"/>
              <w:rPr>
                <w:del w:id="1774" w:author="Yin, Donglei *" w:date="2018-07-16T10:05:00Z"/>
                <w:rFonts w:ascii="Calibri" w:eastAsia="Times New Roman" w:hAnsi="Calibri" w:cs="Times New Roman"/>
                <w:color w:val="000000"/>
                <w:lang w:eastAsia="en-US"/>
              </w:rPr>
            </w:pPr>
          </w:p>
        </w:tc>
        <w:tc>
          <w:tcPr>
            <w:tcW w:w="718" w:type="dxa"/>
            <w:vMerge/>
            <w:tcBorders>
              <w:top w:val="nil"/>
              <w:left w:val="nil"/>
              <w:bottom w:val="single" w:sz="8" w:space="0" w:color="000000"/>
              <w:right w:val="nil"/>
            </w:tcBorders>
            <w:vAlign w:val="center"/>
            <w:hideMark/>
          </w:tcPr>
          <w:p w14:paraId="3DDBC895" w14:textId="004D7FD7" w:rsidR="00CB7000" w:rsidRPr="00CB7000" w:rsidDel="002E28BA" w:rsidRDefault="00CB7000" w:rsidP="00CB7000">
            <w:pPr>
              <w:spacing w:after="0" w:line="240" w:lineRule="auto"/>
              <w:rPr>
                <w:del w:id="1775" w:author="Yin, Donglei *" w:date="2018-07-16T10:05:00Z"/>
                <w:rFonts w:ascii="Calibri" w:eastAsia="Times New Roman" w:hAnsi="Calibri" w:cs="Times New Roman"/>
                <w:color w:val="000000"/>
                <w:lang w:eastAsia="en-US"/>
              </w:rPr>
            </w:pPr>
          </w:p>
        </w:tc>
        <w:tc>
          <w:tcPr>
            <w:tcW w:w="718" w:type="dxa"/>
            <w:vMerge/>
            <w:tcBorders>
              <w:top w:val="nil"/>
              <w:left w:val="nil"/>
              <w:bottom w:val="single" w:sz="8" w:space="0" w:color="000000"/>
              <w:right w:val="nil"/>
            </w:tcBorders>
            <w:vAlign w:val="center"/>
            <w:hideMark/>
          </w:tcPr>
          <w:p w14:paraId="33AAC004" w14:textId="382E1866" w:rsidR="00CB7000" w:rsidRPr="00CB7000" w:rsidDel="002E28BA" w:rsidRDefault="00CB7000" w:rsidP="00CB7000">
            <w:pPr>
              <w:spacing w:after="0" w:line="240" w:lineRule="auto"/>
              <w:rPr>
                <w:del w:id="1776" w:author="Yin, Donglei *" w:date="2018-07-16T10:05:00Z"/>
                <w:rFonts w:ascii="Calibri" w:eastAsia="Times New Roman" w:hAnsi="Calibri" w:cs="Times New Roman"/>
                <w:color w:val="000000"/>
                <w:lang w:eastAsia="en-US"/>
              </w:rPr>
            </w:pPr>
          </w:p>
        </w:tc>
        <w:tc>
          <w:tcPr>
            <w:tcW w:w="790" w:type="dxa"/>
            <w:vMerge/>
            <w:tcBorders>
              <w:top w:val="nil"/>
              <w:left w:val="nil"/>
              <w:bottom w:val="single" w:sz="8" w:space="0" w:color="000000"/>
              <w:right w:val="single" w:sz="8" w:space="0" w:color="auto"/>
            </w:tcBorders>
            <w:vAlign w:val="center"/>
            <w:hideMark/>
          </w:tcPr>
          <w:p w14:paraId="389522A9" w14:textId="5B6ACADC" w:rsidR="00CB7000" w:rsidRPr="00CB7000" w:rsidDel="002E28BA" w:rsidRDefault="00CB7000" w:rsidP="00CB7000">
            <w:pPr>
              <w:spacing w:after="0" w:line="240" w:lineRule="auto"/>
              <w:rPr>
                <w:del w:id="1777"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4C5F72A1" w14:textId="2AF53EED" w:rsidR="00CB7000" w:rsidRPr="00CB7000" w:rsidDel="002E28BA" w:rsidRDefault="00CB7000" w:rsidP="00CB7000">
            <w:pPr>
              <w:spacing w:after="0" w:line="240" w:lineRule="auto"/>
              <w:jc w:val="center"/>
              <w:rPr>
                <w:del w:id="1778"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04BD5E0A" w14:textId="1D7BDE3F" w:rsidR="00CB7000" w:rsidRPr="00CB7000" w:rsidDel="002E28BA" w:rsidRDefault="00CB7000" w:rsidP="00CB7000">
            <w:pPr>
              <w:spacing w:after="0" w:line="240" w:lineRule="auto"/>
              <w:jc w:val="center"/>
              <w:rPr>
                <w:del w:id="1779" w:author="Yin, Donglei *" w:date="2018-07-16T10:05: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6FCD470C" w14:textId="3409C9B0" w:rsidR="00CB7000" w:rsidRPr="00CB7000" w:rsidDel="002E28BA" w:rsidRDefault="00CB7000" w:rsidP="00CB7000">
            <w:pPr>
              <w:spacing w:after="0" w:line="240" w:lineRule="auto"/>
              <w:jc w:val="center"/>
              <w:rPr>
                <w:del w:id="1780"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312B9803" w14:textId="768B449E" w:rsidR="00CB7000" w:rsidRPr="00CB7000" w:rsidDel="002E28BA" w:rsidRDefault="00CB7000" w:rsidP="00CB7000">
            <w:pPr>
              <w:spacing w:after="0" w:line="240" w:lineRule="auto"/>
              <w:jc w:val="center"/>
              <w:rPr>
                <w:del w:id="1781"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70738048" w14:textId="57D45FE0" w:rsidR="00CB7000" w:rsidRPr="00CB7000" w:rsidDel="002E28BA" w:rsidRDefault="00CB7000" w:rsidP="00CB7000">
            <w:pPr>
              <w:spacing w:after="0" w:line="240" w:lineRule="auto"/>
              <w:jc w:val="center"/>
              <w:rPr>
                <w:del w:id="1782" w:author="Yin, Donglei *" w:date="2018-07-16T10:05:00Z"/>
                <w:rFonts w:ascii="Calibri" w:eastAsia="Times New Roman" w:hAnsi="Calibri" w:cs="Times New Roman"/>
                <w:color w:val="000000"/>
                <w:lang w:eastAsia="en-US"/>
              </w:rPr>
            </w:pPr>
          </w:p>
        </w:tc>
      </w:tr>
      <w:tr w:rsidR="00CB7000" w:rsidRPr="00CB7000" w:rsidDel="002E28BA" w14:paraId="2E2E654A" w14:textId="0CEB226B" w:rsidTr="00EC7A1B">
        <w:trPr>
          <w:trHeight w:val="280"/>
          <w:del w:id="1783" w:author="Yin, Donglei *" w:date="2018-07-16T10:05:00Z"/>
        </w:trPr>
        <w:tc>
          <w:tcPr>
            <w:tcW w:w="692" w:type="dxa"/>
            <w:tcBorders>
              <w:top w:val="nil"/>
              <w:left w:val="single" w:sz="8" w:space="0" w:color="auto"/>
              <w:bottom w:val="nil"/>
              <w:right w:val="nil"/>
            </w:tcBorders>
            <w:shd w:val="clear" w:color="auto" w:fill="auto"/>
            <w:noWrap/>
            <w:vAlign w:val="center"/>
            <w:hideMark/>
          </w:tcPr>
          <w:p w14:paraId="082FFC86" w14:textId="57A63EF1" w:rsidR="00CB7000" w:rsidRPr="00CB7000" w:rsidDel="002E28BA" w:rsidRDefault="00CB7000" w:rsidP="00CB7000">
            <w:pPr>
              <w:spacing w:after="0" w:line="240" w:lineRule="auto"/>
              <w:jc w:val="center"/>
              <w:rPr>
                <w:del w:id="1784" w:author="Yin, Donglei *" w:date="2018-07-16T10:05:00Z"/>
                <w:rFonts w:ascii="Calibri" w:eastAsia="Times New Roman" w:hAnsi="Calibri" w:cs="Times New Roman"/>
                <w:color w:val="000000"/>
                <w:lang w:eastAsia="en-US"/>
              </w:rPr>
            </w:pPr>
            <w:del w:id="1785" w:author="Yin, Donglei *" w:date="2018-07-16T10:05:00Z">
              <w:r w:rsidRPr="00CB7000" w:rsidDel="002E28BA">
                <w:rPr>
                  <w:rFonts w:ascii="Calibri" w:eastAsia="Times New Roman" w:hAnsi="Calibri" w:cs="Times New Roman"/>
                  <w:color w:val="000000"/>
                  <w:lang w:eastAsia="en-US"/>
                </w:rPr>
                <w:delText>2/1.5</w:delText>
              </w:r>
            </w:del>
          </w:p>
        </w:tc>
        <w:tc>
          <w:tcPr>
            <w:tcW w:w="1386" w:type="dxa"/>
            <w:tcBorders>
              <w:top w:val="nil"/>
              <w:left w:val="single" w:sz="8" w:space="0" w:color="auto"/>
              <w:bottom w:val="nil"/>
              <w:right w:val="nil"/>
            </w:tcBorders>
            <w:shd w:val="clear" w:color="auto" w:fill="auto"/>
            <w:noWrap/>
            <w:vAlign w:val="center"/>
            <w:hideMark/>
          </w:tcPr>
          <w:p w14:paraId="33F757AE" w14:textId="14237CBC" w:rsidR="00CB7000" w:rsidRPr="00CB7000" w:rsidDel="002E28BA" w:rsidRDefault="00CB7000" w:rsidP="00CB7000">
            <w:pPr>
              <w:spacing w:after="0" w:line="240" w:lineRule="auto"/>
              <w:jc w:val="center"/>
              <w:rPr>
                <w:del w:id="1786" w:author="Yin, Donglei *" w:date="2018-07-16T10:05:00Z"/>
                <w:rFonts w:ascii="Calibri" w:eastAsia="Times New Roman" w:hAnsi="Calibri" w:cs="Times New Roman"/>
                <w:color w:val="000000"/>
                <w:lang w:eastAsia="en-US"/>
              </w:rPr>
            </w:pPr>
            <w:del w:id="1787" w:author="Yin, Donglei *" w:date="2018-07-16T10:05:00Z">
              <w:r w:rsidRPr="00CB7000" w:rsidDel="002E28BA">
                <w:rPr>
                  <w:rFonts w:ascii="Calibri" w:eastAsia="Times New Roman" w:hAnsi="Calibri" w:cs="Times New Roman"/>
                  <w:color w:val="000000"/>
                  <w:lang w:eastAsia="en-US"/>
                </w:rPr>
                <w:delText>0.06</w:delText>
              </w:r>
            </w:del>
          </w:p>
        </w:tc>
        <w:tc>
          <w:tcPr>
            <w:tcW w:w="718" w:type="dxa"/>
            <w:tcBorders>
              <w:top w:val="nil"/>
              <w:left w:val="nil"/>
              <w:bottom w:val="nil"/>
              <w:right w:val="nil"/>
            </w:tcBorders>
            <w:shd w:val="clear" w:color="auto" w:fill="auto"/>
            <w:noWrap/>
            <w:vAlign w:val="center"/>
            <w:hideMark/>
          </w:tcPr>
          <w:p w14:paraId="32EB6E20" w14:textId="0F83283E" w:rsidR="00CB7000" w:rsidRPr="00CB7000" w:rsidDel="002E28BA" w:rsidRDefault="00CB7000" w:rsidP="00CB7000">
            <w:pPr>
              <w:spacing w:after="0" w:line="240" w:lineRule="auto"/>
              <w:jc w:val="center"/>
              <w:rPr>
                <w:del w:id="1788" w:author="Yin, Donglei *" w:date="2018-07-16T10:05:00Z"/>
                <w:rFonts w:ascii="Calibri" w:eastAsia="Times New Roman" w:hAnsi="Calibri" w:cs="Times New Roman"/>
                <w:color w:val="000000"/>
                <w:lang w:eastAsia="en-US"/>
              </w:rPr>
            </w:pPr>
            <w:del w:id="1789" w:author="Yin, Donglei *" w:date="2018-07-16T10:05:00Z">
              <w:r w:rsidRPr="00CB7000" w:rsidDel="002E28BA">
                <w:rPr>
                  <w:rFonts w:ascii="Calibri" w:eastAsia="Times New Roman" w:hAnsi="Calibri" w:cs="Times New Roman"/>
                  <w:color w:val="000000"/>
                  <w:lang w:eastAsia="en-US"/>
                </w:rPr>
                <w:delText>0.56</w:delText>
              </w:r>
            </w:del>
          </w:p>
        </w:tc>
        <w:tc>
          <w:tcPr>
            <w:tcW w:w="718" w:type="dxa"/>
            <w:tcBorders>
              <w:top w:val="nil"/>
              <w:left w:val="nil"/>
              <w:bottom w:val="nil"/>
              <w:right w:val="nil"/>
            </w:tcBorders>
            <w:shd w:val="clear" w:color="auto" w:fill="auto"/>
            <w:noWrap/>
            <w:vAlign w:val="center"/>
            <w:hideMark/>
          </w:tcPr>
          <w:p w14:paraId="0CEC9925" w14:textId="14065439" w:rsidR="00CB7000" w:rsidRPr="00CB7000" w:rsidDel="002E28BA" w:rsidRDefault="00CB7000" w:rsidP="00CB7000">
            <w:pPr>
              <w:spacing w:after="0" w:line="240" w:lineRule="auto"/>
              <w:jc w:val="center"/>
              <w:rPr>
                <w:del w:id="1790" w:author="Yin, Donglei *" w:date="2018-07-16T10:05:00Z"/>
                <w:rFonts w:ascii="Calibri" w:eastAsia="Times New Roman" w:hAnsi="Calibri" w:cs="Times New Roman"/>
                <w:color w:val="000000"/>
                <w:lang w:eastAsia="en-US"/>
              </w:rPr>
            </w:pPr>
            <w:del w:id="1791" w:author="Yin, Donglei *" w:date="2018-07-16T10:05:00Z">
              <w:r w:rsidRPr="00CB7000" w:rsidDel="002E28BA">
                <w:rPr>
                  <w:rFonts w:ascii="Calibri" w:eastAsia="Times New Roman" w:hAnsi="Calibri" w:cs="Times New Roman"/>
                  <w:color w:val="000000"/>
                  <w:lang w:eastAsia="en-US"/>
                </w:rPr>
                <w:delText>0.435</w:delText>
              </w:r>
            </w:del>
          </w:p>
        </w:tc>
        <w:tc>
          <w:tcPr>
            <w:tcW w:w="790" w:type="dxa"/>
            <w:tcBorders>
              <w:top w:val="single" w:sz="8" w:space="0" w:color="auto"/>
              <w:left w:val="nil"/>
              <w:bottom w:val="nil"/>
              <w:right w:val="single" w:sz="8" w:space="0" w:color="auto"/>
            </w:tcBorders>
            <w:shd w:val="clear" w:color="000000" w:fill="FCF6F9"/>
            <w:noWrap/>
            <w:vAlign w:val="center"/>
            <w:hideMark/>
          </w:tcPr>
          <w:p w14:paraId="6BBBD9E9" w14:textId="29601DBB" w:rsidR="00CB7000" w:rsidRPr="00CB7000" w:rsidDel="002E28BA" w:rsidRDefault="00CB7000" w:rsidP="00CB7000">
            <w:pPr>
              <w:spacing w:after="0" w:line="240" w:lineRule="auto"/>
              <w:jc w:val="center"/>
              <w:rPr>
                <w:del w:id="1792" w:author="Yin, Donglei *" w:date="2018-07-16T10:05:00Z"/>
                <w:rFonts w:ascii="Calibri" w:eastAsia="Times New Roman" w:hAnsi="Calibri" w:cs="Times New Roman"/>
                <w:color w:val="000000"/>
                <w:lang w:eastAsia="en-US"/>
              </w:rPr>
            </w:pPr>
            <w:del w:id="1793" w:author="Yin, Donglei *" w:date="2018-07-16T10:05:00Z">
              <w:r w:rsidRPr="00CB7000" w:rsidDel="002E28BA">
                <w:rPr>
                  <w:rFonts w:ascii="Calibri" w:eastAsia="Times New Roman" w:hAnsi="Calibri" w:cs="Times New Roman"/>
                  <w:color w:val="000000"/>
                  <w:lang w:eastAsia="en-US"/>
                </w:rPr>
                <w:delText>0.04</w:delText>
              </w:r>
            </w:del>
          </w:p>
        </w:tc>
        <w:tc>
          <w:tcPr>
            <w:tcW w:w="757" w:type="dxa"/>
            <w:tcBorders>
              <w:top w:val="nil"/>
              <w:left w:val="nil"/>
              <w:bottom w:val="nil"/>
              <w:right w:val="nil"/>
            </w:tcBorders>
            <w:shd w:val="clear" w:color="auto" w:fill="auto"/>
            <w:noWrap/>
            <w:vAlign w:val="center"/>
            <w:hideMark/>
          </w:tcPr>
          <w:p w14:paraId="20A3A5B3" w14:textId="676160AE" w:rsidR="00CB7000" w:rsidRPr="00CB7000" w:rsidDel="002E28BA" w:rsidRDefault="00CB7000" w:rsidP="00CB7000">
            <w:pPr>
              <w:spacing w:after="0" w:line="240" w:lineRule="auto"/>
              <w:jc w:val="center"/>
              <w:rPr>
                <w:del w:id="1794"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411886CA" w14:textId="1DC6D392" w:rsidR="00CB7000" w:rsidRPr="00CB7000" w:rsidDel="002E28BA" w:rsidRDefault="00CB7000" w:rsidP="00CB7000">
            <w:pPr>
              <w:spacing w:after="0" w:line="240" w:lineRule="auto"/>
              <w:jc w:val="center"/>
              <w:rPr>
                <w:del w:id="1795" w:author="Yin, Donglei *" w:date="2018-07-16T10:05: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64F7C727" w14:textId="6FAF5224" w:rsidR="00CB7000" w:rsidRPr="00CB7000" w:rsidDel="002E28BA" w:rsidRDefault="00CB7000" w:rsidP="00CB7000">
            <w:pPr>
              <w:spacing w:after="0" w:line="240" w:lineRule="auto"/>
              <w:jc w:val="center"/>
              <w:rPr>
                <w:del w:id="1796"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09FFFDC" w14:textId="33EF2192" w:rsidR="00CB7000" w:rsidRPr="00CB7000" w:rsidDel="002E28BA" w:rsidRDefault="00CB7000" w:rsidP="00CB7000">
            <w:pPr>
              <w:spacing w:after="0" w:line="240" w:lineRule="auto"/>
              <w:jc w:val="center"/>
              <w:rPr>
                <w:del w:id="1797"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6527427B" w14:textId="77E7A67E" w:rsidR="00CB7000" w:rsidRPr="00CB7000" w:rsidDel="002E28BA" w:rsidRDefault="00CB7000" w:rsidP="00CB7000">
            <w:pPr>
              <w:spacing w:after="0" w:line="240" w:lineRule="auto"/>
              <w:jc w:val="center"/>
              <w:rPr>
                <w:del w:id="1798" w:author="Yin, Donglei *" w:date="2018-07-16T10:05:00Z"/>
                <w:rFonts w:ascii="Calibri" w:eastAsia="Times New Roman" w:hAnsi="Calibri" w:cs="Times New Roman"/>
                <w:color w:val="000000"/>
                <w:lang w:eastAsia="en-US"/>
              </w:rPr>
            </w:pPr>
          </w:p>
        </w:tc>
      </w:tr>
      <w:tr w:rsidR="00CB7000" w:rsidRPr="00CB7000" w:rsidDel="002E28BA" w14:paraId="28CA2616" w14:textId="12F2BF4F" w:rsidTr="00EC7A1B">
        <w:trPr>
          <w:trHeight w:val="280"/>
          <w:del w:id="1799" w:author="Yin, Donglei *" w:date="2018-07-16T10:05:00Z"/>
        </w:trPr>
        <w:tc>
          <w:tcPr>
            <w:tcW w:w="692" w:type="dxa"/>
            <w:tcBorders>
              <w:top w:val="nil"/>
              <w:left w:val="single" w:sz="8" w:space="0" w:color="auto"/>
              <w:bottom w:val="nil"/>
              <w:right w:val="nil"/>
            </w:tcBorders>
            <w:shd w:val="clear" w:color="auto" w:fill="auto"/>
            <w:noWrap/>
            <w:vAlign w:val="center"/>
            <w:hideMark/>
          </w:tcPr>
          <w:p w14:paraId="44F0A458" w14:textId="52ABABB2" w:rsidR="00CB7000" w:rsidRPr="00CB7000" w:rsidDel="002E28BA" w:rsidRDefault="00CB7000" w:rsidP="00CB7000">
            <w:pPr>
              <w:spacing w:after="0" w:line="240" w:lineRule="auto"/>
              <w:jc w:val="center"/>
              <w:rPr>
                <w:del w:id="1800" w:author="Yin, Donglei *" w:date="2018-07-16T10:05:00Z"/>
                <w:rFonts w:ascii="Calibri" w:eastAsia="Times New Roman" w:hAnsi="Calibri" w:cs="Times New Roman"/>
                <w:color w:val="000000"/>
                <w:lang w:eastAsia="en-US"/>
              </w:rPr>
            </w:pPr>
            <w:del w:id="1801" w:author="Yin, Donglei *" w:date="2018-07-16T10:05:00Z">
              <w:r w:rsidRPr="00CB7000" w:rsidDel="002E28BA">
                <w:rPr>
                  <w:rFonts w:ascii="Calibri" w:eastAsia="Times New Roman" w:hAnsi="Calibri" w:cs="Times New Roman"/>
                  <w:color w:val="000000"/>
                  <w:lang w:eastAsia="en-US"/>
                </w:rPr>
                <w:delText>2</w:delText>
              </w:r>
            </w:del>
          </w:p>
        </w:tc>
        <w:tc>
          <w:tcPr>
            <w:tcW w:w="1386" w:type="dxa"/>
            <w:tcBorders>
              <w:top w:val="nil"/>
              <w:left w:val="single" w:sz="8" w:space="0" w:color="auto"/>
              <w:bottom w:val="nil"/>
              <w:right w:val="nil"/>
            </w:tcBorders>
            <w:shd w:val="clear" w:color="auto" w:fill="auto"/>
            <w:noWrap/>
            <w:vAlign w:val="center"/>
            <w:hideMark/>
          </w:tcPr>
          <w:p w14:paraId="5EDDA35A" w14:textId="0FC46A6C" w:rsidR="00CB7000" w:rsidRPr="00CB7000" w:rsidDel="002E28BA" w:rsidRDefault="00CB7000" w:rsidP="00CB7000">
            <w:pPr>
              <w:spacing w:after="0" w:line="240" w:lineRule="auto"/>
              <w:jc w:val="center"/>
              <w:rPr>
                <w:del w:id="1802" w:author="Yin, Donglei *" w:date="2018-07-16T10:05:00Z"/>
                <w:rFonts w:ascii="Calibri" w:eastAsia="Times New Roman" w:hAnsi="Calibri" w:cs="Times New Roman"/>
                <w:color w:val="000000"/>
                <w:lang w:eastAsia="en-US"/>
              </w:rPr>
            </w:pPr>
            <w:del w:id="1803" w:author="Yin, Donglei *" w:date="2018-07-16T10:05:00Z">
              <w:r w:rsidRPr="00CB7000" w:rsidDel="002E28BA">
                <w:rPr>
                  <w:rFonts w:ascii="Calibri" w:eastAsia="Times New Roman" w:hAnsi="Calibri" w:cs="Times New Roman"/>
                  <w:color w:val="000000"/>
                  <w:lang w:eastAsia="en-US"/>
                </w:rPr>
                <w:delText>0.255</w:delText>
              </w:r>
            </w:del>
          </w:p>
        </w:tc>
        <w:tc>
          <w:tcPr>
            <w:tcW w:w="718" w:type="dxa"/>
            <w:tcBorders>
              <w:top w:val="nil"/>
              <w:left w:val="nil"/>
              <w:bottom w:val="nil"/>
              <w:right w:val="nil"/>
            </w:tcBorders>
            <w:shd w:val="clear" w:color="auto" w:fill="auto"/>
            <w:noWrap/>
            <w:vAlign w:val="center"/>
            <w:hideMark/>
          </w:tcPr>
          <w:p w14:paraId="77D0964C" w14:textId="35C88184" w:rsidR="00CB7000" w:rsidRPr="00CB7000" w:rsidDel="002E28BA" w:rsidRDefault="00CB7000" w:rsidP="00CB7000">
            <w:pPr>
              <w:spacing w:after="0" w:line="240" w:lineRule="auto"/>
              <w:jc w:val="center"/>
              <w:rPr>
                <w:del w:id="1804" w:author="Yin, Donglei *" w:date="2018-07-16T10:05:00Z"/>
                <w:rFonts w:ascii="Calibri" w:eastAsia="Times New Roman" w:hAnsi="Calibri" w:cs="Times New Roman"/>
                <w:color w:val="000000"/>
                <w:lang w:eastAsia="en-US"/>
              </w:rPr>
            </w:pPr>
            <w:del w:id="1805" w:author="Yin, Donglei *" w:date="2018-07-16T10:05:00Z">
              <w:r w:rsidRPr="00CB7000" w:rsidDel="002E28BA">
                <w:rPr>
                  <w:rFonts w:ascii="Calibri" w:eastAsia="Times New Roman" w:hAnsi="Calibri" w:cs="Times New Roman"/>
                  <w:color w:val="000000"/>
                  <w:lang w:eastAsia="en-US"/>
                </w:rPr>
                <w:delText>0.705</w:delText>
              </w:r>
            </w:del>
          </w:p>
        </w:tc>
        <w:tc>
          <w:tcPr>
            <w:tcW w:w="718" w:type="dxa"/>
            <w:tcBorders>
              <w:top w:val="nil"/>
              <w:left w:val="nil"/>
              <w:bottom w:val="nil"/>
              <w:right w:val="nil"/>
            </w:tcBorders>
            <w:shd w:val="clear" w:color="auto" w:fill="auto"/>
            <w:noWrap/>
            <w:vAlign w:val="center"/>
            <w:hideMark/>
          </w:tcPr>
          <w:p w14:paraId="1822E350" w14:textId="4ECF80D5" w:rsidR="00CB7000" w:rsidRPr="00CB7000" w:rsidDel="002E28BA" w:rsidRDefault="00CB7000" w:rsidP="00CB7000">
            <w:pPr>
              <w:spacing w:after="0" w:line="240" w:lineRule="auto"/>
              <w:jc w:val="center"/>
              <w:rPr>
                <w:del w:id="1806" w:author="Yin, Donglei *" w:date="2018-07-16T10:05:00Z"/>
                <w:rFonts w:ascii="Calibri" w:eastAsia="Times New Roman" w:hAnsi="Calibri" w:cs="Times New Roman"/>
                <w:color w:val="000000"/>
                <w:lang w:eastAsia="en-US"/>
              </w:rPr>
            </w:pPr>
            <w:del w:id="1807" w:author="Yin, Donglei *" w:date="2018-07-16T10:05:00Z">
              <w:r w:rsidRPr="00CB7000" w:rsidDel="002E28BA">
                <w:rPr>
                  <w:rFonts w:ascii="Calibri" w:eastAsia="Times New Roman" w:hAnsi="Calibri" w:cs="Times New Roman"/>
                  <w:color w:val="000000"/>
                  <w:lang w:eastAsia="en-US"/>
                </w:rPr>
                <w:delText>0.665</w:delText>
              </w:r>
            </w:del>
          </w:p>
        </w:tc>
        <w:tc>
          <w:tcPr>
            <w:tcW w:w="790" w:type="dxa"/>
            <w:tcBorders>
              <w:top w:val="nil"/>
              <w:left w:val="nil"/>
              <w:bottom w:val="nil"/>
              <w:right w:val="single" w:sz="8" w:space="0" w:color="auto"/>
            </w:tcBorders>
            <w:shd w:val="clear" w:color="000000" w:fill="FCDBDE"/>
            <w:noWrap/>
            <w:vAlign w:val="center"/>
            <w:hideMark/>
          </w:tcPr>
          <w:p w14:paraId="0D7737BA" w14:textId="3116919F" w:rsidR="00CB7000" w:rsidRPr="00CB7000" w:rsidDel="002E28BA" w:rsidRDefault="00CB7000" w:rsidP="00CB7000">
            <w:pPr>
              <w:spacing w:after="0" w:line="240" w:lineRule="auto"/>
              <w:jc w:val="center"/>
              <w:rPr>
                <w:del w:id="1808" w:author="Yin, Donglei *" w:date="2018-07-16T10:05:00Z"/>
                <w:rFonts w:ascii="Calibri" w:eastAsia="Times New Roman" w:hAnsi="Calibri" w:cs="Times New Roman"/>
                <w:color w:val="000000"/>
                <w:lang w:eastAsia="en-US"/>
              </w:rPr>
            </w:pPr>
            <w:del w:id="1809" w:author="Yin, Donglei *" w:date="2018-07-16T10:05:00Z">
              <w:r w:rsidRPr="00CB7000" w:rsidDel="002E28BA">
                <w:rPr>
                  <w:rFonts w:ascii="Calibri" w:eastAsia="Times New Roman" w:hAnsi="Calibri" w:cs="Times New Roman"/>
                  <w:color w:val="000000"/>
                  <w:lang w:eastAsia="en-US"/>
                </w:rPr>
                <w:delText>0.195</w:delText>
              </w:r>
            </w:del>
          </w:p>
        </w:tc>
        <w:tc>
          <w:tcPr>
            <w:tcW w:w="757" w:type="dxa"/>
            <w:tcBorders>
              <w:top w:val="nil"/>
              <w:left w:val="nil"/>
              <w:bottom w:val="nil"/>
              <w:right w:val="nil"/>
            </w:tcBorders>
            <w:shd w:val="clear" w:color="auto" w:fill="auto"/>
            <w:noWrap/>
            <w:vAlign w:val="center"/>
            <w:hideMark/>
          </w:tcPr>
          <w:p w14:paraId="31A18EDF" w14:textId="49DD52CF" w:rsidR="00CB7000" w:rsidRPr="00CB7000" w:rsidDel="002E28BA" w:rsidRDefault="00CB7000" w:rsidP="00CB7000">
            <w:pPr>
              <w:spacing w:after="0" w:line="240" w:lineRule="auto"/>
              <w:jc w:val="center"/>
              <w:rPr>
                <w:del w:id="1810"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1DF2D29C" w14:textId="4ABEA511" w:rsidR="00CB7000" w:rsidRPr="00CB7000" w:rsidDel="002E28BA" w:rsidRDefault="00CB7000" w:rsidP="00CB7000">
            <w:pPr>
              <w:spacing w:after="0" w:line="240" w:lineRule="auto"/>
              <w:jc w:val="center"/>
              <w:rPr>
                <w:del w:id="1811" w:author="Yin, Donglei *" w:date="2018-07-16T10:05: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07867D19" w14:textId="0ECF5D2A" w:rsidR="00CB7000" w:rsidRPr="00CB7000" w:rsidDel="002E28BA" w:rsidRDefault="00CB7000" w:rsidP="00CB7000">
            <w:pPr>
              <w:spacing w:after="0" w:line="240" w:lineRule="auto"/>
              <w:jc w:val="center"/>
              <w:rPr>
                <w:del w:id="1812"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4D79D410" w14:textId="4435BB85" w:rsidR="00CB7000" w:rsidRPr="00CB7000" w:rsidDel="002E28BA" w:rsidRDefault="00CB7000" w:rsidP="00CB7000">
            <w:pPr>
              <w:spacing w:after="0" w:line="240" w:lineRule="auto"/>
              <w:jc w:val="center"/>
              <w:rPr>
                <w:del w:id="1813"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55C95B8D" w14:textId="5C67BE0C" w:rsidR="00CB7000" w:rsidRPr="00CB7000" w:rsidDel="002E28BA" w:rsidRDefault="00CB7000" w:rsidP="00CB7000">
            <w:pPr>
              <w:spacing w:after="0" w:line="240" w:lineRule="auto"/>
              <w:jc w:val="center"/>
              <w:rPr>
                <w:del w:id="1814" w:author="Yin, Donglei *" w:date="2018-07-16T10:05:00Z"/>
                <w:rFonts w:ascii="Calibri" w:eastAsia="Times New Roman" w:hAnsi="Calibri" w:cs="Times New Roman"/>
                <w:color w:val="000000"/>
                <w:lang w:eastAsia="en-US"/>
              </w:rPr>
            </w:pPr>
          </w:p>
        </w:tc>
      </w:tr>
      <w:tr w:rsidR="00CB7000" w:rsidRPr="00CB7000" w:rsidDel="002E28BA" w14:paraId="310B570B" w14:textId="65225650" w:rsidTr="00EC7A1B">
        <w:trPr>
          <w:trHeight w:val="280"/>
          <w:del w:id="1815" w:author="Yin, Donglei *" w:date="2018-07-16T10:05:00Z"/>
        </w:trPr>
        <w:tc>
          <w:tcPr>
            <w:tcW w:w="692" w:type="dxa"/>
            <w:tcBorders>
              <w:top w:val="nil"/>
              <w:left w:val="single" w:sz="8" w:space="0" w:color="auto"/>
              <w:bottom w:val="nil"/>
              <w:right w:val="nil"/>
            </w:tcBorders>
            <w:shd w:val="clear" w:color="auto" w:fill="auto"/>
            <w:noWrap/>
            <w:vAlign w:val="center"/>
            <w:hideMark/>
          </w:tcPr>
          <w:p w14:paraId="6E23E91D" w14:textId="30AFE20A" w:rsidR="00CB7000" w:rsidRPr="00CB7000" w:rsidDel="002E28BA" w:rsidRDefault="00CB7000" w:rsidP="00CB7000">
            <w:pPr>
              <w:spacing w:after="0" w:line="240" w:lineRule="auto"/>
              <w:jc w:val="center"/>
              <w:rPr>
                <w:del w:id="1816" w:author="Yin, Donglei *" w:date="2018-07-16T10:05:00Z"/>
                <w:rFonts w:ascii="Calibri" w:eastAsia="Times New Roman" w:hAnsi="Calibri" w:cs="Times New Roman"/>
                <w:color w:val="000000"/>
                <w:lang w:eastAsia="en-US"/>
              </w:rPr>
            </w:pPr>
            <w:del w:id="1817" w:author="Yin, Donglei *" w:date="2018-07-16T10:05:00Z">
              <w:r w:rsidRPr="00CB7000" w:rsidDel="002E28BA">
                <w:rPr>
                  <w:rFonts w:ascii="Calibri" w:eastAsia="Times New Roman" w:hAnsi="Calibri" w:cs="Times New Roman"/>
                  <w:color w:val="000000"/>
                  <w:lang w:eastAsia="en-US"/>
                </w:rPr>
                <w:delText>4</w:delText>
              </w:r>
            </w:del>
          </w:p>
        </w:tc>
        <w:tc>
          <w:tcPr>
            <w:tcW w:w="1386" w:type="dxa"/>
            <w:tcBorders>
              <w:top w:val="nil"/>
              <w:left w:val="single" w:sz="8" w:space="0" w:color="auto"/>
              <w:bottom w:val="nil"/>
              <w:right w:val="nil"/>
            </w:tcBorders>
            <w:shd w:val="clear" w:color="auto" w:fill="auto"/>
            <w:noWrap/>
            <w:vAlign w:val="center"/>
            <w:hideMark/>
          </w:tcPr>
          <w:p w14:paraId="72B2F68B" w14:textId="3DD1F06E" w:rsidR="00CB7000" w:rsidRPr="00CB7000" w:rsidDel="002E28BA" w:rsidRDefault="00CB7000" w:rsidP="00CB7000">
            <w:pPr>
              <w:spacing w:after="0" w:line="240" w:lineRule="auto"/>
              <w:jc w:val="center"/>
              <w:rPr>
                <w:del w:id="1818" w:author="Yin, Donglei *" w:date="2018-07-16T10:05:00Z"/>
                <w:rFonts w:ascii="Calibri" w:eastAsia="Times New Roman" w:hAnsi="Calibri" w:cs="Times New Roman"/>
                <w:color w:val="000000"/>
                <w:lang w:eastAsia="en-US"/>
              </w:rPr>
            </w:pPr>
            <w:del w:id="1819" w:author="Yin, Donglei *" w:date="2018-07-16T10:05:00Z">
              <w:r w:rsidRPr="00CB7000" w:rsidDel="002E28BA">
                <w:rPr>
                  <w:rFonts w:ascii="Calibri" w:eastAsia="Times New Roman" w:hAnsi="Calibri" w:cs="Times New Roman"/>
                  <w:color w:val="000000"/>
                  <w:lang w:eastAsia="en-US"/>
                </w:rPr>
                <w:delText>0.71</w:delText>
              </w:r>
            </w:del>
          </w:p>
        </w:tc>
        <w:tc>
          <w:tcPr>
            <w:tcW w:w="718" w:type="dxa"/>
            <w:tcBorders>
              <w:top w:val="nil"/>
              <w:left w:val="nil"/>
              <w:bottom w:val="nil"/>
              <w:right w:val="nil"/>
            </w:tcBorders>
            <w:shd w:val="clear" w:color="auto" w:fill="auto"/>
            <w:noWrap/>
            <w:vAlign w:val="center"/>
            <w:hideMark/>
          </w:tcPr>
          <w:p w14:paraId="56A919D2" w14:textId="6599B09C" w:rsidR="00CB7000" w:rsidRPr="00CB7000" w:rsidDel="002E28BA" w:rsidRDefault="00CB7000" w:rsidP="00CB7000">
            <w:pPr>
              <w:spacing w:after="0" w:line="240" w:lineRule="auto"/>
              <w:jc w:val="center"/>
              <w:rPr>
                <w:del w:id="1820" w:author="Yin, Donglei *" w:date="2018-07-16T10:05:00Z"/>
                <w:rFonts w:ascii="Calibri" w:eastAsia="Times New Roman" w:hAnsi="Calibri" w:cs="Times New Roman"/>
                <w:color w:val="000000"/>
                <w:lang w:eastAsia="en-US"/>
              </w:rPr>
            </w:pPr>
            <w:del w:id="1821" w:author="Yin, Donglei *" w:date="2018-07-16T10:05:00Z">
              <w:r w:rsidRPr="00CB7000" w:rsidDel="002E28BA">
                <w:rPr>
                  <w:rFonts w:ascii="Calibri" w:eastAsia="Times New Roman" w:hAnsi="Calibri" w:cs="Times New Roman"/>
                  <w:color w:val="000000"/>
                  <w:lang w:eastAsia="en-US"/>
                </w:rPr>
                <w:delText>0.79</w:delText>
              </w:r>
            </w:del>
          </w:p>
        </w:tc>
        <w:tc>
          <w:tcPr>
            <w:tcW w:w="718" w:type="dxa"/>
            <w:tcBorders>
              <w:top w:val="nil"/>
              <w:left w:val="nil"/>
              <w:bottom w:val="nil"/>
              <w:right w:val="nil"/>
            </w:tcBorders>
            <w:shd w:val="clear" w:color="auto" w:fill="auto"/>
            <w:noWrap/>
            <w:vAlign w:val="center"/>
            <w:hideMark/>
          </w:tcPr>
          <w:p w14:paraId="305079B6" w14:textId="6937FEF1" w:rsidR="00CB7000" w:rsidRPr="00CB7000" w:rsidDel="002E28BA" w:rsidRDefault="00CB7000" w:rsidP="00CB7000">
            <w:pPr>
              <w:spacing w:after="0" w:line="240" w:lineRule="auto"/>
              <w:jc w:val="center"/>
              <w:rPr>
                <w:del w:id="1822" w:author="Yin, Donglei *" w:date="2018-07-16T10:05:00Z"/>
                <w:rFonts w:ascii="Calibri" w:eastAsia="Times New Roman" w:hAnsi="Calibri" w:cs="Times New Roman"/>
                <w:color w:val="000000"/>
                <w:lang w:eastAsia="en-US"/>
              </w:rPr>
            </w:pPr>
            <w:del w:id="1823" w:author="Yin, Donglei *" w:date="2018-07-16T10:05:00Z">
              <w:r w:rsidRPr="00CB7000" w:rsidDel="002E28BA">
                <w:rPr>
                  <w:rFonts w:ascii="Calibri" w:eastAsia="Times New Roman" w:hAnsi="Calibri" w:cs="Times New Roman"/>
                  <w:color w:val="000000"/>
                  <w:lang w:eastAsia="en-US"/>
                </w:rPr>
                <w:delText>0.86</w:delText>
              </w:r>
            </w:del>
          </w:p>
        </w:tc>
        <w:tc>
          <w:tcPr>
            <w:tcW w:w="790" w:type="dxa"/>
            <w:tcBorders>
              <w:top w:val="nil"/>
              <w:left w:val="nil"/>
              <w:bottom w:val="nil"/>
              <w:right w:val="single" w:sz="8" w:space="0" w:color="auto"/>
            </w:tcBorders>
            <w:shd w:val="clear" w:color="000000" w:fill="FA9C9E"/>
            <w:noWrap/>
            <w:vAlign w:val="center"/>
            <w:hideMark/>
          </w:tcPr>
          <w:p w14:paraId="1A5A0E97" w14:textId="3B0DFD52" w:rsidR="00CB7000" w:rsidRPr="00CB7000" w:rsidDel="002E28BA" w:rsidRDefault="00CB7000" w:rsidP="00CB7000">
            <w:pPr>
              <w:spacing w:after="0" w:line="240" w:lineRule="auto"/>
              <w:jc w:val="center"/>
              <w:rPr>
                <w:del w:id="1824" w:author="Yin, Donglei *" w:date="2018-07-16T10:05:00Z"/>
                <w:rFonts w:ascii="Calibri" w:eastAsia="Times New Roman" w:hAnsi="Calibri" w:cs="Times New Roman"/>
                <w:color w:val="000000"/>
                <w:lang w:eastAsia="en-US"/>
              </w:rPr>
            </w:pPr>
            <w:del w:id="1825" w:author="Yin, Donglei *" w:date="2018-07-16T10:05:00Z">
              <w:r w:rsidRPr="00CB7000" w:rsidDel="002E28BA">
                <w:rPr>
                  <w:rFonts w:ascii="Calibri" w:eastAsia="Times New Roman" w:hAnsi="Calibri" w:cs="Times New Roman"/>
                  <w:color w:val="000000"/>
                  <w:lang w:eastAsia="en-US"/>
                </w:rPr>
                <w:delText>0.55</w:delText>
              </w:r>
            </w:del>
          </w:p>
        </w:tc>
        <w:tc>
          <w:tcPr>
            <w:tcW w:w="757" w:type="dxa"/>
            <w:tcBorders>
              <w:top w:val="nil"/>
              <w:left w:val="nil"/>
              <w:bottom w:val="nil"/>
              <w:right w:val="nil"/>
            </w:tcBorders>
            <w:shd w:val="clear" w:color="auto" w:fill="auto"/>
            <w:noWrap/>
            <w:vAlign w:val="center"/>
            <w:hideMark/>
          </w:tcPr>
          <w:p w14:paraId="0BEE77AC" w14:textId="22BC0FA1" w:rsidR="00CB7000" w:rsidRPr="00CB7000" w:rsidDel="002E28BA" w:rsidRDefault="00CB7000" w:rsidP="00CB7000">
            <w:pPr>
              <w:spacing w:after="0" w:line="240" w:lineRule="auto"/>
              <w:jc w:val="center"/>
              <w:rPr>
                <w:del w:id="1826"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5671B988" w14:textId="23B048FD" w:rsidR="00CB7000" w:rsidRPr="00CB7000" w:rsidDel="002E28BA" w:rsidRDefault="00CB7000" w:rsidP="00CB7000">
            <w:pPr>
              <w:spacing w:after="0" w:line="240" w:lineRule="auto"/>
              <w:jc w:val="center"/>
              <w:rPr>
                <w:del w:id="1827" w:author="Yin, Donglei *" w:date="2018-07-16T10:05: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63E76B26" w14:textId="3CECDFE9" w:rsidR="00CB7000" w:rsidRPr="00CB7000" w:rsidDel="002E28BA" w:rsidRDefault="00CB7000" w:rsidP="00CB7000">
            <w:pPr>
              <w:spacing w:after="0" w:line="240" w:lineRule="auto"/>
              <w:jc w:val="center"/>
              <w:rPr>
                <w:del w:id="1828"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40067B5A" w14:textId="6656CADA" w:rsidR="00CB7000" w:rsidRPr="00CB7000" w:rsidDel="002E28BA" w:rsidRDefault="00CB7000" w:rsidP="00CB7000">
            <w:pPr>
              <w:spacing w:after="0" w:line="240" w:lineRule="auto"/>
              <w:jc w:val="center"/>
              <w:rPr>
                <w:del w:id="1829"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53B710C6" w14:textId="2AB10BE7" w:rsidR="00CB7000" w:rsidRPr="00CB7000" w:rsidDel="002E28BA" w:rsidRDefault="00CB7000" w:rsidP="00CB7000">
            <w:pPr>
              <w:spacing w:after="0" w:line="240" w:lineRule="auto"/>
              <w:jc w:val="center"/>
              <w:rPr>
                <w:del w:id="1830" w:author="Yin, Donglei *" w:date="2018-07-16T10:05:00Z"/>
                <w:rFonts w:ascii="Calibri" w:eastAsia="Times New Roman" w:hAnsi="Calibri" w:cs="Times New Roman"/>
                <w:color w:val="000000"/>
                <w:lang w:eastAsia="en-US"/>
              </w:rPr>
            </w:pPr>
          </w:p>
        </w:tc>
      </w:tr>
      <w:tr w:rsidR="00CB7000" w:rsidRPr="00CB7000" w:rsidDel="002E28BA" w14:paraId="03D02E39" w14:textId="246C9FBA" w:rsidTr="00EC7A1B">
        <w:trPr>
          <w:trHeight w:val="280"/>
          <w:del w:id="1831" w:author="Yin, Donglei *" w:date="2018-07-16T10:05:00Z"/>
        </w:trPr>
        <w:tc>
          <w:tcPr>
            <w:tcW w:w="692" w:type="dxa"/>
            <w:tcBorders>
              <w:top w:val="nil"/>
              <w:left w:val="single" w:sz="8" w:space="0" w:color="auto"/>
              <w:bottom w:val="nil"/>
              <w:right w:val="nil"/>
            </w:tcBorders>
            <w:shd w:val="clear" w:color="auto" w:fill="auto"/>
            <w:noWrap/>
            <w:vAlign w:val="center"/>
            <w:hideMark/>
          </w:tcPr>
          <w:p w14:paraId="1B17160B" w14:textId="0F35EA8A" w:rsidR="00CB7000" w:rsidRPr="00CB7000" w:rsidDel="002E28BA" w:rsidRDefault="00CB7000" w:rsidP="00CB7000">
            <w:pPr>
              <w:spacing w:after="0" w:line="240" w:lineRule="auto"/>
              <w:jc w:val="center"/>
              <w:rPr>
                <w:del w:id="1832" w:author="Yin, Donglei *" w:date="2018-07-16T10:05:00Z"/>
                <w:rFonts w:ascii="Calibri" w:eastAsia="Times New Roman" w:hAnsi="Calibri" w:cs="Times New Roman"/>
                <w:color w:val="000000"/>
                <w:lang w:eastAsia="en-US"/>
              </w:rPr>
            </w:pPr>
            <w:del w:id="1833" w:author="Yin, Donglei *" w:date="2018-07-16T10:05:00Z">
              <w:r w:rsidRPr="00CB7000" w:rsidDel="002E28BA">
                <w:rPr>
                  <w:rFonts w:ascii="Calibri" w:eastAsia="Times New Roman" w:hAnsi="Calibri" w:cs="Times New Roman"/>
                  <w:color w:val="000000"/>
                  <w:lang w:eastAsia="en-US"/>
                </w:rPr>
                <w:delText>6</w:delText>
              </w:r>
            </w:del>
          </w:p>
        </w:tc>
        <w:tc>
          <w:tcPr>
            <w:tcW w:w="1386" w:type="dxa"/>
            <w:tcBorders>
              <w:top w:val="nil"/>
              <w:left w:val="single" w:sz="8" w:space="0" w:color="auto"/>
              <w:bottom w:val="nil"/>
              <w:right w:val="nil"/>
            </w:tcBorders>
            <w:shd w:val="clear" w:color="auto" w:fill="auto"/>
            <w:noWrap/>
            <w:vAlign w:val="center"/>
            <w:hideMark/>
          </w:tcPr>
          <w:p w14:paraId="5FB55DB0" w14:textId="42730A4E" w:rsidR="00CB7000" w:rsidRPr="00CB7000" w:rsidDel="002E28BA" w:rsidRDefault="00CB7000" w:rsidP="00CB7000">
            <w:pPr>
              <w:spacing w:after="0" w:line="240" w:lineRule="auto"/>
              <w:jc w:val="center"/>
              <w:rPr>
                <w:del w:id="1834" w:author="Yin, Donglei *" w:date="2018-07-16T10:05:00Z"/>
                <w:rFonts w:ascii="Calibri" w:eastAsia="Times New Roman" w:hAnsi="Calibri" w:cs="Times New Roman"/>
                <w:color w:val="000000"/>
                <w:lang w:eastAsia="en-US"/>
              </w:rPr>
            </w:pPr>
            <w:del w:id="1835" w:author="Yin, Donglei *" w:date="2018-07-16T10:05:00Z">
              <w:r w:rsidRPr="00CB7000" w:rsidDel="002E28BA">
                <w:rPr>
                  <w:rFonts w:ascii="Calibri" w:eastAsia="Times New Roman" w:hAnsi="Calibri" w:cs="Times New Roman"/>
                  <w:color w:val="000000"/>
                  <w:lang w:eastAsia="en-US"/>
                </w:rPr>
                <w:delText>0.805</w:delText>
              </w:r>
            </w:del>
          </w:p>
        </w:tc>
        <w:tc>
          <w:tcPr>
            <w:tcW w:w="718" w:type="dxa"/>
            <w:tcBorders>
              <w:top w:val="nil"/>
              <w:left w:val="nil"/>
              <w:bottom w:val="nil"/>
              <w:right w:val="nil"/>
            </w:tcBorders>
            <w:shd w:val="clear" w:color="auto" w:fill="auto"/>
            <w:noWrap/>
            <w:vAlign w:val="center"/>
            <w:hideMark/>
          </w:tcPr>
          <w:p w14:paraId="4BD823E5" w14:textId="295F3E50" w:rsidR="00CB7000" w:rsidRPr="00CB7000" w:rsidDel="002E28BA" w:rsidRDefault="00CB7000" w:rsidP="00CB7000">
            <w:pPr>
              <w:spacing w:after="0" w:line="240" w:lineRule="auto"/>
              <w:jc w:val="center"/>
              <w:rPr>
                <w:del w:id="1836" w:author="Yin, Donglei *" w:date="2018-07-16T10:05:00Z"/>
                <w:rFonts w:ascii="Calibri" w:eastAsia="Times New Roman" w:hAnsi="Calibri" w:cs="Times New Roman"/>
                <w:color w:val="000000"/>
                <w:lang w:eastAsia="en-US"/>
              </w:rPr>
            </w:pPr>
            <w:del w:id="1837" w:author="Yin, Donglei *" w:date="2018-07-16T10:05:00Z">
              <w:r w:rsidRPr="00CB7000" w:rsidDel="002E28BA">
                <w:rPr>
                  <w:rFonts w:ascii="Calibri" w:eastAsia="Times New Roman" w:hAnsi="Calibri" w:cs="Times New Roman"/>
                  <w:color w:val="000000"/>
                  <w:lang w:eastAsia="en-US"/>
                </w:rPr>
                <w:delText>0.89</w:delText>
              </w:r>
            </w:del>
          </w:p>
        </w:tc>
        <w:tc>
          <w:tcPr>
            <w:tcW w:w="718" w:type="dxa"/>
            <w:tcBorders>
              <w:top w:val="nil"/>
              <w:left w:val="nil"/>
              <w:bottom w:val="nil"/>
              <w:right w:val="nil"/>
            </w:tcBorders>
            <w:shd w:val="clear" w:color="auto" w:fill="auto"/>
            <w:noWrap/>
            <w:vAlign w:val="center"/>
            <w:hideMark/>
          </w:tcPr>
          <w:p w14:paraId="3DE5E4CE" w14:textId="2F3C75F9" w:rsidR="00CB7000" w:rsidRPr="00CB7000" w:rsidDel="002E28BA" w:rsidRDefault="00CB7000" w:rsidP="00CB7000">
            <w:pPr>
              <w:spacing w:after="0" w:line="240" w:lineRule="auto"/>
              <w:jc w:val="center"/>
              <w:rPr>
                <w:del w:id="1838" w:author="Yin, Donglei *" w:date="2018-07-16T10:05:00Z"/>
                <w:rFonts w:ascii="Calibri" w:eastAsia="Times New Roman" w:hAnsi="Calibri" w:cs="Times New Roman"/>
                <w:color w:val="000000"/>
                <w:lang w:eastAsia="en-US"/>
              </w:rPr>
            </w:pPr>
            <w:del w:id="1839" w:author="Yin, Donglei *" w:date="2018-07-16T10:05:00Z">
              <w:r w:rsidRPr="00CB7000" w:rsidDel="002E28BA">
                <w:rPr>
                  <w:rFonts w:ascii="Calibri" w:eastAsia="Times New Roman" w:hAnsi="Calibri" w:cs="Times New Roman"/>
                  <w:color w:val="000000"/>
                  <w:lang w:eastAsia="en-US"/>
                </w:rPr>
                <w:delText>0.835</w:delText>
              </w:r>
            </w:del>
          </w:p>
        </w:tc>
        <w:tc>
          <w:tcPr>
            <w:tcW w:w="790" w:type="dxa"/>
            <w:tcBorders>
              <w:top w:val="nil"/>
              <w:left w:val="nil"/>
              <w:bottom w:val="nil"/>
              <w:right w:val="single" w:sz="8" w:space="0" w:color="auto"/>
            </w:tcBorders>
            <w:shd w:val="clear" w:color="000000" w:fill="F98688"/>
            <w:noWrap/>
            <w:vAlign w:val="center"/>
            <w:hideMark/>
          </w:tcPr>
          <w:p w14:paraId="378779CB" w14:textId="71D69ABF" w:rsidR="00CB7000" w:rsidRPr="00CB7000" w:rsidDel="002E28BA" w:rsidRDefault="00CB7000" w:rsidP="00CB7000">
            <w:pPr>
              <w:spacing w:after="0" w:line="240" w:lineRule="auto"/>
              <w:jc w:val="center"/>
              <w:rPr>
                <w:del w:id="1840" w:author="Yin, Donglei *" w:date="2018-07-16T10:05:00Z"/>
                <w:rFonts w:ascii="Calibri" w:eastAsia="Times New Roman" w:hAnsi="Calibri" w:cs="Times New Roman"/>
                <w:color w:val="000000"/>
                <w:lang w:eastAsia="en-US"/>
              </w:rPr>
            </w:pPr>
            <w:del w:id="1841" w:author="Yin, Donglei *" w:date="2018-07-16T10:05:00Z">
              <w:r w:rsidRPr="00CB7000" w:rsidDel="002E28BA">
                <w:rPr>
                  <w:rFonts w:ascii="Calibri" w:eastAsia="Times New Roman" w:hAnsi="Calibri" w:cs="Times New Roman"/>
                  <w:color w:val="000000"/>
                  <w:lang w:eastAsia="en-US"/>
                </w:rPr>
                <w:delText>0.675</w:delText>
              </w:r>
            </w:del>
          </w:p>
        </w:tc>
        <w:tc>
          <w:tcPr>
            <w:tcW w:w="757" w:type="dxa"/>
            <w:tcBorders>
              <w:top w:val="nil"/>
              <w:left w:val="nil"/>
              <w:bottom w:val="nil"/>
              <w:right w:val="nil"/>
            </w:tcBorders>
            <w:shd w:val="clear" w:color="auto" w:fill="auto"/>
            <w:noWrap/>
            <w:vAlign w:val="center"/>
            <w:hideMark/>
          </w:tcPr>
          <w:p w14:paraId="63583B1C" w14:textId="50FB7903" w:rsidR="00CB7000" w:rsidRPr="00CB7000" w:rsidDel="002E28BA" w:rsidRDefault="00CB7000" w:rsidP="00CB7000">
            <w:pPr>
              <w:spacing w:after="0" w:line="240" w:lineRule="auto"/>
              <w:jc w:val="center"/>
              <w:rPr>
                <w:del w:id="1842"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4AE07D42" w14:textId="5A5E4A05" w:rsidR="00CB7000" w:rsidRPr="00CB7000" w:rsidDel="002E28BA" w:rsidRDefault="00CB7000" w:rsidP="00CB7000">
            <w:pPr>
              <w:spacing w:after="0" w:line="240" w:lineRule="auto"/>
              <w:jc w:val="center"/>
              <w:rPr>
                <w:del w:id="1843" w:author="Yin, Donglei *" w:date="2018-07-16T10:05: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21322FE2" w14:textId="6E4A8B2A" w:rsidR="00CB7000" w:rsidRPr="00CB7000" w:rsidDel="002E28BA" w:rsidRDefault="00CB7000" w:rsidP="00CB7000">
            <w:pPr>
              <w:spacing w:after="0" w:line="240" w:lineRule="auto"/>
              <w:jc w:val="center"/>
              <w:rPr>
                <w:del w:id="1844"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D63C1F4" w14:textId="3CC9B2EF" w:rsidR="00CB7000" w:rsidRPr="00CB7000" w:rsidDel="002E28BA" w:rsidRDefault="00CB7000" w:rsidP="00CB7000">
            <w:pPr>
              <w:spacing w:after="0" w:line="240" w:lineRule="auto"/>
              <w:jc w:val="center"/>
              <w:rPr>
                <w:del w:id="1845"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71460BF" w14:textId="20E24B39" w:rsidR="00CB7000" w:rsidRPr="00CB7000" w:rsidDel="002E28BA" w:rsidRDefault="00CB7000" w:rsidP="00CB7000">
            <w:pPr>
              <w:spacing w:after="0" w:line="240" w:lineRule="auto"/>
              <w:jc w:val="center"/>
              <w:rPr>
                <w:del w:id="1846" w:author="Yin, Donglei *" w:date="2018-07-16T10:05:00Z"/>
                <w:rFonts w:ascii="Calibri" w:eastAsia="Times New Roman" w:hAnsi="Calibri" w:cs="Times New Roman"/>
                <w:color w:val="000000"/>
                <w:lang w:eastAsia="en-US"/>
              </w:rPr>
            </w:pPr>
          </w:p>
        </w:tc>
      </w:tr>
      <w:tr w:rsidR="00CB7000" w:rsidRPr="00CB7000" w:rsidDel="002E28BA" w14:paraId="7518BA44" w14:textId="2A59AB06" w:rsidTr="00EC7A1B">
        <w:trPr>
          <w:trHeight w:val="280"/>
          <w:del w:id="1847" w:author="Yin, Donglei *" w:date="2018-07-16T10:05:00Z"/>
        </w:trPr>
        <w:tc>
          <w:tcPr>
            <w:tcW w:w="692" w:type="dxa"/>
            <w:tcBorders>
              <w:top w:val="nil"/>
              <w:left w:val="single" w:sz="8" w:space="0" w:color="auto"/>
              <w:bottom w:val="nil"/>
              <w:right w:val="nil"/>
            </w:tcBorders>
            <w:shd w:val="clear" w:color="auto" w:fill="auto"/>
            <w:noWrap/>
            <w:vAlign w:val="center"/>
            <w:hideMark/>
          </w:tcPr>
          <w:p w14:paraId="6489E1F9" w14:textId="6D4C395F" w:rsidR="00CB7000" w:rsidRPr="00CB7000" w:rsidDel="002E28BA" w:rsidRDefault="00CB7000" w:rsidP="00CB7000">
            <w:pPr>
              <w:spacing w:after="0" w:line="240" w:lineRule="auto"/>
              <w:jc w:val="center"/>
              <w:rPr>
                <w:del w:id="1848" w:author="Yin, Donglei *" w:date="2018-07-16T10:05:00Z"/>
                <w:rFonts w:ascii="Calibri" w:eastAsia="Times New Roman" w:hAnsi="Calibri" w:cs="Times New Roman"/>
                <w:color w:val="000000"/>
                <w:lang w:eastAsia="en-US"/>
              </w:rPr>
            </w:pPr>
            <w:del w:id="1849" w:author="Yin, Donglei *" w:date="2018-07-16T10:05:00Z">
              <w:r w:rsidRPr="00CB7000" w:rsidDel="002E28BA">
                <w:rPr>
                  <w:rFonts w:ascii="Calibri" w:eastAsia="Times New Roman" w:hAnsi="Calibri" w:cs="Times New Roman"/>
                  <w:color w:val="000000"/>
                  <w:lang w:eastAsia="en-US"/>
                </w:rPr>
                <w:delText>8</w:delText>
              </w:r>
            </w:del>
          </w:p>
        </w:tc>
        <w:tc>
          <w:tcPr>
            <w:tcW w:w="1386" w:type="dxa"/>
            <w:tcBorders>
              <w:top w:val="nil"/>
              <w:left w:val="single" w:sz="8" w:space="0" w:color="auto"/>
              <w:bottom w:val="nil"/>
              <w:right w:val="nil"/>
            </w:tcBorders>
            <w:shd w:val="clear" w:color="auto" w:fill="auto"/>
            <w:noWrap/>
            <w:vAlign w:val="center"/>
            <w:hideMark/>
          </w:tcPr>
          <w:p w14:paraId="18AF002D" w14:textId="184DFFFF" w:rsidR="00CB7000" w:rsidRPr="00CB7000" w:rsidDel="002E28BA" w:rsidRDefault="00CB7000" w:rsidP="00CB7000">
            <w:pPr>
              <w:spacing w:after="0" w:line="240" w:lineRule="auto"/>
              <w:jc w:val="center"/>
              <w:rPr>
                <w:del w:id="1850" w:author="Yin, Donglei *" w:date="2018-07-16T10:05:00Z"/>
                <w:rFonts w:ascii="Calibri" w:eastAsia="Times New Roman" w:hAnsi="Calibri" w:cs="Times New Roman"/>
                <w:color w:val="000000"/>
                <w:lang w:eastAsia="en-US"/>
              </w:rPr>
            </w:pPr>
            <w:del w:id="1851" w:author="Yin, Donglei *" w:date="2018-07-16T10:05:00Z">
              <w:r w:rsidRPr="00CB7000" w:rsidDel="002E28BA">
                <w:rPr>
                  <w:rFonts w:ascii="Calibri" w:eastAsia="Times New Roman" w:hAnsi="Calibri" w:cs="Times New Roman"/>
                  <w:color w:val="000000"/>
                  <w:lang w:eastAsia="en-US"/>
                </w:rPr>
                <w:delText>0.835</w:delText>
              </w:r>
            </w:del>
          </w:p>
        </w:tc>
        <w:tc>
          <w:tcPr>
            <w:tcW w:w="718" w:type="dxa"/>
            <w:tcBorders>
              <w:top w:val="nil"/>
              <w:left w:val="nil"/>
              <w:bottom w:val="nil"/>
              <w:right w:val="nil"/>
            </w:tcBorders>
            <w:shd w:val="clear" w:color="auto" w:fill="auto"/>
            <w:noWrap/>
            <w:vAlign w:val="center"/>
            <w:hideMark/>
          </w:tcPr>
          <w:p w14:paraId="0CA67559" w14:textId="76C98355" w:rsidR="00CB7000" w:rsidRPr="00CB7000" w:rsidDel="002E28BA" w:rsidRDefault="00CB7000" w:rsidP="00CB7000">
            <w:pPr>
              <w:spacing w:after="0" w:line="240" w:lineRule="auto"/>
              <w:jc w:val="center"/>
              <w:rPr>
                <w:del w:id="1852" w:author="Yin, Donglei *" w:date="2018-07-16T10:05:00Z"/>
                <w:rFonts w:ascii="Calibri" w:eastAsia="Times New Roman" w:hAnsi="Calibri" w:cs="Times New Roman"/>
                <w:color w:val="000000"/>
                <w:lang w:eastAsia="en-US"/>
              </w:rPr>
            </w:pPr>
            <w:del w:id="1853" w:author="Yin, Donglei *" w:date="2018-07-16T10:05:00Z">
              <w:r w:rsidRPr="00CB7000" w:rsidDel="002E28BA">
                <w:rPr>
                  <w:rFonts w:ascii="Calibri" w:eastAsia="Times New Roman" w:hAnsi="Calibri" w:cs="Times New Roman"/>
                  <w:color w:val="000000"/>
                  <w:lang w:eastAsia="en-US"/>
                </w:rPr>
                <w:delText>0.89</w:delText>
              </w:r>
            </w:del>
          </w:p>
        </w:tc>
        <w:tc>
          <w:tcPr>
            <w:tcW w:w="718" w:type="dxa"/>
            <w:tcBorders>
              <w:top w:val="nil"/>
              <w:left w:val="nil"/>
              <w:bottom w:val="nil"/>
              <w:right w:val="nil"/>
            </w:tcBorders>
            <w:shd w:val="clear" w:color="auto" w:fill="auto"/>
            <w:noWrap/>
            <w:vAlign w:val="center"/>
            <w:hideMark/>
          </w:tcPr>
          <w:p w14:paraId="68F0973E" w14:textId="0CF354F8" w:rsidR="00CB7000" w:rsidRPr="00CB7000" w:rsidDel="002E28BA" w:rsidRDefault="00CB7000" w:rsidP="00CB7000">
            <w:pPr>
              <w:spacing w:after="0" w:line="240" w:lineRule="auto"/>
              <w:jc w:val="center"/>
              <w:rPr>
                <w:del w:id="1854" w:author="Yin, Donglei *" w:date="2018-07-16T10:05:00Z"/>
                <w:rFonts w:ascii="Calibri" w:eastAsia="Times New Roman" w:hAnsi="Calibri" w:cs="Times New Roman"/>
                <w:color w:val="000000"/>
                <w:lang w:eastAsia="en-US"/>
              </w:rPr>
            </w:pPr>
            <w:del w:id="1855" w:author="Yin, Donglei *" w:date="2018-07-16T10:05:00Z">
              <w:r w:rsidRPr="00CB7000" w:rsidDel="002E28BA">
                <w:rPr>
                  <w:rFonts w:ascii="Calibri" w:eastAsia="Times New Roman" w:hAnsi="Calibri" w:cs="Times New Roman"/>
                  <w:color w:val="000000"/>
                  <w:lang w:eastAsia="en-US"/>
                </w:rPr>
                <w:delText>0.875</w:delText>
              </w:r>
            </w:del>
          </w:p>
        </w:tc>
        <w:tc>
          <w:tcPr>
            <w:tcW w:w="790" w:type="dxa"/>
            <w:tcBorders>
              <w:top w:val="nil"/>
              <w:left w:val="nil"/>
              <w:bottom w:val="nil"/>
              <w:right w:val="single" w:sz="8" w:space="0" w:color="auto"/>
            </w:tcBorders>
            <w:shd w:val="clear" w:color="000000" w:fill="F97F81"/>
            <w:noWrap/>
            <w:vAlign w:val="center"/>
            <w:hideMark/>
          </w:tcPr>
          <w:p w14:paraId="70E72366" w14:textId="5D89A1F2" w:rsidR="00CB7000" w:rsidRPr="00CB7000" w:rsidDel="002E28BA" w:rsidRDefault="00CB7000" w:rsidP="00CB7000">
            <w:pPr>
              <w:spacing w:after="0" w:line="240" w:lineRule="auto"/>
              <w:jc w:val="center"/>
              <w:rPr>
                <w:del w:id="1856" w:author="Yin, Donglei *" w:date="2018-07-16T10:05:00Z"/>
                <w:rFonts w:ascii="Calibri" w:eastAsia="Times New Roman" w:hAnsi="Calibri" w:cs="Times New Roman"/>
                <w:color w:val="000000"/>
                <w:lang w:eastAsia="en-US"/>
              </w:rPr>
            </w:pPr>
            <w:del w:id="1857" w:author="Yin, Donglei *" w:date="2018-07-16T10:05:00Z">
              <w:r w:rsidRPr="00CB7000" w:rsidDel="002E28BA">
                <w:rPr>
                  <w:rFonts w:ascii="Calibri" w:eastAsia="Times New Roman" w:hAnsi="Calibri" w:cs="Times New Roman"/>
                  <w:color w:val="000000"/>
                  <w:lang w:eastAsia="en-US"/>
                </w:rPr>
                <w:delText>0.715</w:delText>
              </w:r>
            </w:del>
          </w:p>
        </w:tc>
        <w:tc>
          <w:tcPr>
            <w:tcW w:w="757" w:type="dxa"/>
            <w:tcBorders>
              <w:top w:val="nil"/>
              <w:left w:val="nil"/>
              <w:bottom w:val="nil"/>
              <w:right w:val="nil"/>
            </w:tcBorders>
            <w:shd w:val="clear" w:color="auto" w:fill="auto"/>
            <w:noWrap/>
            <w:vAlign w:val="center"/>
            <w:hideMark/>
          </w:tcPr>
          <w:p w14:paraId="6E460640" w14:textId="0416A001" w:rsidR="00CB7000" w:rsidRPr="00CB7000" w:rsidDel="002E28BA" w:rsidRDefault="00CB7000" w:rsidP="00CB7000">
            <w:pPr>
              <w:spacing w:after="0" w:line="240" w:lineRule="auto"/>
              <w:jc w:val="center"/>
              <w:rPr>
                <w:del w:id="1858"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0F6AAB61" w14:textId="7304E6BB" w:rsidR="00CB7000" w:rsidRPr="00CB7000" w:rsidDel="002E28BA" w:rsidRDefault="00CB7000" w:rsidP="00CB7000">
            <w:pPr>
              <w:spacing w:after="0" w:line="240" w:lineRule="auto"/>
              <w:jc w:val="center"/>
              <w:rPr>
                <w:del w:id="1859" w:author="Yin, Donglei *" w:date="2018-07-16T10:05: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0A3D71E5" w14:textId="1E147FC2" w:rsidR="00CB7000" w:rsidRPr="00CB7000" w:rsidDel="002E28BA" w:rsidRDefault="00CB7000" w:rsidP="00CB7000">
            <w:pPr>
              <w:spacing w:after="0" w:line="240" w:lineRule="auto"/>
              <w:jc w:val="center"/>
              <w:rPr>
                <w:del w:id="1860"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724726DE" w14:textId="1375F7A4" w:rsidR="00CB7000" w:rsidRPr="00CB7000" w:rsidDel="002E28BA" w:rsidRDefault="00CB7000" w:rsidP="00CB7000">
            <w:pPr>
              <w:spacing w:after="0" w:line="240" w:lineRule="auto"/>
              <w:jc w:val="center"/>
              <w:rPr>
                <w:del w:id="1861"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2EAB1A32" w14:textId="2FAA10F7" w:rsidR="00CB7000" w:rsidRPr="00CB7000" w:rsidDel="002E28BA" w:rsidRDefault="00CB7000" w:rsidP="00CB7000">
            <w:pPr>
              <w:spacing w:after="0" w:line="240" w:lineRule="auto"/>
              <w:jc w:val="center"/>
              <w:rPr>
                <w:del w:id="1862" w:author="Yin, Donglei *" w:date="2018-07-16T10:05:00Z"/>
                <w:rFonts w:ascii="Calibri" w:eastAsia="Times New Roman" w:hAnsi="Calibri" w:cs="Times New Roman"/>
                <w:color w:val="000000"/>
                <w:lang w:eastAsia="en-US"/>
              </w:rPr>
            </w:pPr>
          </w:p>
        </w:tc>
      </w:tr>
      <w:tr w:rsidR="00CB7000" w:rsidRPr="00CB7000" w:rsidDel="002E28BA" w14:paraId="635ED3DE" w14:textId="3B88D251" w:rsidTr="00EC7A1B">
        <w:trPr>
          <w:trHeight w:val="280"/>
          <w:del w:id="1863" w:author="Yin, Donglei *" w:date="2018-07-16T10:05:00Z"/>
        </w:trPr>
        <w:tc>
          <w:tcPr>
            <w:tcW w:w="692" w:type="dxa"/>
            <w:tcBorders>
              <w:top w:val="nil"/>
              <w:left w:val="single" w:sz="8" w:space="0" w:color="auto"/>
              <w:bottom w:val="nil"/>
              <w:right w:val="nil"/>
            </w:tcBorders>
            <w:shd w:val="clear" w:color="auto" w:fill="auto"/>
            <w:noWrap/>
            <w:vAlign w:val="center"/>
            <w:hideMark/>
          </w:tcPr>
          <w:p w14:paraId="50AEB531" w14:textId="7FF68E38" w:rsidR="00CB7000" w:rsidRPr="00CB7000" w:rsidDel="002E28BA" w:rsidRDefault="00CB7000" w:rsidP="00CB7000">
            <w:pPr>
              <w:spacing w:after="0" w:line="240" w:lineRule="auto"/>
              <w:jc w:val="center"/>
              <w:rPr>
                <w:del w:id="1864" w:author="Yin, Donglei *" w:date="2018-07-16T10:05:00Z"/>
                <w:rFonts w:ascii="Calibri" w:eastAsia="Times New Roman" w:hAnsi="Calibri" w:cs="Times New Roman"/>
                <w:color w:val="000000"/>
                <w:lang w:eastAsia="en-US"/>
              </w:rPr>
            </w:pPr>
            <w:del w:id="1865" w:author="Yin, Donglei *" w:date="2018-07-16T10:05:00Z">
              <w:r w:rsidRPr="00CB7000" w:rsidDel="002E28BA">
                <w:rPr>
                  <w:rFonts w:ascii="Calibri" w:eastAsia="Times New Roman" w:hAnsi="Calibri" w:cs="Times New Roman"/>
                  <w:color w:val="000000"/>
                  <w:lang w:eastAsia="en-US"/>
                </w:rPr>
                <w:delText>10</w:delText>
              </w:r>
            </w:del>
          </w:p>
        </w:tc>
        <w:tc>
          <w:tcPr>
            <w:tcW w:w="1386" w:type="dxa"/>
            <w:tcBorders>
              <w:top w:val="nil"/>
              <w:left w:val="single" w:sz="8" w:space="0" w:color="auto"/>
              <w:bottom w:val="nil"/>
              <w:right w:val="nil"/>
            </w:tcBorders>
            <w:shd w:val="clear" w:color="auto" w:fill="auto"/>
            <w:noWrap/>
            <w:vAlign w:val="center"/>
            <w:hideMark/>
          </w:tcPr>
          <w:p w14:paraId="596A079E" w14:textId="12442680" w:rsidR="00CB7000" w:rsidRPr="00CB7000" w:rsidDel="002E28BA" w:rsidRDefault="00CB7000" w:rsidP="00CB7000">
            <w:pPr>
              <w:spacing w:after="0" w:line="240" w:lineRule="auto"/>
              <w:jc w:val="center"/>
              <w:rPr>
                <w:del w:id="1866" w:author="Yin, Donglei *" w:date="2018-07-16T10:05:00Z"/>
                <w:rFonts w:ascii="Calibri" w:eastAsia="Times New Roman" w:hAnsi="Calibri" w:cs="Times New Roman"/>
                <w:color w:val="000000"/>
                <w:lang w:eastAsia="en-US"/>
              </w:rPr>
            </w:pPr>
            <w:del w:id="1867" w:author="Yin, Donglei *" w:date="2018-07-16T10:05:00Z">
              <w:r w:rsidRPr="00CB7000" w:rsidDel="002E28BA">
                <w:rPr>
                  <w:rFonts w:ascii="Calibri" w:eastAsia="Times New Roman" w:hAnsi="Calibri" w:cs="Times New Roman"/>
                  <w:color w:val="000000"/>
                  <w:lang w:eastAsia="en-US"/>
                </w:rPr>
                <w:delText>0.84</w:delText>
              </w:r>
            </w:del>
          </w:p>
        </w:tc>
        <w:tc>
          <w:tcPr>
            <w:tcW w:w="718" w:type="dxa"/>
            <w:tcBorders>
              <w:top w:val="nil"/>
              <w:left w:val="nil"/>
              <w:bottom w:val="nil"/>
              <w:right w:val="nil"/>
            </w:tcBorders>
            <w:shd w:val="clear" w:color="auto" w:fill="auto"/>
            <w:noWrap/>
            <w:vAlign w:val="center"/>
            <w:hideMark/>
          </w:tcPr>
          <w:p w14:paraId="53B32B0A" w14:textId="3440EA09" w:rsidR="00CB7000" w:rsidRPr="00CB7000" w:rsidDel="002E28BA" w:rsidRDefault="00CB7000" w:rsidP="00CB7000">
            <w:pPr>
              <w:spacing w:after="0" w:line="240" w:lineRule="auto"/>
              <w:jc w:val="center"/>
              <w:rPr>
                <w:del w:id="1868" w:author="Yin, Donglei *" w:date="2018-07-16T10:05:00Z"/>
                <w:rFonts w:ascii="Calibri" w:eastAsia="Times New Roman" w:hAnsi="Calibri" w:cs="Times New Roman"/>
                <w:color w:val="000000"/>
                <w:lang w:eastAsia="en-US"/>
              </w:rPr>
            </w:pPr>
            <w:del w:id="1869" w:author="Yin, Donglei *" w:date="2018-07-16T10:05:00Z">
              <w:r w:rsidRPr="00CB7000" w:rsidDel="002E28BA">
                <w:rPr>
                  <w:rFonts w:ascii="Calibri" w:eastAsia="Times New Roman" w:hAnsi="Calibri" w:cs="Times New Roman"/>
                  <w:color w:val="000000"/>
                  <w:lang w:eastAsia="en-US"/>
                </w:rPr>
                <w:delText>0.91</w:delText>
              </w:r>
            </w:del>
          </w:p>
        </w:tc>
        <w:tc>
          <w:tcPr>
            <w:tcW w:w="718" w:type="dxa"/>
            <w:tcBorders>
              <w:top w:val="nil"/>
              <w:left w:val="nil"/>
              <w:bottom w:val="nil"/>
              <w:right w:val="nil"/>
            </w:tcBorders>
            <w:shd w:val="clear" w:color="auto" w:fill="auto"/>
            <w:noWrap/>
            <w:vAlign w:val="center"/>
            <w:hideMark/>
          </w:tcPr>
          <w:p w14:paraId="1B86F507" w14:textId="119146DC" w:rsidR="00CB7000" w:rsidRPr="00CB7000" w:rsidDel="002E28BA" w:rsidRDefault="00CB7000" w:rsidP="00CB7000">
            <w:pPr>
              <w:spacing w:after="0" w:line="240" w:lineRule="auto"/>
              <w:jc w:val="center"/>
              <w:rPr>
                <w:del w:id="1870" w:author="Yin, Donglei *" w:date="2018-07-16T10:05:00Z"/>
                <w:rFonts w:ascii="Calibri" w:eastAsia="Times New Roman" w:hAnsi="Calibri" w:cs="Times New Roman"/>
                <w:color w:val="000000"/>
                <w:lang w:eastAsia="en-US"/>
              </w:rPr>
            </w:pPr>
            <w:del w:id="1871" w:author="Yin, Donglei *" w:date="2018-07-16T10:05:00Z">
              <w:r w:rsidRPr="00CB7000" w:rsidDel="002E28BA">
                <w:rPr>
                  <w:rFonts w:ascii="Calibri" w:eastAsia="Times New Roman" w:hAnsi="Calibri" w:cs="Times New Roman"/>
                  <w:color w:val="000000"/>
                  <w:lang w:eastAsia="en-US"/>
                </w:rPr>
                <w:delText>0.855</w:delText>
              </w:r>
            </w:del>
          </w:p>
        </w:tc>
        <w:tc>
          <w:tcPr>
            <w:tcW w:w="790" w:type="dxa"/>
            <w:tcBorders>
              <w:top w:val="nil"/>
              <w:left w:val="nil"/>
              <w:bottom w:val="nil"/>
              <w:right w:val="single" w:sz="8" w:space="0" w:color="auto"/>
            </w:tcBorders>
            <w:shd w:val="clear" w:color="000000" w:fill="F98284"/>
            <w:noWrap/>
            <w:vAlign w:val="center"/>
            <w:hideMark/>
          </w:tcPr>
          <w:p w14:paraId="2372D194" w14:textId="0934BFD3" w:rsidR="00CB7000" w:rsidRPr="00CB7000" w:rsidDel="002E28BA" w:rsidRDefault="00CB7000" w:rsidP="00CB7000">
            <w:pPr>
              <w:spacing w:after="0" w:line="240" w:lineRule="auto"/>
              <w:jc w:val="center"/>
              <w:rPr>
                <w:del w:id="1872" w:author="Yin, Donglei *" w:date="2018-07-16T10:05:00Z"/>
                <w:rFonts w:ascii="Calibri" w:eastAsia="Times New Roman" w:hAnsi="Calibri" w:cs="Times New Roman"/>
                <w:color w:val="000000"/>
                <w:lang w:eastAsia="en-US"/>
              </w:rPr>
            </w:pPr>
            <w:del w:id="1873" w:author="Yin, Donglei *" w:date="2018-07-16T10:05:00Z">
              <w:r w:rsidRPr="00CB7000" w:rsidDel="002E28BA">
                <w:rPr>
                  <w:rFonts w:ascii="Calibri" w:eastAsia="Times New Roman" w:hAnsi="Calibri" w:cs="Times New Roman"/>
                  <w:color w:val="000000"/>
                  <w:lang w:eastAsia="en-US"/>
                </w:rPr>
                <w:delText>0.695</w:delText>
              </w:r>
            </w:del>
          </w:p>
        </w:tc>
        <w:tc>
          <w:tcPr>
            <w:tcW w:w="757" w:type="dxa"/>
            <w:tcBorders>
              <w:top w:val="nil"/>
              <w:left w:val="nil"/>
              <w:bottom w:val="nil"/>
              <w:right w:val="nil"/>
            </w:tcBorders>
            <w:shd w:val="clear" w:color="auto" w:fill="auto"/>
            <w:noWrap/>
            <w:vAlign w:val="center"/>
            <w:hideMark/>
          </w:tcPr>
          <w:p w14:paraId="06DEF1E9" w14:textId="47AFAC83" w:rsidR="00CB7000" w:rsidRPr="00CB7000" w:rsidDel="002E28BA" w:rsidRDefault="00CB7000" w:rsidP="00CB7000">
            <w:pPr>
              <w:spacing w:after="0" w:line="240" w:lineRule="auto"/>
              <w:jc w:val="center"/>
              <w:rPr>
                <w:del w:id="1874"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31F334A3" w14:textId="3979F389" w:rsidR="00CB7000" w:rsidRPr="00CB7000" w:rsidDel="002E28BA" w:rsidRDefault="00CB7000" w:rsidP="00CB7000">
            <w:pPr>
              <w:spacing w:after="0" w:line="240" w:lineRule="auto"/>
              <w:jc w:val="center"/>
              <w:rPr>
                <w:del w:id="1875" w:author="Yin, Donglei *" w:date="2018-07-16T10:05: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5A372582" w14:textId="16808F5C" w:rsidR="00CB7000" w:rsidRPr="00CB7000" w:rsidDel="002E28BA" w:rsidRDefault="00CB7000" w:rsidP="00CB7000">
            <w:pPr>
              <w:spacing w:after="0" w:line="240" w:lineRule="auto"/>
              <w:jc w:val="center"/>
              <w:rPr>
                <w:del w:id="1876"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0A6D355" w14:textId="5D0885ED" w:rsidR="00CB7000" w:rsidRPr="00CB7000" w:rsidDel="002E28BA" w:rsidRDefault="00CB7000" w:rsidP="00CB7000">
            <w:pPr>
              <w:spacing w:after="0" w:line="240" w:lineRule="auto"/>
              <w:jc w:val="center"/>
              <w:rPr>
                <w:del w:id="1877"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6B0614F4" w14:textId="2B06B635" w:rsidR="00CB7000" w:rsidRPr="00CB7000" w:rsidDel="002E28BA" w:rsidRDefault="00CB7000" w:rsidP="00CB7000">
            <w:pPr>
              <w:spacing w:after="0" w:line="240" w:lineRule="auto"/>
              <w:jc w:val="center"/>
              <w:rPr>
                <w:del w:id="1878" w:author="Yin, Donglei *" w:date="2018-07-16T10:05:00Z"/>
                <w:rFonts w:ascii="Calibri" w:eastAsia="Times New Roman" w:hAnsi="Calibri" w:cs="Times New Roman"/>
                <w:color w:val="000000"/>
                <w:lang w:eastAsia="en-US"/>
              </w:rPr>
            </w:pPr>
          </w:p>
        </w:tc>
      </w:tr>
      <w:tr w:rsidR="00CB7000" w:rsidRPr="00CB7000" w:rsidDel="002E28BA" w14:paraId="0F9A096D" w14:textId="3ED43E71" w:rsidTr="00EC7A1B">
        <w:trPr>
          <w:trHeight w:val="300"/>
          <w:del w:id="1879" w:author="Yin, Donglei *" w:date="2018-07-16T10:05:00Z"/>
        </w:trPr>
        <w:tc>
          <w:tcPr>
            <w:tcW w:w="692" w:type="dxa"/>
            <w:tcBorders>
              <w:top w:val="nil"/>
              <w:left w:val="single" w:sz="8" w:space="0" w:color="auto"/>
              <w:bottom w:val="single" w:sz="8" w:space="0" w:color="auto"/>
              <w:right w:val="nil"/>
            </w:tcBorders>
            <w:shd w:val="clear" w:color="auto" w:fill="auto"/>
            <w:noWrap/>
            <w:vAlign w:val="center"/>
            <w:hideMark/>
          </w:tcPr>
          <w:p w14:paraId="47F2D5F9" w14:textId="15B489F5" w:rsidR="00CB7000" w:rsidRPr="00CB7000" w:rsidDel="002E28BA" w:rsidRDefault="00CB7000" w:rsidP="00CB7000">
            <w:pPr>
              <w:spacing w:after="0" w:line="240" w:lineRule="auto"/>
              <w:jc w:val="center"/>
              <w:rPr>
                <w:del w:id="1880" w:author="Yin, Donglei *" w:date="2018-07-16T10:05:00Z"/>
                <w:rFonts w:ascii="Calibri" w:eastAsia="Times New Roman" w:hAnsi="Calibri" w:cs="Times New Roman"/>
                <w:color w:val="000000"/>
                <w:lang w:eastAsia="en-US"/>
              </w:rPr>
            </w:pPr>
            <w:del w:id="1881" w:author="Yin, Donglei *" w:date="2018-07-16T10:05:00Z">
              <w:r w:rsidRPr="00CB7000" w:rsidDel="002E28BA">
                <w:rPr>
                  <w:rFonts w:ascii="Calibri" w:eastAsia="Times New Roman" w:hAnsi="Calibri" w:cs="Times New Roman"/>
                  <w:color w:val="000000"/>
                  <w:lang w:eastAsia="en-US"/>
                </w:rPr>
                <w:delText>12</w:delText>
              </w:r>
            </w:del>
          </w:p>
        </w:tc>
        <w:tc>
          <w:tcPr>
            <w:tcW w:w="1386" w:type="dxa"/>
            <w:tcBorders>
              <w:top w:val="nil"/>
              <w:left w:val="single" w:sz="8" w:space="0" w:color="auto"/>
              <w:bottom w:val="single" w:sz="8" w:space="0" w:color="auto"/>
              <w:right w:val="nil"/>
            </w:tcBorders>
            <w:shd w:val="clear" w:color="auto" w:fill="auto"/>
            <w:noWrap/>
            <w:vAlign w:val="center"/>
            <w:hideMark/>
          </w:tcPr>
          <w:p w14:paraId="4A0781A1" w14:textId="60E3831D" w:rsidR="00CB7000" w:rsidRPr="00CB7000" w:rsidDel="002E28BA" w:rsidRDefault="00CB7000" w:rsidP="00CB7000">
            <w:pPr>
              <w:spacing w:after="0" w:line="240" w:lineRule="auto"/>
              <w:jc w:val="center"/>
              <w:rPr>
                <w:del w:id="1882" w:author="Yin, Donglei *" w:date="2018-07-16T10:05:00Z"/>
                <w:rFonts w:ascii="Calibri" w:eastAsia="Times New Roman" w:hAnsi="Calibri" w:cs="Times New Roman"/>
                <w:color w:val="000000"/>
                <w:lang w:eastAsia="en-US"/>
              </w:rPr>
            </w:pPr>
            <w:del w:id="1883" w:author="Yin, Donglei *" w:date="2018-07-16T10:05:00Z">
              <w:r w:rsidRPr="00CB7000" w:rsidDel="002E28BA">
                <w:rPr>
                  <w:rFonts w:ascii="Calibri" w:eastAsia="Times New Roman" w:hAnsi="Calibri" w:cs="Times New Roman"/>
                  <w:color w:val="000000"/>
                  <w:lang w:eastAsia="en-US"/>
                </w:rPr>
                <w:delText>0.85</w:delText>
              </w:r>
            </w:del>
          </w:p>
        </w:tc>
        <w:tc>
          <w:tcPr>
            <w:tcW w:w="718" w:type="dxa"/>
            <w:tcBorders>
              <w:top w:val="nil"/>
              <w:left w:val="nil"/>
              <w:bottom w:val="single" w:sz="8" w:space="0" w:color="auto"/>
              <w:right w:val="nil"/>
            </w:tcBorders>
            <w:shd w:val="clear" w:color="auto" w:fill="auto"/>
            <w:noWrap/>
            <w:vAlign w:val="center"/>
            <w:hideMark/>
          </w:tcPr>
          <w:p w14:paraId="1D04E4F7" w14:textId="4A691CA2" w:rsidR="00CB7000" w:rsidRPr="00CB7000" w:rsidDel="002E28BA" w:rsidRDefault="00CB7000" w:rsidP="00CB7000">
            <w:pPr>
              <w:spacing w:after="0" w:line="240" w:lineRule="auto"/>
              <w:jc w:val="center"/>
              <w:rPr>
                <w:del w:id="1884" w:author="Yin, Donglei *" w:date="2018-07-16T10:05:00Z"/>
                <w:rFonts w:ascii="Calibri" w:eastAsia="Times New Roman" w:hAnsi="Calibri" w:cs="Times New Roman"/>
                <w:color w:val="000000"/>
                <w:lang w:eastAsia="en-US"/>
              </w:rPr>
            </w:pPr>
            <w:del w:id="1885" w:author="Yin, Donglei *" w:date="2018-07-16T10:05:00Z">
              <w:r w:rsidRPr="00CB7000" w:rsidDel="002E28BA">
                <w:rPr>
                  <w:rFonts w:ascii="Calibri" w:eastAsia="Times New Roman" w:hAnsi="Calibri" w:cs="Times New Roman"/>
                  <w:color w:val="000000"/>
                  <w:lang w:eastAsia="en-US"/>
                </w:rPr>
                <w:delText>0.84</w:delText>
              </w:r>
            </w:del>
          </w:p>
        </w:tc>
        <w:tc>
          <w:tcPr>
            <w:tcW w:w="718" w:type="dxa"/>
            <w:tcBorders>
              <w:top w:val="nil"/>
              <w:left w:val="nil"/>
              <w:bottom w:val="single" w:sz="8" w:space="0" w:color="auto"/>
              <w:right w:val="nil"/>
            </w:tcBorders>
            <w:shd w:val="clear" w:color="auto" w:fill="auto"/>
            <w:noWrap/>
            <w:vAlign w:val="center"/>
            <w:hideMark/>
          </w:tcPr>
          <w:p w14:paraId="5FD0ABA6" w14:textId="66D8B9FA" w:rsidR="00CB7000" w:rsidRPr="00CB7000" w:rsidDel="002E28BA" w:rsidRDefault="00CB7000" w:rsidP="00CB7000">
            <w:pPr>
              <w:spacing w:after="0" w:line="240" w:lineRule="auto"/>
              <w:jc w:val="center"/>
              <w:rPr>
                <w:del w:id="1886" w:author="Yin, Donglei *" w:date="2018-07-16T10:05:00Z"/>
                <w:rFonts w:ascii="Calibri" w:eastAsia="Times New Roman" w:hAnsi="Calibri" w:cs="Times New Roman"/>
                <w:color w:val="000000"/>
                <w:lang w:eastAsia="en-US"/>
              </w:rPr>
            </w:pPr>
            <w:del w:id="1887" w:author="Yin, Donglei *" w:date="2018-07-16T10:05:00Z">
              <w:r w:rsidRPr="00CB7000" w:rsidDel="002E28BA">
                <w:rPr>
                  <w:rFonts w:ascii="Calibri" w:eastAsia="Times New Roman" w:hAnsi="Calibri" w:cs="Times New Roman"/>
                  <w:color w:val="000000"/>
                  <w:lang w:eastAsia="en-US"/>
                </w:rPr>
                <w:delText>0.89</w:delText>
              </w:r>
            </w:del>
          </w:p>
        </w:tc>
        <w:tc>
          <w:tcPr>
            <w:tcW w:w="790" w:type="dxa"/>
            <w:tcBorders>
              <w:top w:val="nil"/>
              <w:left w:val="nil"/>
              <w:bottom w:val="single" w:sz="8" w:space="0" w:color="auto"/>
              <w:right w:val="single" w:sz="8" w:space="0" w:color="auto"/>
            </w:tcBorders>
            <w:shd w:val="clear" w:color="000000" w:fill="F98183"/>
            <w:noWrap/>
            <w:vAlign w:val="center"/>
            <w:hideMark/>
          </w:tcPr>
          <w:p w14:paraId="6355E9ED" w14:textId="3E52FBD0" w:rsidR="00CB7000" w:rsidRPr="00CB7000" w:rsidDel="002E28BA" w:rsidRDefault="00CB7000" w:rsidP="00CB7000">
            <w:pPr>
              <w:spacing w:after="0" w:line="240" w:lineRule="auto"/>
              <w:jc w:val="center"/>
              <w:rPr>
                <w:del w:id="1888" w:author="Yin, Donglei *" w:date="2018-07-16T10:05:00Z"/>
                <w:rFonts w:ascii="Calibri" w:eastAsia="Times New Roman" w:hAnsi="Calibri" w:cs="Times New Roman"/>
                <w:color w:val="000000"/>
                <w:lang w:eastAsia="en-US"/>
              </w:rPr>
            </w:pPr>
            <w:del w:id="1889" w:author="Yin, Donglei *" w:date="2018-07-16T10:05:00Z">
              <w:r w:rsidRPr="00CB7000" w:rsidDel="002E28BA">
                <w:rPr>
                  <w:rFonts w:ascii="Calibri" w:eastAsia="Times New Roman" w:hAnsi="Calibri" w:cs="Times New Roman"/>
                  <w:color w:val="000000"/>
                  <w:lang w:eastAsia="en-US"/>
                </w:rPr>
                <w:delText>0.705</w:delText>
              </w:r>
            </w:del>
          </w:p>
        </w:tc>
        <w:tc>
          <w:tcPr>
            <w:tcW w:w="757" w:type="dxa"/>
            <w:tcBorders>
              <w:top w:val="nil"/>
              <w:left w:val="nil"/>
              <w:bottom w:val="nil"/>
              <w:right w:val="nil"/>
            </w:tcBorders>
            <w:shd w:val="clear" w:color="auto" w:fill="auto"/>
            <w:noWrap/>
            <w:vAlign w:val="center"/>
            <w:hideMark/>
          </w:tcPr>
          <w:p w14:paraId="71FC1524" w14:textId="10933B60" w:rsidR="00CB7000" w:rsidRPr="00CB7000" w:rsidDel="002E28BA" w:rsidRDefault="00CB7000" w:rsidP="00CB7000">
            <w:pPr>
              <w:spacing w:after="0" w:line="240" w:lineRule="auto"/>
              <w:jc w:val="center"/>
              <w:rPr>
                <w:del w:id="1890"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6EC4036E" w14:textId="7B59790F" w:rsidR="00CB7000" w:rsidRPr="00CB7000" w:rsidDel="002E28BA" w:rsidRDefault="00CB7000" w:rsidP="00CB7000">
            <w:pPr>
              <w:spacing w:after="0" w:line="240" w:lineRule="auto"/>
              <w:jc w:val="center"/>
              <w:rPr>
                <w:del w:id="1891" w:author="Yin, Donglei *" w:date="2018-07-16T10:05: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70C48ED1" w14:textId="32863494" w:rsidR="00CB7000" w:rsidRPr="00CB7000" w:rsidDel="002E28BA" w:rsidRDefault="00CB7000" w:rsidP="00CB7000">
            <w:pPr>
              <w:spacing w:after="0" w:line="240" w:lineRule="auto"/>
              <w:jc w:val="center"/>
              <w:rPr>
                <w:del w:id="1892"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3FA7CB81" w14:textId="619BDC9E" w:rsidR="00CB7000" w:rsidRPr="00CB7000" w:rsidDel="002E28BA" w:rsidRDefault="00CB7000" w:rsidP="00CB7000">
            <w:pPr>
              <w:spacing w:after="0" w:line="240" w:lineRule="auto"/>
              <w:jc w:val="center"/>
              <w:rPr>
                <w:del w:id="1893"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2336FD24" w14:textId="336B84D9" w:rsidR="00CB7000" w:rsidRPr="00CB7000" w:rsidDel="002E28BA" w:rsidRDefault="00CB7000" w:rsidP="00CB7000">
            <w:pPr>
              <w:spacing w:after="0" w:line="240" w:lineRule="auto"/>
              <w:jc w:val="center"/>
              <w:rPr>
                <w:del w:id="1894" w:author="Yin, Donglei *" w:date="2018-07-16T10:05:00Z"/>
                <w:rFonts w:ascii="Calibri" w:eastAsia="Times New Roman" w:hAnsi="Calibri" w:cs="Times New Roman"/>
                <w:color w:val="000000"/>
                <w:lang w:eastAsia="en-US"/>
              </w:rPr>
            </w:pPr>
          </w:p>
        </w:tc>
      </w:tr>
      <w:tr w:rsidR="00CB7000" w:rsidRPr="00CB7000" w:rsidDel="002E28BA" w14:paraId="3FBD18AA" w14:textId="6E7C89A1" w:rsidTr="00EC7A1B">
        <w:trPr>
          <w:trHeight w:val="300"/>
          <w:del w:id="1895" w:author="Yin, Donglei *" w:date="2018-07-16T10:05:00Z"/>
        </w:trPr>
        <w:tc>
          <w:tcPr>
            <w:tcW w:w="692" w:type="dxa"/>
            <w:tcBorders>
              <w:top w:val="nil"/>
              <w:left w:val="nil"/>
              <w:bottom w:val="nil"/>
              <w:right w:val="nil"/>
            </w:tcBorders>
            <w:shd w:val="clear" w:color="auto" w:fill="auto"/>
            <w:noWrap/>
            <w:vAlign w:val="center"/>
            <w:hideMark/>
          </w:tcPr>
          <w:p w14:paraId="236848AE" w14:textId="6F6C4512" w:rsidR="00CB7000" w:rsidRPr="00CB7000" w:rsidDel="002E28BA" w:rsidRDefault="00CB7000" w:rsidP="00CB7000">
            <w:pPr>
              <w:spacing w:after="0" w:line="240" w:lineRule="auto"/>
              <w:jc w:val="center"/>
              <w:rPr>
                <w:del w:id="1896" w:author="Yin, Donglei *" w:date="2018-07-16T10:05:00Z"/>
                <w:rFonts w:ascii="Calibri" w:eastAsia="Times New Roman" w:hAnsi="Calibri" w:cs="Times New Roman"/>
                <w:color w:val="000000"/>
                <w:lang w:eastAsia="en-US"/>
              </w:rPr>
            </w:pPr>
          </w:p>
        </w:tc>
        <w:tc>
          <w:tcPr>
            <w:tcW w:w="7664" w:type="dxa"/>
            <w:gridSpan w:val="9"/>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2B909E2" w14:textId="114711A4" w:rsidR="00CB7000" w:rsidRPr="00CB7000" w:rsidDel="002E28BA" w:rsidRDefault="00CB7000" w:rsidP="00CB7000">
            <w:pPr>
              <w:spacing w:after="0" w:line="240" w:lineRule="auto"/>
              <w:jc w:val="center"/>
              <w:rPr>
                <w:del w:id="1897" w:author="Yin, Donglei *" w:date="2018-07-16T10:05:00Z"/>
                <w:rFonts w:ascii="Calibri" w:eastAsia="Times New Roman" w:hAnsi="Calibri" w:cs="Times New Roman"/>
                <w:color w:val="000000"/>
                <w:lang w:eastAsia="en-US"/>
              </w:rPr>
            </w:pPr>
            <w:del w:id="1898" w:author="Yin, Donglei *" w:date="2018-07-16T10:05:00Z">
              <w:r w:rsidRPr="00CB7000" w:rsidDel="002E28BA">
                <w:rPr>
                  <w:rFonts w:ascii="Calibri" w:eastAsia="Times New Roman" w:hAnsi="Calibri" w:cs="Times New Roman"/>
                  <w:color w:val="000000"/>
                  <w:lang w:eastAsia="en-US"/>
                </w:rPr>
                <w:delText xml:space="preserve">The methods assuming </w:delText>
              </w: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1</m:t>
                        </m:r>
                      </m:sub>
                    </m:sSub>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sub>
                </m:sSub>
              </m:oMath>
            </w:del>
          </w:p>
        </w:tc>
      </w:tr>
      <w:tr w:rsidR="00CB7000" w:rsidRPr="00CB7000" w:rsidDel="002E28BA" w14:paraId="704EA6DE" w14:textId="55C8772F" w:rsidTr="00EC7A1B">
        <w:trPr>
          <w:trHeight w:val="300"/>
          <w:del w:id="1899" w:author="Yin, Donglei *" w:date="2018-07-16T10:05:00Z"/>
        </w:trPr>
        <w:tc>
          <w:tcPr>
            <w:tcW w:w="692" w:type="dxa"/>
            <w:tcBorders>
              <w:top w:val="nil"/>
              <w:left w:val="nil"/>
              <w:bottom w:val="nil"/>
              <w:right w:val="nil"/>
            </w:tcBorders>
            <w:shd w:val="clear" w:color="auto" w:fill="auto"/>
            <w:noWrap/>
            <w:vAlign w:val="center"/>
            <w:hideMark/>
          </w:tcPr>
          <w:p w14:paraId="54680B72" w14:textId="3AB8E983" w:rsidR="00CB7000" w:rsidRPr="00CB7000" w:rsidDel="002E28BA" w:rsidRDefault="00CB7000" w:rsidP="00CB7000">
            <w:pPr>
              <w:spacing w:after="0" w:line="240" w:lineRule="auto"/>
              <w:jc w:val="center"/>
              <w:rPr>
                <w:del w:id="1900" w:author="Yin, Donglei *" w:date="2018-07-16T10:05:00Z"/>
                <w:rFonts w:ascii="Calibri" w:eastAsia="Times New Roman" w:hAnsi="Calibri" w:cs="Times New Roman"/>
                <w:color w:val="000000"/>
                <w:lang w:eastAsia="en-US"/>
              </w:rPr>
            </w:pPr>
          </w:p>
        </w:tc>
        <w:tc>
          <w:tcPr>
            <w:tcW w:w="282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68BFE83" w14:textId="3EB06A03" w:rsidR="00CB7000" w:rsidRPr="00CB7000" w:rsidDel="002E28BA" w:rsidRDefault="00CB7000" w:rsidP="00CB7000">
            <w:pPr>
              <w:spacing w:after="0" w:line="240" w:lineRule="auto"/>
              <w:jc w:val="center"/>
              <w:rPr>
                <w:del w:id="1901" w:author="Yin, Donglei *" w:date="2018-07-16T10:05:00Z"/>
                <w:rFonts w:ascii="Calibri" w:eastAsia="Times New Roman" w:hAnsi="Calibri" w:cs="Times New Roman"/>
                <w:color w:val="000000"/>
                <w:lang w:eastAsia="en-US"/>
              </w:rPr>
            </w:pPr>
            <w:del w:id="1902" w:author="Yin, Donglei *" w:date="2018-07-16T10:05:00Z">
              <w:r w:rsidRPr="00CB7000" w:rsidDel="002E28BA">
                <w:rPr>
                  <w:rFonts w:ascii="Calibri" w:eastAsia="Times New Roman" w:hAnsi="Calibri" w:cs="Times New Roman"/>
                  <w:color w:val="000000"/>
                  <w:lang w:eastAsia="en-US"/>
                </w:rPr>
                <w:delText>The original version</w:delText>
              </w:r>
            </w:del>
          </w:p>
        </w:tc>
        <w:tc>
          <w:tcPr>
            <w:tcW w:w="2304"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33AFC939" w14:textId="74F5936C" w:rsidR="00CB7000" w:rsidRPr="00CB7000" w:rsidDel="002E28BA" w:rsidRDefault="00CB7000" w:rsidP="00CB7000">
            <w:pPr>
              <w:spacing w:after="0" w:line="240" w:lineRule="auto"/>
              <w:jc w:val="center"/>
              <w:rPr>
                <w:del w:id="1903" w:author="Yin, Donglei *" w:date="2018-07-16T10:05:00Z"/>
                <w:rFonts w:ascii="Calibri" w:eastAsia="Times New Roman" w:hAnsi="Calibri" w:cs="Times New Roman"/>
                <w:color w:val="000000"/>
                <w:lang w:eastAsia="en-US"/>
              </w:rPr>
            </w:pPr>
            <w:del w:id="1904" w:author="Yin, Donglei *" w:date="2018-07-16T10:05:00Z">
              <w:r w:rsidRPr="00CB7000" w:rsidDel="002E28BA">
                <w:rPr>
                  <w:rFonts w:ascii="Calibri" w:eastAsia="Times New Roman" w:hAnsi="Calibri" w:cs="Times New Roman"/>
                  <w:color w:val="000000"/>
                  <w:lang w:eastAsia="en-US"/>
                </w:rPr>
                <w:delText>The integrated version</w:delText>
              </w:r>
            </w:del>
          </w:p>
        </w:tc>
        <w:tc>
          <w:tcPr>
            <w:tcW w:w="2538"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79C75D2E" w14:textId="1965144C" w:rsidR="00CB7000" w:rsidRPr="00CB7000" w:rsidDel="002E28BA" w:rsidRDefault="00CB7000" w:rsidP="00CB7000">
            <w:pPr>
              <w:spacing w:after="0" w:line="240" w:lineRule="auto"/>
              <w:jc w:val="center"/>
              <w:rPr>
                <w:del w:id="1905" w:author="Yin, Donglei *" w:date="2018-07-16T10:05:00Z"/>
                <w:rFonts w:ascii="Calibri" w:eastAsia="Times New Roman" w:hAnsi="Calibri" w:cs="Times New Roman"/>
                <w:color w:val="000000"/>
                <w:lang w:eastAsia="en-US"/>
              </w:rPr>
            </w:pPr>
            <w:del w:id="1906" w:author="Yin, Donglei *" w:date="2018-07-16T10:05:00Z">
              <w:r w:rsidRPr="00CB7000" w:rsidDel="002E28BA">
                <w:rPr>
                  <w:rFonts w:ascii="Calibri" w:eastAsia="Times New Roman" w:hAnsi="Calibri" w:cs="Times New Roman"/>
                  <w:color w:val="000000"/>
                  <w:lang w:eastAsia="en-US"/>
                </w:rPr>
                <w:delText>Least favorable version</w:delText>
              </w:r>
            </w:del>
          </w:p>
        </w:tc>
      </w:tr>
      <w:tr w:rsidR="00B55D9A" w:rsidRPr="00CB7000" w:rsidDel="002E28BA" w14:paraId="45ED9AE2" w14:textId="1627805C" w:rsidTr="00EC7A1B">
        <w:trPr>
          <w:trHeight w:val="280"/>
          <w:del w:id="1907" w:author="Yin, Donglei *" w:date="2018-07-16T10:05:00Z"/>
        </w:trPr>
        <w:tc>
          <w:tcPr>
            <w:tcW w:w="69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46487EA" w14:textId="7E8E016F" w:rsidR="00B55D9A" w:rsidRPr="00CB7000" w:rsidDel="002E28BA" w:rsidRDefault="00CA7610" w:rsidP="00CB7000">
            <w:pPr>
              <w:spacing w:after="0" w:line="240" w:lineRule="auto"/>
              <w:jc w:val="center"/>
              <w:rPr>
                <w:del w:id="1908" w:author="Yin, Donglei *" w:date="2018-07-16T10:05:00Z"/>
                <w:rFonts w:ascii="Calibri" w:eastAsia="Times New Roman" w:hAnsi="Calibri" w:cs="Times New Roman"/>
                <w:color w:val="000000"/>
                <w:lang w:eastAsia="en-US"/>
              </w:rPr>
            </w:pPr>
            <m:oMathPara>
              <m:oMath>
                <m:sSub>
                  <m:sSubPr>
                    <m:ctrlPr>
                      <w:del w:id="1909" w:author="Yin, Donglei *" w:date="2018-07-16T10:05:00Z">
                        <w:rPr>
                          <w:rFonts w:ascii="Cambria Math" w:eastAsia="Times New Roman" w:hAnsi="Cambria Math" w:cs="Times New Roman"/>
                          <w:i/>
                          <w:sz w:val="24"/>
                          <w:szCs w:val="24"/>
                        </w:rPr>
                      </w:del>
                    </m:ctrlPr>
                  </m:sSubPr>
                  <m:e>
                    <m:r>
                      <w:del w:id="1910" w:author="Yin, Donglei *" w:date="2018-07-16T10:05:00Z">
                        <w:rPr>
                          <w:rFonts w:ascii="Cambria Math" w:eastAsia="Times New Roman" w:hAnsi="Cambria Math" w:cs="Times New Roman"/>
                          <w:sz w:val="24"/>
                          <w:szCs w:val="24"/>
                        </w:rPr>
                        <m:t>σ</m:t>
                      </w:del>
                    </m:r>
                  </m:e>
                  <m:sub>
                    <m:sSub>
                      <m:sSubPr>
                        <m:ctrlPr>
                          <w:del w:id="1911" w:author="Yin, Donglei *" w:date="2018-07-16T10:05:00Z">
                            <w:rPr>
                              <w:rFonts w:ascii="Cambria Math" w:eastAsia="Times New Roman" w:hAnsi="Cambria Math" w:cs="Times New Roman"/>
                              <w:i/>
                              <w:sz w:val="24"/>
                              <w:szCs w:val="24"/>
                            </w:rPr>
                          </w:del>
                        </m:ctrlPr>
                      </m:sSubPr>
                      <m:e>
                        <m:r>
                          <w:del w:id="1912" w:author="Yin, Donglei *" w:date="2018-07-16T10:05:00Z">
                            <w:rPr>
                              <w:rFonts w:ascii="Cambria Math" w:eastAsia="Times New Roman" w:hAnsi="Cambria Math" w:cs="Times New Roman"/>
                              <w:sz w:val="24"/>
                              <w:szCs w:val="24"/>
                            </w:rPr>
                            <m:t>R</m:t>
                          </w:del>
                        </m:r>
                      </m:e>
                      <m:sub>
                        <m:r>
                          <w:del w:id="1913" w:author="Yin, Donglei *" w:date="2018-07-16T10:05:00Z">
                            <w:rPr>
                              <w:rFonts w:ascii="Cambria Math" w:eastAsia="Times New Roman" w:hAnsi="Cambria Math" w:cs="Times New Roman"/>
                              <w:sz w:val="24"/>
                              <w:szCs w:val="24"/>
                            </w:rPr>
                            <m:t>1</m:t>
                          </w:del>
                        </m:r>
                      </m:sub>
                    </m:sSub>
                  </m:sub>
                </m:sSub>
              </m:oMath>
            </m:oMathPara>
          </w:p>
        </w:tc>
        <w:tc>
          <w:tcPr>
            <w:tcW w:w="1386" w:type="dxa"/>
            <w:tcBorders>
              <w:top w:val="nil"/>
              <w:left w:val="nil"/>
              <w:bottom w:val="nil"/>
              <w:right w:val="nil"/>
            </w:tcBorders>
            <w:shd w:val="clear" w:color="auto" w:fill="auto"/>
            <w:noWrap/>
            <w:vAlign w:val="bottom"/>
            <w:hideMark/>
          </w:tcPr>
          <w:p w14:paraId="6FBED9D2" w14:textId="7E909071" w:rsidR="00B55D9A" w:rsidRPr="00CB7000" w:rsidDel="002E28BA" w:rsidRDefault="00B55D9A" w:rsidP="00CB7000">
            <w:pPr>
              <w:spacing w:after="0" w:line="240" w:lineRule="auto"/>
              <w:jc w:val="center"/>
              <w:rPr>
                <w:del w:id="1914" w:author="Yin, Donglei *" w:date="2018-07-16T10:05:00Z"/>
                <w:rFonts w:ascii="Calibri" w:eastAsia="Times New Roman" w:hAnsi="Calibri" w:cs="Times New Roman"/>
                <w:color w:val="000000"/>
                <w:lang w:eastAsia="en-US"/>
              </w:rPr>
            </w:pPr>
            <w:del w:id="1915" w:author="Yin, Donglei *" w:date="2018-07-16T10:05:00Z">
              <w:r w:rsidRPr="00562CAB" w:rsidDel="002E28BA">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1</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e>
                </m:d>
              </m:oMath>
            </w:del>
          </w:p>
        </w:tc>
        <w:tc>
          <w:tcPr>
            <w:tcW w:w="718" w:type="dxa"/>
            <w:tcBorders>
              <w:top w:val="nil"/>
              <w:left w:val="nil"/>
              <w:bottom w:val="nil"/>
              <w:right w:val="nil"/>
            </w:tcBorders>
            <w:shd w:val="clear" w:color="auto" w:fill="auto"/>
            <w:noWrap/>
            <w:vAlign w:val="bottom"/>
            <w:hideMark/>
          </w:tcPr>
          <w:p w14:paraId="07B747E0" w14:textId="21592917" w:rsidR="00B55D9A" w:rsidRPr="00CB7000" w:rsidDel="002E28BA" w:rsidRDefault="00B55D9A" w:rsidP="00CB7000">
            <w:pPr>
              <w:spacing w:after="0" w:line="240" w:lineRule="auto"/>
              <w:jc w:val="center"/>
              <w:rPr>
                <w:del w:id="1916" w:author="Yin, Donglei *" w:date="2018-07-16T10:05:00Z"/>
                <w:rFonts w:ascii="Calibri" w:eastAsia="Times New Roman" w:hAnsi="Calibri" w:cs="Times New Roman"/>
                <w:color w:val="000000"/>
                <w:lang w:eastAsia="en-US"/>
              </w:rPr>
            </w:pPr>
            <w:del w:id="1917"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1</m:t>
                    </m:r>
                  </m:sup>
                </m:sSubSup>
              </m:oMath>
            </w:del>
          </w:p>
        </w:tc>
        <w:tc>
          <w:tcPr>
            <w:tcW w:w="718" w:type="dxa"/>
            <w:tcBorders>
              <w:top w:val="nil"/>
              <w:left w:val="nil"/>
              <w:bottom w:val="nil"/>
              <w:right w:val="nil"/>
            </w:tcBorders>
            <w:shd w:val="clear" w:color="auto" w:fill="auto"/>
            <w:noWrap/>
            <w:vAlign w:val="bottom"/>
            <w:hideMark/>
          </w:tcPr>
          <w:p w14:paraId="1D4D1626" w14:textId="2F0A1616" w:rsidR="00B55D9A" w:rsidRPr="00CB7000" w:rsidDel="002E28BA" w:rsidRDefault="00B55D9A" w:rsidP="00CB7000">
            <w:pPr>
              <w:spacing w:after="0" w:line="240" w:lineRule="auto"/>
              <w:jc w:val="center"/>
              <w:rPr>
                <w:del w:id="1918" w:author="Yin, Donglei *" w:date="2018-07-16T10:05:00Z"/>
                <w:rFonts w:ascii="Calibri" w:eastAsia="Times New Roman" w:hAnsi="Calibri" w:cs="Times New Roman"/>
                <w:color w:val="000000"/>
                <w:lang w:eastAsia="en-US"/>
              </w:rPr>
            </w:pPr>
            <w:del w:id="1919"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2</m:t>
                    </m:r>
                  </m:sup>
                </m:sSubSup>
              </m:oMath>
            </w:del>
          </w:p>
        </w:tc>
        <w:tc>
          <w:tcPr>
            <w:tcW w:w="790" w:type="dxa"/>
            <w:tcBorders>
              <w:top w:val="nil"/>
              <w:left w:val="single" w:sz="8" w:space="0" w:color="auto"/>
              <w:bottom w:val="nil"/>
              <w:right w:val="nil"/>
            </w:tcBorders>
            <w:shd w:val="clear" w:color="auto" w:fill="auto"/>
            <w:noWrap/>
            <w:vAlign w:val="bottom"/>
            <w:hideMark/>
          </w:tcPr>
          <w:p w14:paraId="31576501" w14:textId="18F2C959" w:rsidR="00B55D9A" w:rsidRPr="00CB7000" w:rsidDel="002E28BA" w:rsidRDefault="00B55D9A" w:rsidP="00CB7000">
            <w:pPr>
              <w:spacing w:after="0" w:line="240" w:lineRule="auto"/>
              <w:jc w:val="center"/>
              <w:rPr>
                <w:del w:id="1920" w:author="Yin, Donglei *" w:date="2018-07-16T10:05:00Z"/>
                <w:rFonts w:ascii="Calibri" w:eastAsia="Times New Roman" w:hAnsi="Calibri" w:cs="Times New Roman"/>
                <w:color w:val="000000"/>
                <w:lang w:eastAsia="en-US"/>
              </w:rPr>
            </w:pPr>
            <w:del w:id="1921" w:author="Yin, Donglei *" w:date="2018-07-16T10:05:00Z">
              <w:r w:rsidRPr="00562CAB" w:rsidDel="002E28BA">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1</m:t>
                    </m:r>
                  </m:sub>
                </m:sSub>
              </m:oMath>
            </w:del>
          </w:p>
        </w:tc>
        <w:tc>
          <w:tcPr>
            <w:tcW w:w="757" w:type="dxa"/>
            <w:tcBorders>
              <w:top w:val="nil"/>
              <w:left w:val="nil"/>
              <w:bottom w:val="nil"/>
              <w:right w:val="nil"/>
            </w:tcBorders>
            <w:shd w:val="clear" w:color="auto" w:fill="auto"/>
            <w:noWrap/>
            <w:vAlign w:val="bottom"/>
            <w:hideMark/>
          </w:tcPr>
          <w:p w14:paraId="00CAAFDC" w14:textId="3A578D77" w:rsidR="00B55D9A" w:rsidRPr="00CB7000" w:rsidDel="002E28BA" w:rsidRDefault="00B55D9A" w:rsidP="00CB7000">
            <w:pPr>
              <w:spacing w:after="0" w:line="240" w:lineRule="auto"/>
              <w:jc w:val="center"/>
              <w:rPr>
                <w:del w:id="1922" w:author="Yin, Donglei *" w:date="2018-07-16T10:05:00Z"/>
                <w:rFonts w:ascii="Calibri" w:eastAsia="Times New Roman" w:hAnsi="Calibri" w:cs="Times New Roman"/>
                <w:color w:val="000000"/>
                <w:lang w:eastAsia="en-US"/>
              </w:rPr>
            </w:pPr>
            <w:del w:id="1923"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1</m:t>
                    </m:r>
                  </m:sup>
                </m:sSubSup>
              </m:oMath>
            </w:del>
          </w:p>
        </w:tc>
        <w:tc>
          <w:tcPr>
            <w:tcW w:w="757" w:type="dxa"/>
            <w:tcBorders>
              <w:top w:val="nil"/>
              <w:left w:val="nil"/>
              <w:bottom w:val="nil"/>
              <w:right w:val="single" w:sz="8" w:space="0" w:color="auto"/>
            </w:tcBorders>
            <w:shd w:val="clear" w:color="auto" w:fill="auto"/>
            <w:noWrap/>
            <w:vAlign w:val="bottom"/>
            <w:hideMark/>
          </w:tcPr>
          <w:p w14:paraId="7AC92BE3" w14:textId="11483A4A" w:rsidR="00B55D9A" w:rsidRPr="00CB7000" w:rsidDel="002E28BA" w:rsidRDefault="00B55D9A" w:rsidP="00CB7000">
            <w:pPr>
              <w:spacing w:after="0" w:line="240" w:lineRule="auto"/>
              <w:jc w:val="center"/>
              <w:rPr>
                <w:del w:id="1924" w:author="Yin, Donglei *" w:date="2018-07-16T10:05:00Z"/>
                <w:rFonts w:ascii="Calibri" w:eastAsia="Times New Roman" w:hAnsi="Calibri" w:cs="Times New Roman"/>
                <w:color w:val="000000"/>
                <w:lang w:eastAsia="en-US"/>
              </w:rPr>
            </w:pPr>
            <w:del w:id="1925"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2</m:t>
                    </m:r>
                  </m:sup>
                </m:sSubSup>
              </m:oMath>
            </w:del>
          </w:p>
        </w:tc>
        <w:tc>
          <w:tcPr>
            <w:tcW w:w="804" w:type="dxa"/>
            <w:tcBorders>
              <w:top w:val="nil"/>
              <w:left w:val="nil"/>
              <w:bottom w:val="nil"/>
              <w:right w:val="nil"/>
            </w:tcBorders>
            <w:shd w:val="clear" w:color="auto" w:fill="auto"/>
            <w:noWrap/>
            <w:vAlign w:val="bottom"/>
            <w:hideMark/>
          </w:tcPr>
          <w:p w14:paraId="12A5A0AD" w14:textId="2FA3724D" w:rsidR="00B55D9A" w:rsidRPr="00CB7000" w:rsidDel="002E28BA" w:rsidRDefault="00B55D9A" w:rsidP="00CB7000">
            <w:pPr>
              <w:spacing w:after="0" w:line="240" w:lineRule="auto"/>
              <w:jc w:val="center"/>
              <w:rPr>
                <w:del w:id="1926" w:author="Yin, Donglei *" w:date="2018-07-16T10:05:00Z"/>
                <w:rFonts w:ascii="Calibri" w:eastAsia="Times New Roman" w:hAnsi="Calibri" w:cs="Times New Roman"/>
                <w:color w:val="000000"/>
                <w:lang w:eastAsia="en-US"/>
              </w:rPr>
            </w:pPr>
            <w:del w:id="1927" w:author="Yin, Donglei *" w:date="2018-07-16T10:05:00Z">
              <w:r w:rsidRPr="00562CAB" w:rsidDel="002E28BA">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1</m:t>
                    </m:r>
                  </m:sub>
                </m:sSub>
              </m:oMath>
            </w:del>
          </w:p>
        </w:tc>
        <w:tc>
          <w:tcPr>
            <w:tcW w:w="867" w:type="dxa"/>
            <w:tcBorders>
              <w:top w:val="nil"/>
              <w:left w:val="nil"/>
              <w:bottom w:val="nil"/>
              <w:right w:val="nil"/>
            </w:tcBorders>
            <w:shd w:val="clear" w:color="auto" w:fill="auto"/>
            <w:noWrap/>
            <w:vAlign w:val="bottom"/>
            <w:hideMark/>
          </w:tcPr>
          <w:p w14:paraId="7711B994" w14:textId="7A6DAF84" w:rsidR="00B55D9A" w:rsidRPr="00CB7000" w:rsidDel="002E28BA" w:rsidRDefault="00B55D9A" w:rsidP="00CB7000">
            <w:pPr>
              <w:spacing w:after="0" w:line="240" w:lineRule="auto"/>
              <w:jc w:val="center"/>
              <w:rPr>
                <w:del w:id="1928" w:author="Yin, Donglei *" w:date="2018-07-16T10:05:00Z"/>
                <w:rFonts w:ascii="Calibri" w:eastAsia="Times New Roman" w:hAnsi="Calibri" w:cs="Times New Roman"/>
                <w:color w:val="000000"/>
                <w:lang w:eastAsia="en-US"/>
              </w:rPr>
            </w:pPr>
            <w:del w:id="1929"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1</m:t>
                    </m:r>
                  </m:sup>
                </m:sSubSup>
              </m:oMath>
            </w:del>
          </w:p>
        </w:tc>
        <w:tc>
          <w:tcPr>
            <w:tcW w:w="867" w:type="dxa"/>
            <w:tcBorders>
              <w:top w:val="nil"/>
              <w:left w:val="nil"/>
              <w:bottom w:val="nil"/>
              <w:right w:val="single" w:sz="8" w:space="0" w:color="auto"/>
            </w:tcBorders>
            <w:shd w:val="clear" w:color="auto" w:fill="auto"/>
            <w:noWrap/>
            <w:vAlign w:val="bottom"/>
            <w:hideMark/>
          </w:tcPr>
          <w:p w14:paraId="7E094D76" w14:textId="5915032B" w:rsidR="00B55D9A" w:rsidRPr="00CB7000" w:rsidDel="002E28BA" w:rsidRDefault="00B55D9A" w:rsidP="00CB7000">
            <w:pPr>
              <w:spacing w:after="0" w:line="240" w:lineRule="auto"/>
              <w:jc w:val="center"/>
              <w:rPr>
                <w:del w:id="1930" w:author="Yin, Donglei *" w:date="2018-07-16T10:05:00Z"/>
                <w:rFonts w:ascii="Calibri" w:eastAsia="Times New Roman" w:hAnsi="Calibri" w:cs="Times New Roman"/>
                <w:color w:val="000000"/>
                <w:lang w:eastAsia="en-US"/>
              </w:rPr>
            </w:pPr>
            <w:del w:id="1931"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2</m:t>
                    </m:r>
                  </m:sup>
                </m:sSubSup>
              </m:oMath>
            </w:del>
          </w:p>
        </w:tc>
      </w:tr>
      <w:tr w:rsidR="00B55D9A" w:rsidRPr="00CB7000" w:rsidDel="002E28BA" w14:paraId="3E7C1553" w14:textId="08E7015A" w:rsidTr="00EC7A1B">
        <w:trPr>
          <w:trHeight w:val="300"/>
          <w:del w:id="1932" w:author="Yin, Donglei *" w:date="2018-07-16T10:05:00Z"/>
        </w:trPr>
        <w:tc>
          <w:tcPr>
            <w:tcW w:w="692" w:type="dxa"/>
            <w:vMerge/>
            <w:tcBorders>
              <w:top w:val="single" w:sz="8" w:space="0" w:color="auto"/>
              <w:left w:val="single" w:sz="8" w:space="0" w:color="auto"/>
              <w:bottom w:val="single" w:sz="8" w:space="0" w:color="000000"/>
              <w:right w:val="single" w:sz="8" w:space="0" w:color="auto"/>
            </w:tcBorders>
            <w:vAlign w:val="center"/>
            <w:hideMark/>
          </w:tcPr>
          <w:p w14:paraId="475BA30C" w14:textId="047406F1" w:rsidR="00B55D9A" w:rsidRPr="00CB7000" w:rsidDel="002E28BA" w:rsidRDefault="00B55D9A" w:rsidP="00CB7000">
            <w:pPr>
              <w:spacing w:after="0" w:line="240" w:lineRule="auto"/>
              <w:rPr>
                <w:del w:id="1933" w:author="Yin, Donglei *" w:date="2018-07-16T10:05:00Z"/>
                <w:rFonts w:ascii="Calibri" w:eastAsia="Times New Roman" w:hAnsi="Calibri" w:cs="Times New Roman"/>
                <w:color w:val="000000"/>
                <w:lang w:eastAsia="en-US"/>
              </w:rPr>
            </w:pPr>
          </w:p>
        </w:tc>
        <w:tc>
          <w:tcPr>
            <w:tcW w:w="1386" w:type="dxa"/>
            <w:tcBorders>
              <w:top w:val="nil"/>
              <w:left w:val="nil"/>
              <w:bottom w:val="single" w:sz="8" w:space="0" w:color="auto"/>
              <w:right w:val="nil"/>
            </w:tcBorders>
            <w:shd w:val="clear" w:color="auto" w:fill="auto"/>
            <w:noWrap/>
            <w:vAlign w:val="center"/>
            <w:hideMark/>
          </w:tcPr>
          <w:p w14:paraId="218AE01F" w14:textId="5D1158CF" w:rsidR="00B55D9A" w:rsidRPr="00CB7000" w:rsidDel="002E28BA" w:rsidRDefault="00B55D9A" w:rsidP="00CB7000">
            <w:pPr>
              <w:spacing w:after="0" w:line="240" w:lineRule="auto"/>
              <w:jc w:val="center"/>
              <w:rPr>
                <w:del w:id="1934" w:author="Yin, Donglei *" w:date="2018-07-16T10:05:00Z"/>
                <w:rFonts w:ascii="Calibri" w:eastAsia="Times New Roman" w:hAnsi="Calibri" w:cs="Times New Roman"/>
                <w:color w:val="000000"/>
                <w:lang w:eastAsia="en-US"/>
              </w:rPr>
            </w:pPr>
            <w:del w:id="1935" w:author="Yin, Donglei *" w:date="2018-07-16T10:05:00Z">
              <w:r w:rsidRPr="00CB7000" w:rsidDel="002E28BA">
                <w:rPr>
                  <w:rFonts w:ascii="Calibri" w:eastAsia="Times New Roman" w:hAnsi="Calibri" w:cs="Times New Roman"/>
                  <w:color w:val="000000"/>
                  <w:lang w:eastAsia="en-US"/>
                </w:rPr>
                <w:delText>Power</w:delText>
              </w:r>
            </w:del>
          </w:p>
        </w:tc>
        <w:tc>
          <w:tcPr>
            <w:tcW w:w="718" w:type="dxa"/>
            <w:tcBorders>
              <w:top w:val="nil"/>
              <w:left w:val="nil"/>
              <w:bottom w:val="single" w:sz="8" w:space="0" w:color="auto"/>
              <w:right w:val="nil"/>
            </w:tcBorders>
            <w:shd w:val="clear" w:color="auto" w:fill="auto"/>
            <w:noWrap/>
            <w:vAlign w:val="center"/>
            <w:hideMark/>
          </w:tcPr>
          <w:p w14:paraId="67C4DA27" w14:textId="05B9EBCB" w:rsidR="00B55D9A" w:rsidRPr="00CB7000" w:rsidDel="002E28BA" w:rsidRDefault="00B55D9A" w:rsidP="00CB7000">
            <w:pPr>
              <w:spacing w:after="0" w:line="240" w:lineRule="auto"/>
              <w:jc w:val="center"/>
              <w:rPr>
                <w:del w:id="1936" w:author="Yin, Donglei *" w:date="2018-07-16T10:05:00Z"/>
                <w:rFonts w:ascii="Calibri" w:eastAsia="Times New Roman" w:hAnsi="Calibri" w:cs="Times New Roman"/>
                <w:color w:val="000000"/>
                <w:lang w:eastAsia="en-US"/>
              </w:rPr>
            </w:pPr>
            <w:del w:id="1937" w:author="Yin, Donglei *" w:date="2018-07-16T10:05:00Z">
              <w:r w:rsidRPr="00CB7000" w:rsidDel="002E28BA">
                <w:rPr>
                  <w:rFonts w:ascii="Calibri" w:eastAsia="Times New Roman" w:hAnsi="Calibri" w:cs="Times New Roman"/>
                  <w:color w:val="000000"/>
                  <w:lang w:eastAsia="en-US"/>
                </w:rPr>
                <w:delText>CR</w:delText>
              </w:r>
            </w:del>
          </w:p>
        </w:tc>
        <w:tc>
          <w:tcPr>
            <w:tcW w:w="718" w:type="dxa"/>
            <w:tcBorders>
              <w:top w:val="nil"/>
              <w:left w:val="nil"/>
              <w:bottom w:val="single" w:sz="8" w:space="0" w:color="auto"/>
              <w:right w:val="nil"/>
            </w:tcBorders>
            <w:shd w:val="clear" w:color="auto" w:fill="auto"/>
            <w:noWrap/>
            <w:vAlign w:val="center"/>
            <w:hideMark/>
          </w:tcPr>
          <w:p w14:paraId="05F202A8" w14:textId="744E3F58" w:rsidR="00B55D9A" w:rsidRPr="00CB7000" w:rsidDel="002E28BA" w:rsidRDefault="00B55D9A" w:rsidP="00CB7000">
            <w:pPr>
              <w:spacing w:after="0" w:line="240" w:lineRule="auto"/>
              <w:jc w:val="center"/>
              <w:rPr>
                <w:del w:id="1938" w:author="Yin, Donglei *" w:date="2018-07-16T10:05:00Z"/>
                <w:rFonts w:ascii="Calibri" w:eastAsia="Times New Roman" w:hAnsi="Calibri" w:cs="Times New Roman"/>
                <w:color w:val="000000"/>
                <w:lang w:eastAsia="en-US"/>
              </w:rPr>
            </w:pPr>
            <w:del w:id="1939" w:author="Yin, Donglei *" w:date="2018-07-16T10:05:00Z">
              <w:r w:rsidRPr="00CB7000" w:rsidDel="002E28BA">
                <w:rPr>
                  <w:rFonts w:ascii="Calibri" w:eastAsia="Times New Roman" w:hAnsi="Calibri" w:cs="Times New Roman"/>
                  <w:color w:val="000000"/>
                  <w:lang w:eastAsia="en-US"/>
                </w:rPr>
                <w:delText>CR</w:delText>
              </w:r>
            </w:del>
          </w:p>
        </w:tc>
        <w:tc>
          <w:tcPr>
            <w:tcW w:w="790" w:type="dxa"/>
            <w:tcBorders>
              <w:top w:val="nil"/>
              <w:left w:val="single" w:sz="8" w:space="0" w:color="auto"/>
              <w:bottom w:val="single" w:sz="8" w:space="0" w:color="auto"/>
              <w:right w:val="nil"/>
            </w:tcBorders>
            <w:shd w:val="clear" w:color="auto" w:fill="auto"/>
            <w:noWrap/>
            <w:vAlign w:val="center"/>
            <w:hideMark/>
          </w:tcPr>
          <w:p w14:paraId="305C9D81" w14:textId="6DF40D5E" w:rsidR="00B55D9A" w:rsidRPr="00CB7000" w:rsidDel="002E28BA" w:rsidRDefault="00B55D9A" w:rsidP="00CB7000">
            <w:pPr>
              <w:spacing w:after="0" w:line="240" w:lineRule="auto"/>
              <w:jc w:val="center"/>
              <w:rPr>
                <w:del w:id="1940" w:author="Yin, Donglei *" w:date="2018-07-16T10:05:00Z"/>
                <w:rFonts w:ascii="Calibri" w:eastAsia="Times New Roman" w:hAnsi="Calibri" w:cs="Times New Roman"/>
                <w:color w:val="000000"/>
                <w:lang w:eastAsia="en-US"/>
              </w:rPr>
            </w:pPr>
            <w:del w:id="1941" w:author="Yin, Donglei *" w:date="2018-07-16T10:05:00Z">
              <w:r w:rsidRPr="00CB7000" w:rsidDel="002E28BA">
                <w:rPr>
                  <w:rFonts w:ascii="Calibri" w:eastAsia="Times New Roman" w:hAnsi="Calibri" w:cs="Times New Roman"/>
                  <w:color w:val="000000"/>
                  <w:lang w:eastAsia="en-US"/>
                </w:rPr>
                <w:delText>Power</w:delText>
              </w:r>
            </w:del>
          </w:p>
        </w:tc>
        <w:tc>
          <w:tcPr>
            <w:tcW w:w="757" w:type="dxa"/>
            <w:tcBorders>
              <w:top w:val="nil"/>
              <w:left w:val="nil"/>
              <w:bottom w:val="single" w:sz="8" w:space="0" w:color="auto"/>
              <w:right w:val="nil"/>
            </w:tcBorders>
            <w:shd w:val="clear" w:color="auto" w:fill="auto"/>
            <w:noWrap/>
            <w:vAlign w:val="center"/>
            <w:hideMark/>
          </w:tcPr>
          <w:p w14:paraId="6C1339B9" w14:textId="2ADA6A92" w:rsidR="00B55D9A" w:rsidRPr="00CB7000" w:rsidDel="002E28BA" w:rsidRDefault="00B55D9A" w:rsidP="00CB7000">
            <w:pPr>
              <w:spacing w:after="0" w:line="240" w:lineRule="auto"/>
              <w:jc w:val="center"/>
              <w:rPr>
                <w:del w:id="1942" w:author="Yin, Donglei *" w:date="2018-07-16T10:05:00Z"/>
                <w:rFonts w:ascii="Calibri" w:eastAsia="Times New Roman" w:hAnsi="Calibri" w:cs="Times New Roman"/>
                <w:color w:val="000000"/>
                <w:lang w:eastAsia="en-US"/>
              </w:rPr>
            </w:pPr>
            <w:del w:id="1943" w:author="Yin, Donglei *" w:date="2018-07-16T10:05:00Z">
              <w:r w:rsidRPr="00CB7000" w:rsidDel="002E28BA">
                <w:rPr>
                  <w:rFonts w:ascii="Calibri" w:eastAsia="Times New Roman" w:hAnsi="Calibri" w:cs="Times New Roman"/>
                  <w:color w:val="000000"/>
                  <w:lang w:eastAsia="en-US"/>
                </w:rPr>
                <w:delText>CR</w:delText>
              </w:r>
            </w:del>
          </w:p>
        </w:tc>
        <w:tc>
          <w:tcPr>
            <w:tcW w:w="757" w:type="dxa"/>
            <w:tcBorders>
              <w:top w:val="nil"/>
              <w:left w:val="nil"/>
              <w:bottom w:val="single" w:sz="8" w:space="0" w:color="auto"/>
              <w:right w:val="single" w:sz="8" w:space="0" w:color="auto"/>
            </w:tcBorders>
            <w:shd w:val="clear" w:color="auto" w:fill="auto"/>
            <w:noWrap/>
            <w:vAlign w:val="center"/>
            <w:hideMark/>
          </w:tcPr>
          <w:p w14:paraId="389A6292" w14:textId="164D61C6" w:rsidR="00B55D9A" w:rsidRPr="00CB7000" w:rsidDel="002E28BA" w:rsidRDefault="00B55D9A" w:rsidP="00CB7000">
            <w:pPr>
              <w:spacing w:after="0" w:line="240" w:lineRule="auto"/>
              <w:jc w:val="center"/>
              <w:rPr>
                <w:del w:id="1944" w:author="Yin, Donglei *" w:date="2018-07-16T10:05:00Z"/>
                <w:rFonts w:ascii="Calibri" w:eastAsia="Times New Roman" w:hAnsi="Calibri" w:cs="Times New Roman"/>
                <w:color w:val="000000"/>
                <w:lang w:eastAsia="en-US"/>
              </w:rPr>
            </w:pPr>
            <w:del w:id="1945" w:author="Yin, Donglei *" w:date="2018-07-16T10:05:00Z">
              <w:r w:rsidRPr="00CB7000" w:rsidDel="002E28BA">
                <w:rPr>
                  <w:rFonts w:ascii="Calibri" w:eastAsia="Times New Roman" w:hAnsi="Calibri" w:cs="Times New Roman"/>
                  <w:color w:val="000000"/>
                  <w:lang w:eastAsia="en-US"/>
                </w:rPr>
                <w:delText>CR</w:delText>
              </w:r>
            </w:del>
          </w:p>
        </w:tc>
        <w:tc>
          <w:tcPr>
            <w:tcW w:w="804" w:type="dxa"/>
            <w:tcBorders>
              <w:top w:val="nil"/>
              <w:left w:val="nil"/>
              <w:bottom w:val="single" w:sz="8" w:space="0" w:color="auto"/>
              <w:right w:val="nil"/>
            </w:tcBorders>
            <w:shd w:val="clear" w:color="auto" w:fill="auto"/>
            <w:noWrap/>
            <w:vAlign w:val="center"/>
            <w:hideMark/>
          </w:tcPr>
          <w:p w14:paraId="15C45854" w14:textId="4504BE72" w:rsidR="00B55D9A" w:rsidRPr="00CB7000" w:rsidDel="002E28BA" w:rsidRDefault="00B55D9A" w:rsidP="00CB7000">
            <w:pPr>
              <w:spacing w:after="0" w:line="240" w:lineRule="auto"/>
              <w:jc w:val="center"/>
              <w:rPr>
                <w:del w:id="1946" w:author="Yin, Donglei *" w:date="2018-07-16T10:05:00Z"/>
                <w:rFonts w:ascii="Calibri" w:eastAsia="Times New Roman" w:hAnsi="Calibri" w:cs="Times New Roman"/>
                <w:color w:val="000000"/>
                <w:lang w:eastAsia="en-US"/>
              </w:rPr>
            </w:pPr>
            <w:del w:id="1947" w:author="Yin, Donglei *" w:date="2018-07-16T10:05:00Z">
              <w:r w:rsidRPr="00CB7000" w:rsidDel="002E28BA">
                <w:rPr>
                  <w:rFonts w:ascii="Calibri" w:eastAsia="Times New Roman" w:hAnsi="Calibri" w:cs="Times New Roman"/>
                  <w:color w:val="000000"/>
                  <w:lang w:eastAsia="en-US"/>
                </w:rPr>
                <w:delText>Power</w:delText>
              </w:r>
            </w:del>
          </w:p>
        </w:tc>
        <w:tc>
          <w:tcPr>
            <w:tcW w:w="867" w:type="dxa"/>
            <w:tcBorders>
              <w:top w:val="nil"/>
              <w:left w:val="nil"/>
              <w:bottom w:val="single" w:sz="8" w:space="0" w:color="auto"/>
              <w:right w:val="nil"/>
            </w:tcBorders>
            <w:shd w:val="clear" w:color="auto" w:fill="auto"/>
            <w:noWrap/>
            <w:vAlign w:val="center"/>
            <w:hideMark/>
          </w:tcPr>
          <w:p w14:paraId="287D4777" w14:textId="5A1EE865" w:rsidR="00B55D9A" w:rsidRPr="00CB7000" w:rsidDel="002E28BA" w:rsidRDefault="00B55D9A" w:rsidP="00CB7000">
            <w:pPr>
              <w:spacing w:after="0" w:line="240" w:lineRule="auto"/>
              <w:jc w:val="center"/>
              <w:rPr>
                <w:del w:id="1948" w:author="Yin, Donglei *" w:date="2018-07-16T10:05:00Z"/>
                <w:rFonts w:ascii="Calibri" w:eastAsia="Times New Roman" w:hAnsi="Calibri" w:cs="Times New Roman"/>
                <w:color w:val="000000"/>
                <w:lang w:eastAsia="en-US"/>
              </w:rPr>
            </w:pPr>
            <w:del w:id="1949" w:author="Yin, Donglei *" w:date="2018-07-16T10:05:00Z">
              <w:r w:rsidRPr="00CB7000" w:rsidDel="002E28BA">
                <w:rPr>
                  <w:rFonts w:ascii="Calibri" w:eastAsia="Times New Roman" w:hAnsi="Calibri" w:cs="Times New Roman"/>
                  <w:color w:val="000000"/>
                  <w:lang w:eastAsia="en-US"/>
                </w:rPr>
                <w:delText>CR</w:delText>
              </w:r>
            </w:del>
          </w:p>
        </w:tc>
        <w:tc>
          <w:tcPr>
            <w:tcW w:w="867" w:type="dxa"/>
            <w:tcBorders>
              <w:top w:val="nil"/>
              <w:left w:val="nil"/>
              <w:bottom w:val="single" w:sz="8" w:space="0" w:color="auto"/>
              <w:right w:val="single" w:sz="8" w:space="0" w:color="auto"/>
            </w:tcBorders>
            <w:shd w:val="clear" w:color="auto" w:fill="auto"/>
            <w:noWrap/>
            <w:vAlign w:val="center"/>
            <w:hideMark/>
          </w:tcPr>
          <w:p w14:paraId="692B5581" w14:textId="49C0EA3D" w:rsidR="00B55D9A" w:rsidRPr="00CB7000" w:rsidDel="002E28BA" w:rsidRDefault="00B55D9A" w:rsidP="00CB7000">
            <w:pPr>
              <w:spacing w:after="0" w:line="240" w:lineRule="auto"/>
              <w:jc w:val="center"/>
              <w:rPr>
                <w:del w:id="1950" w:author="Yin, Donglei *" w:date="2018-07-16T10:05:00Z"/>
                <w:rFonts w:ascii="Calibri" w:eastAsia="Times New Roman" w:hAnsi="Calibri" w:cs="Times New Roman"/>
                <w:color w:val="000000"/>
                <w:lang w:eastAsia="en-US"/>
              </w:rPr>
            </w:pPr>
            <w:del w:id="1951" w:author="Yin, Donglei *" w:date="2018-07-16T10:05:00Z">
              <w:r w:rsidRPr="00CB7000" w:rsidDel="002E28BA">
                <w:rPr>
                  <w:rFonts w:ascii="Calibri" w:eastAsia="Times New Roman" w:hAnsi="Calibri" w:cs="Times New Roman"/>
                  <w:color w:val="000000"/>
                  <w:lang w:eastAsia="en-US"/>
                </w:rPr>
                <w:delText>CR</w:delText>
              </w:r>
            </w:del>
          </w:p>
        </w:tc>
      </w:tr>
      <w:tr w:rsidR="00B55D9A" w:rsidRPr="00CB7000" w:rsidDel="002E28BA" w14:paraId="30369AF2" w14:textId="03478DB5" w:rsidTr="00EC7A1B">
        <w:trPr>
          <w:trHeight w:val="280"/>
          <w:del w:id="1952" w:author="Yin, Donglei *" w:date="2018-07-16T10:05:00Z"/>
        </w:trPr>
        <w:tc>
          <w:tcPr>
            <w:tcW w:w="692" w:type="dxa"/>
            <w:tcBorders>
              <w:top w:val="nil"/>
              <w:left w:val="single" w:sz="8" w:space="0" w:color="auto"/>
              <w:bottom w:val="nil"/>
              <w:right w:val="nil"/>
            </w:tcBorders>
            <w:shd w:val="clear" w:color="auto" w:fill="auto"/>
            <w:noWrap/>
            <w:vAlign w:val="center"/>
            <w:hideMark/>
          </w:tcPr>
          <w:p w14:paraId="394AD45D" w14:textId="1F26FEE8" w:rsidR="00B55D9A" w:rsidRPr="00CB7000" w:rsidDel="002E28BA" w:rsidRDefault="00B55D9A" w:rsidP="00CB7000">
            <w:pPr>
              <w:spacing w:after="0" w:line="240" w:lineRule="auto"/>
              <w:jc w:val="center"/>
              <w:rPr>
                <w:del w:id="1953" w:author="Yin, Donglei *" w:date="2018-07-16T10:05:00Z"/>
                <w:rFonts w:ascii="Calibri" w:eastAsia="Times New Roman" w:hAnsi="Calibri" w:cs="Times New Roman"/>
                <w:color w:val="000000"/>
                <w:lang w:eastAsia="en-US"/>
              </w:rPr>
            </w:pPr>
            <w:del w:id="1954" w:author="Yin, Donglei *" w:date="2018-07-16T10:05:00Z">
              <w:r w:rsidRPr="00CB7000" w:rsidDel="002E28BA">
                <w:rPr>
                  <w:rFonts w:ascii="Calibri" w:eastAsia="Times New Roman" w:hAnsi="Calibri" w:cs="Times New Roman"/>
                  <w:color w:val="000000"/>
                  <w:lang w:eastAsia="en-US"/>
                </w:rPr>
                <w:delText>2/1.5</w:delText>
              </w:r>
            </w:del>
          </w:p>
        </w:tc>
        <w:tc>
          <w:tcPr>
            <w:tcW w:w="1386" w:type="dxa"/>
            <w:tcBorders>
              <w:top w:val="single" w:sz="8" w:space="0" w:color="auto"/>
              <w:left w:val="single" w:sz="8" w:space="0" w:color="auto"/>
              <w:bottom w:val="nil"/>
              <w:right w:val="nil"/>
            </w:tcBorders>
            <w:shd w:val="clear" w:color="000000" w:fill="FCEDF0"/>
            <w:noWrap/>
            <w:vAlign w:val="center"/>
            <w:hideMark/>
          </w:tcPr>
          <w:p w14:paraId="06C1CB01" w14:textId="4D3A7357" w:rsidR="00B55D9A" w:rsidRPr="00CB7000" w:rsidDel="002E28BA" w:rsidRDefault="00B55D9A" w:rsidP="00CB7000">
            <w:pPr>
              <w:spacing w:after="0" w:line="240" w:lineRule="auto"/>
              <w:jc w:val="center"/>
              <w:rPr>
                <w:del w:id="1955" w:author="Yin, Donglei *" w:date="2018-07-16T10:05:00Z"/>
                <w:rFonts w:ascii="Calibri" w:eastAsia="Times New Roman" w:hAnsi="Calibri" w:cs="Times New Roman"/>
                <w:color w:val="000000"/>
                <w:lang w:eastAsia="en-US"/>
              </w:rPr>
            </w:pPr>
            <w:del w:id="1956" w:author="Yin, Donglei *" w:date="2018-07-16T10:05:00Z">
              <w:r w:rsidRPr="00CB7000" w:rsidDel="002E28BA">
                <w:rPr>
                  <w:rFonts w:ascii="Calibri" w:eastAsia="Times New Roman" w:hAnsi="Calibri" w:cs="Times New Roman"/>
                  <w:color w:val="000000"/>
                  <w:lang w:eastAsia="en-US"/>
                </w:rPr>
                <w:delText>0.09</w:delText>
              </w:r>
            </w:del>
          </w:p>
        </w:tc>
        <w:tc>
          <w:tcPr>
            <w:tcW w:w="718" w:type="dxa"/>
            <w:tcBorders>
              <w:top w:val="nil"/>
              <w:left w:val="nil"/>
              <w:bottom w:val="nil"/>
              <w:right w:val="nil"/>
            </w:tcBorders>
            <w:shd w:val="clear" w:color="auto" w:fill="auto"/>
            <w:noWrap/>
            <w:vAlign w:val="center"/>
            <w:hideMark/>
          </w:tcPr>
          <w:p w14:paraId="5395A953" w14:textId="61D78B06" w:rsidR="00B55D9A" w:rsidRPr="00CB7000" w:rsidDel="002E28BA" w:rsidRDefault="00B55D9A" w:rsidP="00CB7000">
            <w:pPr>
              <w:spacing w:after="0" w:line="240" w:lineRule="auto"/>
              <w:jc w:val="center"/>
              <w:rPr>
                <w:del w:id="1957" w:author="Yin, Donglei *" w:date="2018-07-16T10:05:00Z"/>
                <w:rFonts w:ascii="Calibri" w:eastAsia="Times New Roman" w:hAnsi="Calibri" w:cs="Times New Roman"/>
                <w:color w:val="000000"/>
                <w:lang w:eastAsia="en-US"/>
              </w:rPr>
            </w:pPr>
            <w:del w:id="1958"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2F8DA554" w14:textId="25D9ECCA" w:rsidR="00B55D9A" w:rsidRPr="00CB7000" w:rsidDel="002E28BA" w:rsidRDefault="00B55D9A" w:rsidP="00CB7000">
            <w:pPr>
              <w:spacing w:after="0" w:line="240" w:lineRule="auto"/>
              <w:jc w:val="center"/>
              <w:rPr>
                <w:del w:id="1959" w:author="Yin, Donglei *" w:date="2018-07-16T10:05:00Z"/>
                <w:rFonts w:ascii="Calibri" w:eastAsia="Times New Roman" w:hAnsi="Calibri" w:cs="Times New Roman"/>
                <w:color w:val="000000"/>
                <w:lang w:eastAsia="en-US"/>
              </w:rPr>
            </w:pPr>
            <w:del w:id="1960" w:author="Yin, Donglei *" w:date="2018-07-16T10:05:00Z">
              <w:r w:rsidRPr="00CB7000" w:rsidDel="002E28BA">
                <w:rPr>
                  <w:rFonts w:ascii="Calibri" w:eastAsia="Times New Roman" w:hAnsi="Calibri" w:cs="Times New Roman"/>
                  <w:color w:val="000000"/>
                  <w:lang w:eastAsia="en-US"/>
                </w:rPr>
                <w:delText>0.91</w:delText>
              </w:r>
            </w:del>
          </w:p>
        </w:tc>
        <w:tc>
          <w:tcPr>
            <w:tcW w:w="790" w:type="dxa"/>
            <w:tcBorders>
              <w:top w:val="single" w:sz="8" w:space="0" w:color="auto"/>
              <w:left w:val="single" w:sz="8" w:space="0" w:color="auto"/>
              <w:bottom w:val="nil"/>
              <w:right w:val="nil"/>
            </w:tcBorders>
            <w:shd w:val="clear" w:color="000000" w:fill="FCEDF0"/>
            <w:noWrap/>
            <w:vAlign w:val="center"/>
            <w:hideMark/>
          </w:tcPr>
          <w:p w14:paraId="680C48A0" w14:textId="09FE8CF3" w:rsidR="00B55D9A" w:rsidRPr="00CB7000" w:rsidDel="002E28BA" w:rsidRDefault="00B55D9A" w:rsidP="00CB7000">
            <w:pPr>
              <w:spacing w:after="0" w:line="240" w:lineRule="auto"/>
              <w:jc w:val="center"/>
              <w:rPr>
                <w:del w:id="1961" w:author="Yin, Donglei *" w:date="2018-07-16T10:05:00Z"/>
                <w:rFonts w:ascii="Calibri" w:eastAsia="Times New Roman" w:hAnsi="Calibri" w:cs="Times New Roman"/>
                <w:color w:val="000000"/>
                <w:lang w:eastAsia="en-US"/>
              </w:rPr>
            </w:pPr>
            <w:del w:id="1962" w:author="Yin, Donglei *" w:date="2018-07-16T10:05:00Z">
              <w:r w:rsidRPr="00CB7000" w:rsidDel="002E28BA">
                <w:rPr>
                  <w:rFonts w:ascii="Calibri" w:eastAsia="Times New Roman" w:hAnsi="Calibri" w:cs="Times New Roman"/>
                  <w:color w:val="000000"/>
                  <w:lang w:eastAsia="en-US"/>
                </w:rPr>
                <w:delText>0.09</w:delText>
              </w:r>
            </w:del>
          </w:p>
        </w:tc>
        <w:tc>
          <w:tcPr>
            <w:tcW w:w="757" w:type="dxa"/>
            <w:tcBorders>
              <w:top w:val="nil"/>
              <w:left w:val="nil"/>
              <w:bottom w:val="nil"/>
              <w:right w:val="nil"/>
            </w:tcBorders>
            <w:shd w:val="clear" w:color="auto" w:fill="auto"/>
            <w:noWrap/>
            <w:vAlign w:val="center"/>
            <w:hideMark/>
          </w:tcPr>
          <w:p w14:paraId="3A4B1C69" w14:textId="031F34EA" w:rsidR="00B55D9A" w:rsidRPr="00CB7000" w:rsidDel="002E28BA" w:rsidRDefault="00B55D9A" w:rsidP="00CB7000">
            <w:pPr>
              <w:spacing w:after="0" w:line="240" w:lineRule="auto"/>
              <w:jc w:val="center"/>
              <w:rPr>
                <w:del w:id="1963" w:author="Yin, Donglei *" w:date="2018-07-16T10:05:00Z"/>
                <w:rFonts w:ascii="Calibri" w:eastAsia="Times New Roman" w:hAnsi="Calibri" w:cs="Times New Roman"/>
                <w:color w:val="000000"/>
                <w:lang w:eastAsia="en-US"/>
              </w:rPr>
            </w:pPr>
            <w:del w:id="1964" w:author="Yin, Donglei *" w:date="2018-07-16T10:05:00Z">
              <w:r w:rsidRPr="00CB7000" w:rsidDel="002E28BA">
                <w:rPr>
                  <w:rFonts w:ascii="Calibri" w:eastAsia="Times New Roman" w:hAnsi="Calibri" w:cs="Times New Roman"/>
                  <w:color w:val="000000"/>
                  <w:lang w:eastAsia="en-US"/>
                </w:rPr>
                <w:delText>0.944</w:delText>
              </w:r>
            </w:del>
          </w:p>
        </w:tc>
        <w:tc>
          <w:tcPr>
            <w:tcW w:w="757" w:type="dxa"/>
            <w:tcBorders>
              <w:top w:val="nil"/>
              <w:left w:val="nil"/>
              <w:bottom w:val="nil"/>
              <w:right w:val="single" w:sz="8" w:space="0" w:color="auto"/>
            </w:tcBorders>
            <w:shd w:val="clear" w:color="auto" w:fill="auto"/>
            <w:noWrap/>
            <w:vAlign w:val="center"/>
            <w:hideMark/>
          </w:tcPr>
          <w:p w14:paraId="6E8DAC67" w14:textId="5C754336" w:rsidR="00B55D9A" w:rsidRPr="00CB7000" w:rsidDel="002E28BA" w:rsidRDefault="00B55D9A" w:rsidP="00CB7000">
            <w:pPr>
              <w:spacing w:after="0" w:line="240" w:lineRule="auto"/>
              <w:jc w:val="center"/>
              <w:rPr>
                <w:del w:id="1965" w:author="Yin, Donglei *" w:date="2018-07-16T10:05:00Z"/>
                <w:rFonts w:ascii="Calibri" w:eastAsia="Times New Roman" w:hAnsi="Calibri" w:cs="Times New Roman"/>
                <w:color w:val="000000"/>
                <w:lang w:eastAsia="en-US"/>
              </w:rPr>
            </w:pPr>
            <w:del w:id="1966" w:author="Yin, Donglei *" w:date="2018-07-16T10:05:00Z">
              <w:r w:rsidRPr="00CB7000" w:rsidDel="002E28BA">
                <w:rPr>
                  <w:rFonts w:ascii="Calibri" w:eastAsia="Times New Roman" w:hAnsi="Calibri" w:cs="Times New Roman"/>
                  <w:color w:val="000000"/>
                  <w:lang w:eastAsia="en-US"/>
                </w:rPr>
                <w:delText>0.915</w:delText>
              </w:r>
            </w:del>
          </w:p>
        </w:tc>
        <w:tc>
          <w:tcPr>
            <w:tcW w:w="804" w:type="dxa"/>
            <w:tcBorders>
              <w:top w:val="single" w:sz="8" w:space="0" w:color="auto"/>
              <w:left w:val="nil"/>
              <w:bottom w:val="nil"/>
              <w:right w:val="nil"/>
            </w:tcBorders>
            <w:shd w:val="clear" w:color="000000" w:fill="FCFBFE"/>
            <w:noWrap/>
            <w:vAlign w:val="center"/>
            <w:hideMark/>
          </w:tcPr>
          <w:p w14:paraId="4C1BD777" w14:textId="3530C05E" w:rsidR="00B55D9A" w:rsidRPr="00CB7000" w:rsidDel="002E28BA" w:rsidRDefault="00B55D9A" w:rsidP="00CB7000">
            <w:pPr>
              <w:spacing w:after="0" w:line="240" w:lineRule="auto"/>
              <w:jc w:val="center"/>
              <w:rPr>
                <w:del w:id="1967" w:author="Yin, Donglei *" w:date="2018-07-16T10:05:00Z"/>
                <w:rFonts w:ascii="Calibri" w:eastAsia="Times New Roman" w:hAnsi="Calibri" w:cs="Times New Roman"/>
                <w:color w:val="000000"/>
                <w:lang w:eastAsia="en-US"/>
              </w:rPr>
            </w:pPr>
            <w:del w:id="1968" w:author="Yin, Donglei *" w:date="2018-07-16T10:05:00Z">
              <w:r w:rsidRPr="00CB7000" w:rsidDel="002E28BA">
                <w:rPr>
                  <w:rFonts w:ascii="Calibri" w:eastAsia="Times New Roman" w:hAnsi="Calibri" w:cs="Times New Roman"/>
                  <w:color w:val="000000"/>
                  <w:lang w:eastAsia="en-US"/>
                </w:rPr>
                <w:delText>0.015</w:delText>
              </w:r>
            </w:del>
          </w:p>
        </w:tc>
        <w:tc>
          <w:tcPr>
            <w:tcW w:w="867" w:type="dxa"/>
            <w:tcBorders>
              <w:top w:val="nil"/>
              <w:left w:val="nil"/>
              <w:bottom w:val="nil"/>
              <w:right w:val="nil"/>
            </w:tcBorders>
            <w:shd w:val="clear" w:color="auto" w:fill="auto"/>
            <w:noWrap/>
            <w:vAlign w:val="center"/>
            <w:hideMark/>
          </w:tcPr>
          <w:p w14:paraId="6325C75F" w14:textId="718570B9" w:rsidR="00B55D9A" w:rsidRPr="00CB7000" w:rsidDel="002E28BA" w:rsidRDefault="00B55D9A" w:rsidP="00CB7000">
            <w:pPr>
              <w:spacing w:after="0" w:line="240" w:lineRule="auto"/>
              <w:jc w:val="center"/>
              <w:rPr>
                <w:del w:id="1969" w:author="Yin, Donglei *" w:date="2018-07-16T10:05:00Z"/>
                <w:rFonts w:ascii="Calibri" w:eastAsia="Times New Roman" w:hAnsi="Calibri" w:cs="Times New Roman"/>
                <w:color w:val="000000"/>
                <w:lang w:eastAsia="en-US"/>
              </w:rPr>
            </w:pPr>
            <w:del w:id="1970" w:author="Yin, Donglei *" w:date="2018-07-16T10:05:00Z">
              <w:r w:rsidRPr="00CB7000" w:rsidDel="002E28BA">
                <w:rPr>
                  <w:rFonts w:ascii="Calibri" w:eastAsia="Times New Roman" w:hAnsi="Calibri" w:cs="Times New Roman"/>
                  <w:color w:val="000000"/>
                  <w:lang w:eastAsia="en-US"/>
                </w:rPr>
                <w:delText>0.667</w:delText>
              </w:r>
            </w:del>
          </w:p>
        </w:tc>
        <w:tc>
          <w:tcPr>
            <w:tcW w:w="867" w:type="dxa"/>
            <w:tcBorders>
              <w:top w:val="nil"/>
              <w:left w:val="nil"/>
              <w:bottom w:val="nil"/>
              <w:right w:val="single" w:sz="8" w:space="0" w:color="auto"/>
            </w:tcBorders>
            <w:shd w:val="clear" w:color="auto" w:fill="auto"/>
            <w:noWrap/>
            <w:vAlign w:val="center"/>
            <w:hideMark/>
          </w:tcPr>
          <w:p w14:paraId="3B5E6ADE" w14:textId="36129E16" w:rsidR="00B55D9A" w:rsidRPr="00CB7000" w:rsidDel="002E28BA" w:rsidRDefault="00B55D9A" w:rsidP="00CB7000">
            <w:pPr>
              <w:spacing w:after="0" w:line="240" w:lineRule="auto"/>
              <w:jc w:val="center"/>
              <w:rPr>
                <w:del w:id="1971" w:author="Yin, Donglei *" w:date="2018-07-16T10:05:00Z"/>
                <w:rFonts w:ascii="Calibri" w:eastAsia="Times New Roman" w:hAnsi="Calibri" w:cs="Times New Roman"/>
                <w:color w:val="000000"/>
                <w:lang w:eastAsia="en-US"/>
              </w:rPr>
            </w:pPr>
            <w:del w:id="1972" w:author="Yin, Donglei *" w:date="2018-07-16T10:05:00Z">
              <w:r w:rsidRPr="00CB7000" w:rsidDel="002E28BA">
                <w:rPr>
                  <w:rFonts w:ascii="Calibri" w:eastAsia="Times New Roman" w:hAnsi="Calibri" w:cs="Times New Roman"/>
                  <w:color w:val="000000"/>
                  <w:lang w:eastAsia="en-US"/>
                </w:rPr>
                <w:delText>0.795</w:delText>
              </w:r>
            </w:del>
          </w:p>
        </w:tc>
      </w:tr>
      <w:tr w:rsidR="00B55D9A" w:rsidRPr="00CB7000" w:rsidDel="002E28BA" w14:paraId="1CA3A931" w14:textId="1BD6B3F1" w:rsidTr="00EC7A1B">
        <w:trPr>
          <w:trHeight w:val="280"/>
          <w:del w:id="1973" w:author="Yin, Donglei *" w:date="2018-07-16T10:05:00Z"/>
        </w:trPr>
        <w:tc>
          <w:tcPr>
            <w:tcW w:w="692" w:type="dxa"/>
            <w:tcBorders>
              <w:top w:val="nil"/>
              <w:left w:val="single" w:sz="8" w:space="0" w:color="auto"/>
              <w:bottom w:val="nil"/>
              <w:right w:val="nil"/>
            </w:tcBorders>
            <w:shd w:val="clear" w:color="auto" w:fill="auto"/>
            <w:noWrap/>
            <w:vAlign w:val="center"/>
            <w:hideMark/>
          </w:tcPr>
          <w:p w14:paraId="39E2F6A7" w14:textId="7D08EF61" w:rsidR="00B55D9A" w:rsidRPr="00CB7000" w:rsidDel="002E28BA" w:rsidRDefault="00B55D9A" w:rsidP="00CB7000">
            <w:pPr>
              <w:spacing w:after="0" w:line="240" w:lineRule="auto"/>
              <w:jc w:val="center"/>
              <w:rPr>
                <w:del w:id="1974" w:author="Yin, Donglei *" w:date="2018-07-16T10:05:00Z"/>
                <w:rFonts w:ascii="Calibri" w:eastAsia="Times New Roman" w:hAnsi="Calibri" w:cs="Times New Roman"/>
                <w:color w:val="000000"/>
                <w:lang w:eastAsia="en-US"/>
              </w:rPr>
            </w:pPr>
            <w:del w:id="1975" w:author="Yin, Donglei *" w:date="2018-07-16T10:05:00Z">
              <w:r w:rsidRPr="00CB7000" w:rsidDel="002E28BA">
                <w:rPr>
                  <w:rFonts w:ascii="Calibri" w:eastAsia="Times New Roman" w:hAnsi="Calibri" w:cs="Times New Roman"/>
                  <w:color w:val="000000"/>
                  <w:lang w:eastAsia="en-US"/>
                </w:rPr>
                <w:delText>2</w:delText>
              </w:r>
            </w:del>
          </w:p>
        </w:tc>
        <w:tc>
          <w:tcPr>
            <w:tcW w:w="1386" w:type="dxa"/>
            <w:tcBorders>
              <w:top w:val="nil"/>
              <w:left w:val="single" w:sz="8" w:space="0" w:color="auto"/>
              <w:bottom w:val="nil"/>
              <w:right w:val="nil"/>
            </w:tcBorders>
            <w:shd w:val="clear" w:color="000000" w:fill="FBCBCE"/>
            <w:noWrap/>
            <w:vAlign w:val="center"/>
            <w:hideMark/>
          </w:tcPr>
          <w:p w14:paraId="531D3C1C" w14:textId="1D4A8B10" w:rsidR="00B55D9A" w:rsidRPr="00CB7000" w:rsidDel="002E28BA" w:rsidRDefault="00B55D9A" w:rsidP="00CB7000">
            <w:pPr>
              <w:spacing w:after="0" w:line="240" w:lineRule="auto"/>
              <w:jc w:val="center"/>
              <w:rPr>
                <w:del w:id="1976" w:author="Yin, Donglei *" w:date="2018-07-16T10:05:00Z"/>
                <w:rFonts w:ascii="Calibri" w:eastAsia="Times New Roman" w:hAnsi="Calibri" w:cs="Times New Roman"/>
                <w:color w:val="000000"/>
                <w:lang w:eastAsia="en-US"/>
              </w:rPr>
            </w:pPr>
            <w:del w:id="1977" w:author="Yin, Donglei *" w:date="2018-07-16T10:05:00Z">
              <w:r w:rsidRPr="00CB7000" w:rsidDel="002E28BA">
                <w:rPr>
                  <w:rFonts w:ascii="Calibri" w:eastAsia="Times New Roman" w:hAnsi="Calibri" w:cs="Times New Roman"/>
                  <w:color w:val="000000"/>
                  <w:lang w:eastAsia="en-US"/>
                </w:rPr>
                <w:delText>0.285</w:delText>
              </w:r>
            </w:del>
          </w:p>
        </w:tc>
        <w:tc>
          <w:tcPr>
            <w:tcW w:w="718" w:type="dxa"/>
            <w:tcBorders>
              <w:top w:val="nil"/>
              <w:left w:val="nil"/>
              <w:bottom w:val="nil"/>
              <w:right w:val="nil"/>
            </w:tcBorders>
            <w:shd w:val="clear" w:color="auto" w:fill="auto"/>
            <w:noWrap/>
            <w:vAlign w:val="center"/>
            <w:hideMark/>
          </w:tcPr>
          <w:p w14:paraId="2397D70A" w14:textId="6C336C40" w:rsidR="00B55D9A" w:rsidRPr="00CB7000" w:rsidDel="002E28BA" w:rsidRDefault="00B55D9A" w:rsidP="00CB7000">
            <w:pPr>
              <w:spacing w:after="0" w:line="240" w:lineRule="auto"/>
              <w:jc w:val="center"/>
              <w:rPr>
                <w:del w:id="1978" w:author="Yin, Donglei *" w:date="2018-07-16T10:05:00Z"/>
                <w:rFonts w:ascii="Calibri" w:eastAsia="Times New Roman" w:hAnsi="Calibri" w:cs="Times New Roman"/>
                <w:color w:val="000000"/>
                <w:lang w:eastAsia="en-US"/>
              </w:rPr>
            </w:pPr>
            <w:del w:id="1979"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13215E72" w14:textId="46CE3508" w:rsidR="00B55D9A" w:rsidRPr="00CB7000" w:rsidDel="002E28BA" w:rsidRDefault="00B55D9A" w:rsidP="00CB7000">
            <w:pPr>
              <w:spacing w:after="0" w:line="240" w:lineRule="auto"/>
              <w:jc w:val="center"/>
              <w:rPr>
                <w:del w:id="1980" w:author="Yin, Donglei *" w:date="2018-07-16T10:05:00Z"/>
                <w:rFonts w:ascii="Calibri" w:eastAsia="Times New Roman" w:hAnsi="Calibri" w:cs="Times New Roman"/>
                <w:color w:val="000000"/>
                <w:lang w:eastAsia="en-US"/>
              </w:rPr>
            </w:pPr>
            <w:del w:id="1981" w:author="Yin, Donglei *" w:date="2018-07-16T10:05:00Z">
              <w:r w:rsidRPr="00CB7000" w:rsidDel="002E28BA">
                <w:rPr>
                  <w:rFonts w:ascii="Calibri" w:eastAsia="Times New Roman" w:hAnsi="Calibri" w:cs="Times New Roman"/>
                  <w:color w:val="000000"/>
                  <w:lang w:eastAsia="en-US"/>
                </w:rPr>
                <w:delText>0.985</w:delText>
              </w:r>
            </w:del>
          </w:p>
        </w:tc>
        <w:tc>
          <w:tcPr>
            <w:tcW w:w="790" w:type="dxa"/>
            <w:tcBorders>
              <w:top w:val="nil"/>
              <w:left w:val="single" w:sz="8" w:space="0" w:color="auto"/>
              <w:bottom w:val="nil"/>
              <w:right w:val="nil"/>
            </w:tcBorders>
            <w:shd w:val="clear" w:color="000000" w:fill="FBCED1"/>
            <w:noWrap/>
            <w:vAlign w:val="center"/>
            <w:hideMark/>
          </w:tcPr>
          <w:p w14:paraId="0230FDA8" w14:textId="62B0259A" w:rsidR="00B55D9A" w:rsidRPr="00CB7000" w:rsidDel="002E28BA" w:rsidRDefault="00B55D9A" w:rsidP="00CB7000">
            <w:pPr>
              <w:spacing w:after="0" w:line="240" w:lineRule="auto"/>
              <w:jc w:val="center"/>
              <w:rPr>
                <w:del w:id="1982" w:author="Yin, Donglei *" w:date="2018-07-16T10:05:00Z"/>
                <w:rFonts w:ascii="Calibri" w:eastAsia="Times New Roman" w:hAnsi="Calibri" w:cs="Times New Roman"/>
                <w:color w:val="000000"/>
                <w:lang w:eastAsia="en-US"/>
              </w:rPr>
            </w:pPr>
            <w:del w:id="1983" w:author="Yin, Donglei *" w:date="2018-07-16T10:05:00Z">
              <w:r w:rsidRPr="00CB7000" w:rsidDel="002E28BA">
                <w:rPr>
                  <w:rFonts w:ascii="Calibri" w:eastAsia="Times New Roman" w:hAnsi="Calibri" w:cs="Times New Roman"/>
                  <w:color w:val="000000"/>
                  <w:lang w:eastAsia="en-US"/>
                </w:rPr>
                <w:delText>0.265</w:delText>
              </w:r>
            </w:del>
          </w:p>
        </w:tc>
        <w:tc>
          <w:tcPr>
            <w:tcW w:w="757" w:type="dxa"/>
            <w:tcBorders>
              <w:top w:val="nil"/>
              <w:left w:val="nil"/>
              <w:bottom w:val="nil"/>
              <w:right w:val="nil"/>
            </w:tcBorders>
            <w:shd w:val="clear" w:color="auto" w:fill="auto"/>
            <w:noWrap/>
            <w:vAlign w:val="center"/>
            <w:hideMark/>
          </w:tcPr>
          <w:p w14:paraId="2C7FB906" w14:textId="74061D02" w:rsidR="00B55D9A" w:rsidRPr="00CB7000" w:rsidDel="002E28BA" w:rsidRDefault="00B55D9A" w:rsidP="00CB7000">
            <w:pPr>
              <w:spacing w:after="0" w:line="240" w:lineRule="auto"/>
              <w:jc w:val="center"/>
              <w:rPr>
                <w:del w:id="1984" w:author="Yin, Donglei *" w:date="2018-07-16T10:05:00Z"/>
                <w:rFonts w:ascii="Calibri" w:eastAsia="Times New Roman" w:hAnsi="Calibri" w:cs="Times New Roman"/>
                <w:color w:val="000000"/>
                <w:lang w:eastAsia="en-US"/>
              </w:rPr>
            </w:pPr>
            <w:del w:id="1985"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3AE9EE5A" w14:textId="27F5D809" w:rsidR="00B55D9A" w:rsidRPr="00CB7000" w:rsidDel="002E28BA" w:rsidRDefault="00B55D9A" w:rsidP="00CB7000">
            <w:pPr>
              <w:spacing w:after="0" w:line="240" w:lineRule="auto"/>
              <w:jc w:val="center"/>
              <w:rPr>
                <w:del w:id="1986" w:author="Yin, Donglei *" w:date="2018-07-16T10:05:00Z"/>
                <w:rFonts w:ascii="Calibri" w:eastAsia="Times New Roman" w:hAnsi="Calibri" w:cs="Times New Roman"/>
                <w:color w:val="000000"/>
                <w:lang w:eastAsia="en-US"/>
              </w:rPr>
            </w:pPr>
            <w:del w:id="1987" w:author="Yin, Donglei *" w:date="2018-07-16T10:05:00Z">
              <w:r w:rsidRPr="00CB7000" w:rsidDel="002E28BA">
                <w:rPr>
                  <w:rFonts w:ascii="Calibri" w:eastAsia="Times New Roman" w:hAnsi="Calibri" w:cs="Times New Roman"/>
                  <w:color w:val="000000"/>
                  <w:lang w:eastAsia="en-US"/>
                </w:rPr>
                <w:delText>0.97</w:delText>
              </w:r>
            </w:del>
          </w:p>
        </w:tc>
        <w:tc>
          <w:tcPr>
            <w:tcW w:w="804" w:type="dxa"/>
            <w:tcBorders>
              <w:top w:val="nil"/>
              <w:left w:val="nil"/>
              <w:bottom w:val="nil"/>
              <w:right w:val="nil"/>
            </w:tcBorders>
            <w:shd w:val="clear" w:color="000000" w:fill="FCE5E7"/>
            <w:noWrap/>
            <w:vAlign w:val="center"/>
            <w:hideMark/>
          </w:tcPr>
          <w:p w14:paraId="3B69D500" w14:textId="128F4B41" w:rsidR="00B55D9A" w:rsidRPr="00CB7000" w:rsidDel="002E28BA" w:rsidRDefault="00B55D9A" w:rsidP="00CB7000">
            <w:pPr>
              <w:spacing w:after="0" w:line="240" w:lineRule="auto"/>
              <w:jc w:val="center"/>
              <w:rPr>
                <w:del w:id="1988" w:author="Yin, Donglei *" w:date="2018-07-16T10:05:00Z"/>
                <w:rFonts w:ascii="Calibri" w:eastAsia="Times New Roman" w:hAnsi="Calibri" w:cs="Times New Roman"/>
                <w:color w:val="000000"/>
                <w:lang w:eastAsia="en-US"/>
              </w:rPr>
            </w:pPr>
            <w:del w:id="1989" w:author="Yin, Donglei *" w:date="2018-07-16T10:05:00Z">
              <w:r w:rsidRPr="00CB7000" w:rsidDel="002E28BA">
                <w:rPr>
                  <w:rFonts w:ascii="Calibri" w:eastAsia="Times New Roman" w:hAnsi="Calibri" w:cs="Times New Roman"/>
                  <w:color w:val="000000"/>
                  <w:lang w:eastAsia="en-US"/>
                </w:rPr>
                <w:delText>0.14</w:delText>
              </w:r>
            </w:del>
          </w:p>
        </w:tc>
        <w:tc>
          <w:tcPr>
            <w:tcW w:w="867" w:type="dxa"/>
            <w:tcBorders>
              <w:top w:val="nil"/>
              <w:left w:val="nil"/>
              <w:bottom w:val="nil"/>
              <w:right w:val="nil"/>
            </w:tcBorders>
            <w:shd w:val="clear" w:color="auto" w:fill="auto"/>
            <w:noWrap/>
            <w:vAlign w:val="center"/>
            <w:hideMark/>
          </w:tcPr>
          <w:p w14:paraId="661D46D3" w14:textId="18B315F8" w:rsidR="00B55D9A" w:rsidRPr="00CB7000" w:rsidDel="002E28BA" w:rsidRDefault="00B55D9A" w:rsidP="00CB7000">
            <w:pPr>
              <w:spacing w:after="0" w:line="240" w:lineRule="auto"/>
              <w:jc w:val="center"/>
              <w:rPr>
                <w:del w:id="1990" w:author="Yin, Donglei *" w:date="2018-07-16T10:05:00Z"/>
                <w:rFonts w:ascii="Calibri" w:eastAsia="Times New Roman" w:hAnsi="Calibri" w:cs="Times New Roman"/>
                <w:color w:val="000000"/>
                <w:lang w:eastAsia="en-US"/>
              </w:rPr>
            </w:pPr>
            <w:del w:id="1991"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0C330717" w14:textId="2C9CF102" w:rsidR="00B55D9A" w:rsidRPr="00CB7000" w:rsidDel="002E28BA" w:rsidRDefault="00B55D9A" w:rsidP="00CB7000">
            <w:pPr>
              <w:spacing w:after="0" w:line="240" w:lineRule="auto"/>
              <w:jc w:val="center"/>
              <w:rPr>
                <w:del w:id="1992" w:author="Yin, Donglei *" w:date="2018-07-16T10:05:00Z"/>
                <w:rFonts w:ascii="Calibri" w:eastAsia="Times New Roman" w:hAnsi="Calibri" w:cs="Times New Roman"/>
                <w:color w:val="000000"/>
                <w:lang w:eastAsia="en-US"/>
              </w:rPr>
            </w:pPr>
            <w:del w:id="1993" w:author="Yin, Donglei *" w:date="2018-07-16T10:05:00Z">
              <w:r w:rsidRPr="00CB7000" w:rsidDel="002E28BA">
                <w:rPr>
                  <w:rFonts w:ascii="Calibri" w:eastAsia="Times New Roman" w:hAnsi="Calibri" w:cs="Times New Roman"/>
                  <w:color w:val="000000"/>
                  <w:lang w:eastAsia="en-US"/>
                </w:rPr>
                <w:delText>0.905</w:delText>
              </w:r>
            </w:del>
          </w:p>
        </w:tc>
      </w:tr>
      <w:tr w:rsidR="00B55D9A" w:rsidRPr="00CB7000" w:rsidDel="002E28BA" w14:paraId="6007FAC6" w14:textId="49027580" w:rsidTr="00EC7A1B">
        <w:trPr>
          <w:trHeight w:val="280"/>
          <w:del w:id="1994" w:author="Yin, Donglei *" w:date="2018-07-16T10:05:00Z"/>
        </w:trPr>
        <w:tc>
          <w:tcPr>
            <w:tcW w:w="692" w:type="dxa"/>
            <w:tcBorders>
              <w:top w:val="nil"/>
              <w:left w:val="single" w:sz="8" w:space="0" w:color="auto"/>
              <w:bottom w:val="nil"/>
              <w:right w:val="nil"/>
            </w:tcBorders>
            <w:shd w:val="clear" w:color="auto" w:fill="auto"/>
            <w:noWrap/>
            <w:vAlign w:val="center"/>
            <w:hideMark/>
          </w:tcPr>
          <w:p w14:paraId="4D9E7A3E" w14:textId="2988A82D" w:rsidR="00B55D9A" w:rsidRPr="00CB7000" w:rsidDel="002E28BA" w:rsidRDefault="00B55D9A" w:rsidP="00CB7000">
            <w:pPr>
              <w:spacing w:after="0" w:line="240" w:lineRule="auto"/>
              <w:jc w:val="center"/>
              <w:rPr>
                <w:del w:id="1995" w:author="Yin, Donglei *" w:date="2018-07-16T10:05:00Z"/>
                <w:rFonts w:ascii="Calibri" w:eastAsia="Times New Roman" w:hAnsi="Calibri" w:cs="Times New Roman"/>
                <w:color w:val="000000"/>
                <w:lang w:eastAsia="en-US"/>
              </w:rPr>
            </w:pPr>
            <w:del w:id="1996" w:author="Yin, Donglei *" w:date="2018-07-16T10:05:00Z">
              <w:r w:rsidRPr="00CB7000" w:rsidDel="002E28BA">
                <w:rPr>
                  <w:rFonts w:ascii="Calibri" w:eastAsia="Times New Roman" w:hAnsi="Calibri" w:cs="Times New Roman"/>
                  <w:color w:val="000000"/>
                  <w:lang w:eastAsia="en-US"/>
                </w:rPr>
                <w:delText>4</w:delText>
              </w:r>
            </w:del>
          </w:p>
        </w:tc>
        <w:tc>
          <w:tcPr>
            <w:tcW w:w="1386" w:type="dxa"/>
            <w:tcBorders>
              <w:top w:val="nil"/>
              <w:left w:val="single" w:sz="8" w:space="0" w:color="auto"/>
              <w:bottom w:val="nil"/>
              <w:right w:val="nil"/>
            </w:tcBorders>
            <w:shd w:val="clear" w:color="000000" w:fill="F98284"/>
            <w:noWrap/>
            <w:vAlign w:val="center"/>
            <w:hideMark/>
          </w:tcPr>
          <w:p w14:paraId="53C47443" w14:textId="30A073EC" w:rsidR="00B55D9A" w:rsidRPr="00CB7000" w:rsidDel="002E28BA" w:rsidRDefault="00B55D9A" w:rsidP="00CB7000">
            <w:pPr>
              <w:spacing w:after="0" w:line="240" w:lineRule="auto"/>
              <w:jc w:val="center"/>
              <w:rPr>
                <w:del w:id="1997" w:author="Yin, Donglei *" w:date="2018-07-16T10:05:00Z"/>
                <w:rFonts w:ascii="Calibri" w:eastAsia="Times New Roman" w:hAnsi="Calibri" w:cs="Times New Roman"/>
                <w:color w:val="000000"/>
                <w:lang w:eastAsia="en-US"/>
              </w:rPr>
            </w:pPr>
            <w:del w:id="1998" w:author="Yin, Donglei *" w:date="2018-07-16T10:05:00Z">
              <w:r w:rsidRPr="00CB7000" w:rsidDel="002E28BA">
                <w:rPr>
                  <w:rFonts w:ascii="Calibri" w:eastAsia="Times New Roman" w:hAnsi="Calibri" w:cs="Times New Roman"/>
                  <w:color w:val="000000"/>
                  <w:lang w:eastAsia="en-US"/>
                </w:rPr>
                <w:delText>0.695</w:delText>
              </w:r>
            </w:del>
          </w:p>
        </w:tc>
        <w:tc>
          <w:tcPr>
            <w:tcW w:w="718" w:type="dxa"/>
            <w:tcBorders>
              <w:top w:val="nil"/>
              <w:left w:val="nil"/>
              <w:bottom w:val="nil"/>
              <w:right w:val="nil"/>
            </w:tcBorders>
            <w:shd w:val="clear" w:color="auto" w:fill="auto"/>
            <w:noWrap/>
            <w:vAlign w:val="center"/>
            <w:hideMark/>
          </w:tcPr>
          <w:p w14:paraId="32AD2314" w14:textId="136D222E" w:rsidR="00B55D9A" w:rsidRPr="00CB7000" w:rsidDel="002E28BA" w:rsidRDefault="00B55D9A" w:rsidP="00CB7000">
            <w:pPr>
              <w:spacing w:after="0" w:line="240" w:lineRule="auto"/>
              <w:jc w:val="center"/>
              <w:rPr>
                <w:del w:id="1999" w:author="Yin, Donglei *" w:date="2018-07-16T10:05:00Z"/>
                <w:rFonts w:ascii="Calibri" w:eastAsia="Times New Roman" w:hAnsi="Calibri" w:cs="Times New Roman"/>
                <w:color w:val="000000"/>
                <w:lang w:eastAsia="en-US"/>
              </w:rPr>
            </w:pPr>
            <w:del w:id="2000"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37278FF5" w14:textId="0DCD879C" w:rsidR="00B55D9A" w:rsidRPr="00CB7000" w:rsidDel="002E28BA" w:rsidRDefault="00B55D9A" w:rsidP="00CB7000">
            <w:pPr>
              <w:spacing w:after="0" w:line="240" w:lineRule="auto"/>
              <w:jc w:val="center"/>
              <w:rPr>
                <w:del w:id="2001" w:author="Yin, Donglei *" w:date="2018-07-16T10:05:00Z"/>
                <w:rFonts w:ascii="Calibri" w:eastAsia="Times New Roman" w:hAnsi="Calibri" w:cs="Times New Roman"/>
                <w:color w:val="000000"/>
                <w:lang w:eastAsia="en-US"/>
              </w:rPr>
            </w:pPr>
            <w:del w:id="2002"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8486"/>
            <w:noWrap/>
            <w:vAlign w:val="center"/>
            <w:hideMark/>
          </w:tcPr>
          <w:p w14:paraId="03CA6DBE" w14:textId="1D3E5158" w:rsidR="00B55D9A" w:rsidRPr="00CB7000" w:rsidDel="002E28BA" w:rsidRDefault="00B55D9A" w:rsidP="00CB7000">
            <w:pPr>
              <w:spacing w:after="0" w:line="240" w:lineRule="auto"/>
              <w:jc w:val="center"/>
              <w:rPr>
                <w:del w:id="2003" w:author="Yin, Donglei *" w:date="2018-07-16T10:05:00Z"/>
                <w:rFonts w:ascii="Calibri" w:eastAsia="Times New Roman" w:hAnsi="Calibri" w:cs="Times New Roman"/>
                <w:color w:val="000000"/>
                <w:lang w:eastAsia="en-US"/>
              </w:rPr>
            </w:pPr>
            <w:del w:id="2004" w:author="Yin, Donglei *" w:date="2018-07-16T10:05:00Z">
              <w:r w:rsidRPr="00CB7000" w:rsidDel="002E28BA">
                <w:rPr>
                  <w:rFonts w:ascii="Calibri" w:eastAsia="Times New Roman" w:hAnsi="Calibri" w:cs="Times New Roman"/>
                  <w:color w:val="000000"/>
                  <w:lang w:eastAsia="en-US"/>
                </w:rPr>
                <w:delText>0.685</w:delText>
              </w:r>
            </w:del>
          </w:p>
        </w:tc>
        <w:tc>
          <w:tcPr>
            <w:tcW w:w="757" w:type="dxa"/>
            <w:tcBorders>
              <w:top w:val="nil"/>
              <w:left w:val="nil"/>
              <w:bottom w:val="nil"/>
              <w:right w:val="nil"/>
            </w:tcBorders>
            <w:shd w:val="clear" w:color="auto" w:fill="auto"/>
            <w:noWrap/>
            <w:vAlign w:val="center"/>
            <w:hideMark/>
          </w:tcPr>
          <w:p w14:paraId="07E0CD4C" w14:textId="32033650" w:rsidR="00B55D9A" w:rsidRPr="00CB7000" w:rsidDel="002E28BA" w:rsidRDefault="00B55D9A" w:rsidP="00CB7000">
            <w:pPr>
              <w:spacing w:after="0" w:line="240" w:lineRule="auto"/>
              <w:jc w:val="center"/>
              <w:rPr>
                <w:del w:id="2005" w:author="Yin, Donglei *" w:date="2018-07-16T10:05:00Z"/>
                <w:rFonts w:ascii="Calibri" w:eastAsia="Times New Roman" w:hAnsi="Calibri" w:cs="Times New Roman"/>
                <w:color w:val="000000"/>
                <w:lang w:eastAsia="en-US"/>
              </w:rPr>
            </w:pPr>
            <w:del w:id="2006"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563083B9" w14:textId="0C96BF0C" w:rsidR="00B55D9A" w:rsidRPr="00CB7000" w:rsidDel="002E28BA" w:rsidRDefault="00B55D9A" w:rsidP="00CB7000">
            <w:pPr>
              <w:spacing w:after="0" w:line="240" w:lineRule="auto"/>
              <w:jc w:val="center"/>
              <w:rPr>
                <w:del w:id="2007" w:author="Yin, Donglei *" w:date="2018-07-16T10:05:00Z"/>
                <w:rFonts w:ascii="Calibri" w:eastAsia="Times New Roman" w:hAnsi="Calibri" w:cs="Times New Roman"/>
                <w:color w:val="000000"/>
                <w:lang w:eastAsia="en-US"/>
              </w:rPr>
            </w:pPr>
            <w:del w:id="2008"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AA9AC"/>
            <w:noWrap/>
            <w:vAlign w:val="center"/>
            <w:hideMark/>
          </w:tcPr>
          <w:p w14:paraId="1E3A2301" w14:textId="4522B7FB" w:rsidR="00B55D9A" w:rsidRPr="00CB7000" w:rsidDel="002E28BA" w:rsidRDefault="00B55D9A" w:rsidP="00CB7000">
            <w:pPr>
              <w:spacing w:after="0" w:line="240" w:lineRule="auto"/>
              <w:jc w:val="center"/>
              <w:rPr>
                <w:del w:id="2009" w:author="Yin, Donglei *" w:date="2018-07-16T10:05:00Z"/>
                <w:rFonts w:ascii="Calibri" w:eastAsia="Times New Roman" w:hAnsi="Calibri" w:cs="Times New Roman"/>
                <w:color w:val="000000"/>
                <w:lang w:eastAsia="en-US"/>
              </w:rPr>
            </w:pPr>
            <w:del w:id="2010" w:author="Yin, Donglei *" w:date="2018-07-16T10:05:00Z">
              <w:r w:rsidRPr="00CB7000" w:rsidDel="002E28BA">
                <w:rPr>
                  <w:rFonts w:ascii="Calibri" w:eastAsia="Times New Roman" w:hAnsi="Calibri" w:cs="Times New Roman"/>
                  <w:color w:val="000000"/>
                  <w:lang w:eastAsia="en-US"/>
                </w:rPr>
                <w:delText>0.475</w:delText>
              </w:r>
            </w:del>
          </w:p>
        </w:tc>
        <w:tc>
          <w:tcPr>
            <w:tcW w:w="867" w:type="dxa"/>
            <w:tcBorders>
              <w:top w:val="nil"/>
              <w:left w:val="nil"/>
              <w:bottom w:val="nil"/>
              <w:right w:val="nil"/>
            </w:tcBorders>
            <w:shd w:val="clear" w:color="auto" w:fill="auto"/>
            <w:noWrap/>
            <w:vAlign w:val="center"/>
            <w:hideMark/>
          </w:tcPr>
          <w:p w14:paraId="375DAC30" w14:textId="6F27024B" w:rsidR="00B55D9A" w:rsidRPr="00CB7000" w:rsidDel="002E28BA" w:rsidRDefault="00B55D9A" w:rsidP="00CB7000">
            <w:pPr>
              <w:spacing w:after="0" w:line="240" w:lineRule="auto"/>
              <w:jc w:val="center"/>
              <w:rPr>
                <w:del w:id="2011" w:author="Yin, Donglei *" w:date="2018-07-16T10:05:00Z"/>
                <w:rFonts w:ascii="Calibri" w:eastAsia="Times New Roman" w:hAnsi="Calibri" w:cs="Times New Roman"/>
                <w:color w:val="000000"/>
                <w:lang w:eastAsia="en-US"/>
              </w:rPr>
            </w:pPr>
            <w:del w:id="2012"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1FA38A93" w14:textId="1ACD1745" w:rsidR="00B55D9A" w:rsidRPr="00CB7000" w:rsidDel="002E28BA" w:rsidRDefault="00B55D9A" w:rsidP="00CB7000">
            <w:pPr>
              <w:spacing w:after="0" w:line="240" w:lineRule="auto"/>
              <w:jc w:val="center"/>
              <w:rPr>
                <w:del w:id="2013" w:author="Yin, Donglei *" w:date="2018-07-16T10:05:00Z"/>
                <w:rFonts w:ascii="Calibri" w:eastAsia="Times New Roman" w:hAnsi="Calibri" w:cs="Times New Roman"/>
                <w:color w:val="000000"/>
                <w:lang w:eastAsia="en-US"/>
              </w:rPr>
            </w:pPr>
            <w:del w:id="2014"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6FFEC054" w14:textId="1DC0D4AC" w:rsidTr="00EC7A1B">
        <w:trPr>
          <w:trHeight w:val="280"/>
          <w:del w:id="2015" w:author="Yin, Donglei *" w:date="2018-07-16T10:05:00Z"/>
        </w:trPr>
        <w:tc>
          <w:tcPr>
            <w:tcW w:w="692" w:type="dxa"/>
            <w:tcBorders>
              <w:top w:val="nil"/>
              <w:left w:val="single" w:sz="8" w:space="0" w:color="auto"/>
              <w:bottom w:val="nil"/>
              <w:right w:val="nil"/>
            </w:tcBorders>
            <w:shd w:val="clear" w:color="auto" w:fill="auto"/>
            <w:noWrap/>
            <w:vAlign w:val="center"/>
            <w:hideMark/>
          </w:tcPr>
          <w:p w14:paraId="2D2C61D0" w14:textId="27F900B9" w:rsidR="00B55D9A" w:rsidRPr="00CB7000" w:rsidDel="002E28BA" w:rsidRDefault="00B55D9A" w:rsidP="00CB7000">
            <w:pPr>
              <w:spacing w:after="0" w:line="240" w:lineRule="auto"/>
              <w:jc w:val="center"/>
              <w:rPr>
                <w:del w:id="2016" w:author="Yin, Donglei *" w:date="2018-07-16T10:05:00Z"/>
                <w:rFonts w:ascii="Calibri" w:eastAsia="Times New Roman" w:hAnsi="Calibri" w:cs="Times New Roman"/>
                <w:color w:val="000000"/>
                <w:lang w:eastAsia="en-US"/>
              </w:rPr>
            </w:pPr>
            <w:del w:id="2017" w:author="Yin, Donglei *" w:date="2018-07-16T10:05:00Z">
              <w:r w:rsidRPr="00CB7000" w:rsidDel="002E28BA">
                <w:rPr>
                  <w:rFonts w:ascii="Calibri" w:eastAsia="Times New Roman" w:hAnsi="Calibri" w:cs="Times New Roman"/>
                  <w:color w:val="000000"/>
                  <w:lang w:eastAsia="en-US"/>
                </w:rPr>
                <w:delText>6</w:delText>
              </w:r>
            </w:del>
          </w:p>
        </w:tc>
        <w:tc>
          <w:tcPr>
            <w:tcW w:w="1386" w:type="dxa"/>
            <w:tcBorders>
              <w:top w:val="nil"/>
              <w:left w:val="single" w:sz="8" w:space="0" w:color="auto"/>
              <w:bottom w:val="nil"/>
              <w:right w:val="nil"/>
            </w:tcBorders>
            <w:shd w:val="clear" w:color="000000" w:fill="F97476"/>
            <w:noWrap/>
            <w:vAlign w:val="center"/>
            <w:hideMark/>
          </w:tcPr>
          <w:p w14:paraId="1AB120E9" w14:textId="34DD1384" w:rsidR="00B55D9A" w:rsidRPr="00CB7000" w:rsidDel="002E28BA" w:rsidRDefault="00B55D9A" w:rsidP="00CB7000">
            <w:pPr>
              <w:spacing w:after="0" w:line="240" w:lineRule="auto"/>
              <w:jc w:val="center"/>
              <w:rPr>
                <w:del w:id="2018" w:author="Yin, Donglei *" w:date="2018-07-16T10:05:00Z"/>
                <w:rFonts w:ascii="Calibri" w:eastAsia="Times New Roman" w:hAnsi="Calibri" w:cs="Times New Roman"/>
                <w:color w:val="000000"/>
                <w:lang w:eastAsia="en-US"/>
              </w:rPr>
            </w:pPr>
            <w:del w:id="2019" w:author="Yin, Donglei *" w:date="2018-07-16T10:05:00Z">
              <w:r w:rsidRPr="00CB7000" w:rsidDel="002E28BA">
                <w:rPr>
                  <w:rFonts w:ascii="Calibri" w:eastAsia="Times New Roman" w:hAnsi="Calibri" w:cs="Times New Roman"/>
                  <w:color w:val="000000"/>
                  <w:lang w:eastAsia="en-US"/>
                </w:rPr>
                <w:delText>0.775</w:delText>
              </w:r>
            </w:del>
          </w:p>
        </w:tc>
        <w:tc>
          <w:tcPr>
            <w:tcW w:w="718" w:type="dxa"/>
            <w:tcBorders>
              <w:top w:val="nil"/>
              <w:left w:val="nil"/>
              <w:bottom w:val="nil"/>
              <w:right w:val="nil"/>
            </w:tcBorders>
            <w:shd w:val="clear" w:color="auto" w:fill="auto"/>
            <w:noWrap/>
            <w:vAlign w:val="center"/>
            <w:hideMark/>
          </w:tcPr>
          <w:p w14:paraId="184854E7" w14:textId="33A36420" w:rsidR="00B55D9A" w:rsidRPr="00CB7000" w:rsidDel="002E28BA" w:rsidRDefault="00B55D9A" w:rsidP="00CB7000">
            <w:pPr>
              <w:spacing w:after="0" w:line="240" w:lineRule="auto"/>
              <w:jc w:val="center"/>
              <w:rPr>
                <w:del w:id="2020" w:author="Yin, Donglei *" w:date="2018-07-16T10:05:00Z"/>
                <w:rFonts w:ascii="Calibri" w:eastAsia="Times New Roman" w:hAnsi="Calibri" w:cs="Times New Roman"/>
                <w:color w:val="000000"/>
                <w:lang w:eastAsia="en-US"/>
              </w:rPr>
            </w:pPr>
            <w:del w:id="2021"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29EDD59F" w14:textId="56A4A197" w:rsidR="00B55D9A" w:rsidRPr="00CB7000" w:rsidDel="002E28BA" w:rsidRDefault="00B55D9A" w:rsidP="00CB7000">
            <w:pPr>
              <w:spacing w:after="0" w:line="240" w:lineRule="auto"/>
              <w:jc w:val="center"/>
              <w:rPr>
                <w:del w:id="2022" w:author="Yin, Donglei *" w:date="2018-07-16T10:05:00Z"/>
                <w:rFonts w:ascii="Calibri" w:eastAsia="Times New Roman" w:hAnsi="Calibri" w:cs="Times New Roman"/>
                <w:color w:val="000000"/>
                <w:lang w:eastAsia="en-US"/>
              </w:rPr>
            </w:pPr>
            <w:del w:id="2023"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7577"/>
            <w:noWrap/>
            <w:vAlign w:val="center"/>
            <w:hideMark/>
          </w:tcPr>
          <w:p w14:paraId="2428F4FA" w14:textId="70624A00" w:rsidR="00B55D9A" w:rsidRPr="00CB7000" w:rsidDel="002E28BA" w:rsidRDefault="00B55D9A" w:rsidP="00CB7000">
            <w:pPr>
              <w:spacing w:after="0" w:line="240" w:lineRule="auto"/>
              <w:jc w:val="center"/>
              <w:rPr>
                <w:del w:id="2024" w:author="Yin, Donglei *" w:date="2018-07-16T10:05:00Z"/>
                <w:rFonts w:ascii="Calibri" w:eastAsia="Times New Roman" w:hAnsi="Calibri" w:cs="Times New Roman"/>
                <w:color w:val="000000"/>
                <w:lang w:eastAsia="en-US"/>
              </w:rPr>
            </w:pPr>
            <w:del w:id="2025" w:author="Yin, Donglei *" w:date="2018-07-16T10:05:00Z">
              <w:r w:rsidRPr="00CB7000" w:rsidDel="002E28BA">
                <w:rPr>
                  <w:rFonts w:ascii="Calibri" w:eastAsia="Times New Roman" w:hAnsi="Calibri" w:cs="Times New Roman"/>
                  <w:color w:val="000000"/>
                  <w:lang w:eastAsia="en-US"/>
                </w:rPr>
                <w:delText>0.77</w:delText>
              </w:r>
            </w:del>
          </w:p>
        </w:tc>
        <w:tc>
          <w:tcPr>
            <w:tcW w:w="757" w:type="dxa"/>
            <w:tcBorders>
              <w:top w:val="nil"/>
              <w:left w:val="nil"/>
              <w:bottom w:val="nil"/>
              <w:right w:val="nil"/>
            </w:tcBorders>
            <w:shd w:val="clear" w:color="auto" w:fill="auto"/>
            <w:noWrap/>
            <w:vAlign w:val="center"/>
            <w:hideMark/>
          </w:tcPr>
          <w:p w14:paraId="524AE7D9" w14:textId="5EB8CC5D" w:rsidR="00B55D9A" w:rsidRPr="00CB7000" w:rsidDel="002E28BA" w:rsidRDefault="00B55D9A" w:rsidP="00CB7000">
            <w:pPr>
              <w:spacing w:after="0" w:line="240" w:lineRule="auto"/>
              <w:jc w:val="center"/>
              <w:rPr>
                <w:del w:id="2026" w:author="Yin, Donglei *" w:date="2018-07-16T10:05:00Z"/>
                <w:rFonts w:ascii="Calibri" w:eastAsia="Times New Roman" w:hAnsi="Calibri" w:cs="Times New Roman"/>
                <w:color w:val="000000"/>
                <w:lang w:eastAsia="en-US"/>
              </w:rPr>
            </w:pPr>
            <w:del w:id="2027"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1EAD3F2F" w14:textId="70A90E70" w:rsidR="00B55D9A" w:rsidRPr="00CB7000" w:rsidDel="002E28BA" w:rsidRDefault="00B55D9A" w:rsidP="00CB7000">
            <w:pPr>
              <w:spacing w:after="0" w:line="240" w:lineRule="auto"/>
              <w:jc w:val="center"/>
              <w:rPr>
                <w:del w:id="2028" w:author="Yin, Donglei *" w:date="2018-07-16T10:05:00Z"/>
                <w:rFonts w:ascii="Calibri" w:eastAsia="Times New Roman" w:hAnsi="Calibri" w:cs="Times New Roman"/>
                <w:color w:val="000000"/>
                <w:lang w:eastAsia="en-US"/>
              </w:rPr>
            </w:pPr>
            <w:del w:id="2029"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A989B"/>
            <w:noWrap/>
            <w:vAlign w:val="center"/>
            <w:hideMark/>
          </w:tcPr>
          <w:p w14:paraId="775DAF42" w14:textId="17245E2E" w:rsidR="00B55D9A" w:rsidRPr="00CB7000" w:rsidDel="002E28BA" w:rsidRDefault="00B55D9A" w:rsidP="00CB7000">
            <w:pPr>
              <w:spacing w:after="0" w:line="240" w:lineRule="auto"/>
              <w:jc w:val="center"/>
              <w:rPr>
                <w:del w:id="2030" w:author="Yin, Donglei *" w:date="2018-07-16T10:05:00Z"/>
                <w:rFonts w:ascii="Calibri" w:eastAsia="Times New Roman" w:hAnsi="Calibri" w:cs="Times New Roman"/>
                <w:color w:val="000000"/>
                <w:lang w:eastAsia="en-US"/>
              </w:rPr>
            </w:pPr>
            <w:del w:id="2031" w:author="Yin, Donglei *" w:date="2018-07-16T10:05:00Z">
              <w:r w:rsidRPr="00CB7000" w:rsidDel="002E28BA">
                <w:rPr>
                  <w:rFonts w:ascii="Calibri" w:eastAsia="Times New Roman" w:hAnsi="Calibri" w:cs="Times New Roman"/>
                  <w:color w:val="000000"/>
                  <w:lang w:eastAsia="en-US"/>
                </w:rPr>
                <w:delText>0.57</w:delText>
              </w:r>
            </w:del>
          </w:p>
        </w:tc>
        <w:tc>
          <w:tcPr>
            <w:tcW w:w="867" w:type="dxa"/>
            <w:tcBorders>
              <w:top w:val="nil"/>
              <w:left w:val="nil"/>
              <w:bottom w:val="nil"/>
              <w:right w:val="nil"/>
            </w:tcBorders>
            <w:shd w:val="clear" w:color="auto" w:fill="auto"/>
            <w:noWrap/>
            <w:vAlign w:val="center"/>
            <w:hideMark/>
          </w:tcPr>
          <w:p w14:paraId="6019783A" w14:textId="03AFC6D8" w:rsidR="00B55D9A" w:rsidRPr="00CB7000" w:rsidDel="002E28BA" w:rsidRDefault="00B55D9A" w:rsidP="00CB7000">
            <w:pPr>
              <w:spacing w:after="0" w:line="240" w:lineRule="auto"/>
              <w:jc w:val="center"/>
              <w:rPr>
                <w:del w:id="2032" w:author="Yin, Donglei *" w:date="2018-07-16T10:05:00Z"/>
                <w:rFonts w:ascii="Calibri" w:eastAsia="Times New Roman" w:hAnsi="Calibri" w:cs="Times New Roman"/>
                <w:color w:val="000000"/>
                <w:lang w:eastAsia="en-US"/>
              </w:rPr>
            </w:pPr>
            <w:del w:id="2033"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4C262FA6" w14:textId="0C867846" w:rsidR="00B55D9A" w:rsidRPr="00CB7000" w:rsidDel="002E28BA" w:rsidRDefault="00B55D9A" w:rsidP="00CB7000">
            <w:pPr>
              <w:spacing w:after="0" w:line="240" w:lineRule="auto"/>
              <w:jc w:val="center"/>
              <w:rPr>
                <w:del w:id="2034" w:author="Yin, Donglei *" w:date="2018-07-16T10:05:00Z"/>
                <w:rFonts w:ascii="Calibri" w:eastAsia="Times New Roman" w:hAnsi="Calibri" w:cs="Times New Roman"/>
                <w:color w:val="000000"/>
                <w:lang w:eastAsia="en-US"/>
              </w:rPr>
            </w:pPr>
            <w:del w:id="2035"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5209BA2D" w14:textId="31504493" w:rsidTr="00EC7A1B">
        <w:trPr>
          <w:trHeight w:val="280"/>
          <w:del w:id="2036" w:author="Yin, Donglei *" w:date="2018-07-16T10:05:00Z"/>
        </w:trPr>
        <w:tc>
          <w:tcPr>
            <w:tcW w:w="692" w:type="dxa"/>
            <w:tcBorders>
              <w:top w:val="nil"/>
              <w:left w:val="single" w:sz="8" w:space="0" w:color="auto"/>
              <w:bottom w:val="nil"/>
              <w:right w:val="nil"/>
            </w:tcBorders>
            <w:shd w:val="clear" w:color="auto" w:fill="auto"/>
            <w:noWrap/>
            <w:vAlign w:val="center"/>
            <w:hideMark/>
          </w:tcPr>
          <w:p w14:paraId="1B254C3B" w14:textId="14CC83DE" w:rsidR="00B55D9A" w:rsidRPr="00CB7000" w:rsidDel="002E28BA" w:rsidRDefault="00B55D9A" w:rsidP="00CB7000">
            <w:pPr>
              <w:spacing w:after="0" w:line="240" w:lineRule="auto"/>
              <w:jc w:val="center"/>
              <w:rPr>
                <w:del w:id="2037" w:author="Yin, Donglei *" w:date="2018-07-16T10:05:00Z"/>
                <w:rFonts w:ascii="Calibri" w:eastAsia="Times New Roman" w:hAnsi="Calibri" w:cs="Times New Roman"/>
                <w:color w:val="000000"/>
                <w:lang w:eastAsia="en-US"/>
              </w:rPr>
            </w:pPr>
            <w:del w:id="2038" w:author="Yin, Donglei *" w:date="2018-07-16T10:05:00Z">
              <w:r w:rsidRPr="00CB7000" w:rsidDel="002E28BA">
                <w:rPr>
                  <w:rFonts w:ascii="Calibri" w:eastAsia="Times New Roman" w:hAnsi="Calibri" w:cs="Times New Roman"/>
                  <w:color w:val="000000"/>
                  <w:lang w:eastAsia="en-US"/>
                </w:rPr>
                <w:delText>8</w:delText>
              </w:r>
            </w:del>
          </w:p>
        </w:tc>
        <w:tc>
          <w:tcPr>
            <w:tcW w:w="1386" w:type="dxa"/>
            <w:tcBorders>
              <w:top w:val="nil"/>
              <w:left w:val="single" w:sz="8" w:space="0" w:color="auto"/>
              <w:bottom w:val="nil"/>
              <w:right w:val="nil"/>
            </w:tcBorders>
            <w:shd w:val="clear" w:color="000000" w:fill="F8696B"/>
            <w:noWrap/>
            <w:vAlign w:val="center"/>
            <w:hideMark/>
          </w:tcPr>
          <w:p w14:paraId="00EA34B3" w14:textId="5D31C109" w:rsidR="00B55D9A" w:rsidRPr="00CB7000" w:rsidDel="002E28BA" w:rsidRDefault="00B55D9A" w:rsidP="00CB7000">
            <w:pPr>
              <w:spacing w:after="0" w:line="240" w:lineRule="auto"/>
              <w:jc w:val="center"/>
              <w:rPr>
                <w:del w:id="2039" w:author="Yin, Donglei *" w:date="2018-07-16T10:05:00Z"/>
                <w:rFonts w:ascii="Calibri" w:eastAsia="Times New Roman" w:hAnsi="Calibri" w:cs="Times New Roman"/>
                <w:color w:val="000000"/>
                <w:lang w:eastAsia="en-US"/>
              </w:rPr>
            </w:pPr>
            <w:del w:id="2040" w:author="Yin, Donglei *" w:date="2018-07-16T10:05:00Z">
              <w:r w:rsidRPr="00CB7000" w:rsidDel="002E28BA">
                <w:rPr>
                  <w:rFonts w:ascii="Calibri" w:eastAsia="Times New Roman" w:hAnsi="Calibri" w:cs="Times New Roman"/>
                  <w:color w:val="000000"/>
                  <w:lang w:eastAsia="en-US"/>
                </w:rPr>
                <w:delText>0.835</w:delText>
              </w:r>
            </w:del>
          </w:p>
        </w:tc>
        <w:tc>
          <w:tcPr>
            <w:tcW w:w="718" w:type="dxa"/>
            <w:tcBorders>
              <w:top w:val="nil"/>
              <w:left w:val="nil"/>
              <w:bottom w:val="nil"/>
              <w:right w:val="nil"/>
            </w:tcBorders>
            <w:shd w:val="clear" w:color="auto" w:fill="auto"/>
            <w:noWrap/>
            <w:vAlign w:val="center"/>
            <w:hideMark/>
          </w:tcPr>
          <w:p w14:paraId="33F47285" w14:textId="7324FF26" w:rsidR="00B55D9A" w:rsidRPr="00CB7000" w:rsidDel="002E28BA" w:rsidRDefault="00B55D9A" w:rsidP="00CB7000">
            <w:pPr>
              <w:spacing w:after="0" w:line="240" w:lineRule="auto"/>
              <w:jc w:val="center"/>
              <w:rPr>
                <w:del w:id="2041" w:author="Yin, Donglei *" w:date="2018-07-16T10:05:00Z"/>
                <w:rFonts w:ascii="Calibri" w:eastAsia="Times New Roman" w:hAnsi="Calibri" w:cs="Times New Roman"/>
                <w:color w:val="000000"/>
                <w:lang w:eastAsia="en-US"/>
              </w:rPr>
            </w:pPr>
            <w:del w:id="2042"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43DA3AB3" w14:textId="2F6DCCAA" w:rsidR="00B55D9A" w:rsidRPr="00CB7000" w:rsidDel="002E28BA" w:rsidRDefault="00B55D9A" w:rsidP="00CB7000">
            <w:pPr>
              <w:spacing w:after="0" w:line="240" w:lineRule="auto"/>
              <w:jc w:val="center"/>
              <w:rPr>
                <w:del w:id="2043" w:author="Yin, Donglei *" w:date="2018-07-16T10:05:00Z"/>
                <w:rFonts w:ascii="Calibri" w:eastAsia="Times New Roman" w:hAnsi="Calibri" w:cs="Times New Roman"/>
                <w:color w:val="000000"/>
                <w:lang w:eastAsia="en-US"/>
              </w:rPr>
            </w:pPr>
            <w:del w:id="2044"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6B6D"/>
            <w:noWrap/>
            <w:vAlign w:val="center"/>
            <w:hideMark/>
          </w:tcPr>
          <w:p w14:paraId="260AB6F7" w14:textId="29F0C9B8" w:rsidR="00B55D9A" w:rsidRPr="00CB7000" w:rsidDel="002E28BA" w:rsidRDefault="00B55D9A" w:rsidP="00CB7000">
            <w:pPr>
              <w:spacing w:after="0" w:line="240" w:lineRule="auto"/>
              <w:jc w:val="center"/>
              <w:rPr>
                <w:del w:id="2045" w:author="Yin, Donglei *" w:date="2018-07-16T10:05:00Z"/>
                <w:rFonts w:ascii="Calibri" w:eastAsia="Times New Roman" w:hAnsi="Calibri" w:cs="Times New Roman"/>
                <w:color w:val="000000"/>
                <w:lang w:eastAsia="en-US"/>
              </w:rPr>
            </w:pPr>
            <w:del w:id="2046" w:author="Yin, Donglei *" w:date="2018-07-16T10:05:00Z">
              <w:r w:rsidRPr="00CB7000" w:rsidDel="002E28BA">
                <w:rPr>
                  <w:rFonts w:ascii="Calibri" w:eastAsia="Times New Roman" w:hAnsi="Calibri" w:cs="Times New Roman"/>
                  <w:color w:val="000000"/>
                  <w:lang w:eastAsia="en-US"/>
                </w:rPr>
                <w:delText>0.825</w:delText>
              </w:r>
            </w:del>
          </w:p>
        </w:tc>
        <w:tc>
          <w:tcPr>
            <w:tcW w:w="757" w:type="dxa"/>
            <w:tcBorders>
              <w:top w:val="nil"/>
              <w:left w:val="nil"/>
              <w:bottom w:val="nil"/>
              <w:right w:val="nil"/>
            </w:tcBorders>
            <w:shd w:val="clear" w:color="auto" w:fill="auto"/>
            <w:noWrap/>
            <w:vAlign w:val="center"/>
            <w:hideMark/>
          </w:tcPr>
          <w:p w14:paraId="0419D9EE" w14:textId="21BB9EF9" w:rsidR="00B55D9A" w:rsidRPr="00CB7000" w:rsidDel="002E28BA" w:rsidRDefault="00B55D9A" w:rsidP="00CB7000">
            <w:pPr>
              <w:spacing w:after="0" w:line="240" w:lineRule="auto"/>
              <w:jc w:val="center"/>
              <w:rPr>
                <w:del w:id="2047" w:author="Yin, Donglei *" w:date="2018-07-16T10:05:00Z"/>
                <w:rFonts w:ascii="Calibri" w:eastAsia="Times New Roman" w:hAnsi="Calibri" w:cs="Times New Roman"/>
                <w:color w:val="000000"/>
                <w:lang w:eastAsia="en-US"/>
              </w:rPr>
            </w:pPr>
            <w:del w:id="2048"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6ECA3BC7" w14:textId="4E0FE179" w:rsidR="00B55D9A" w:rsidRPr="00CB7000" w:rsidDel="002E28BA" w:rsidRDefault="00B55D9A" w:rsidP="00CB7000">
            <w:pPr>
              <w:spacing w:after="0" w:line="240" w:lineRule="auto"/>
              <w:jc w:val="center"/>
              <w:rPr>
                <w:del w:id="2049" w:author="Yin, Donglei *" w:date="2018-07-16T10:05:00Z"/>
                <w:rFonts w:ascii="Calibri" w:eastAsia="Times New Roman" w:hAnsi="Calibri" w:cs="Times New Roman"/>
                <w:color w:val="000000"/>
                <w:lang w:eastAsia="en-US"/>
              </w:rPr>
            </w:pPr>
            <w:del w:id="2050"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A9093"/>
            <w:noWrap/>
            <w:vAlign w:val="center"/>
            <w:hideMark/>
          </w:tcPr>
          <w:p w14:paraId="5F642399" w14:textId="739920E1" w:rsidR="00B55D9A" w:rsidRPr="00CB7000" w:rsidDel="002E28BA" w:rsidRDefault="00B55D9A" w:rsidP="00CB7000">
            <w:pPr>
              <w:spacing w:after="0" w:line="240" w:lineRule="auto"/>
              <w:jc w:val="center"/>
              <w:rPr>
                <w:del w:id="2051" w:author="Yin, Donglei *" w:date="2018-07-16T10:05:00Z"/>
                <w:rFonts w:ascii="Calibri" w:eastAsia="Times New Roman" w:hAnsi="Calibri" w:cs="Times New Roman"/>
                <w:color w:val="000000"/>
                <w:lang w:eastAsia="en-US"/>
              </w:rPr>
            </w:pPr>
            <w:del w:id="2052" w:author="Yin, Donglei *" w:date="2018-07-16T10:05:00Z">
              <w:r w:rsidRPr="00CB7000" w:rsidDel="002E28BA">
                <w:rPr>
                  <w:rFonts w:ascii="Calibri" w:eastAsia="Times New Roman" w:hAnsi="Calibri" w:cs="Times New Roman"/>
                  <w:color w:val="000000"/>
                  <w:lang w:eastAsia="en-US"/>
                </w:rPr>
                <w:delText>0.615</w:delText>
              </w:r>
            </w:del>
          </w:p>
        </w:tc>
        <w:tc>
          <w:tcPr>
            <w:tcW w:w="867" w:type="dxa"/>
            <w:tcBorders>
              <w:top w:val="nil"/>
              <w:left w:val="nil"/>
              <w:bottom w:val="nil"/>
              <w:right w:val="nil"/>
            </w:tcBorders>
            <w:shd w:val="clear" w:color="auto" w:fill="auto"/>
            <w:noWrap/>
            <w:vAlign w:val="center"/>
            <w:hideMark/>
          </w:tcPr>
          <w:p w14:paraId="1FB68A69" w14:textId="182261D6" w:rsidR="00B55D9A" w:rsidRPr="00CB7000" w:rsidDel="002E28BA" w:rsidRDefault="00B55D9A" w:rsidP="00CB7000">
            <w:pPr>
              <w:spacing w:after="0" w:line="240" w:lineRule="auto"/>
              <w:jc w:val="center"/>
              <w:rPr>
                <w:del w:id="2053" w:author="Yin, Donglei *" w:date="2018-07-16T10:05:00Z"/>
                <w:rFonts w:ascii="Calibri" w:eastAsia="Times New Roman" w:hAnsi="Calibri" w:cs="Times New Roman"/>
                <w:color w:val="000000"/>
                <w:lang w:eastAsia="en-US"/>
              </w:rPr>
            </w:pPr>
            <w:del w:id="2054"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38E8B237" w14:textId="5756A04B" w:rsidR="00B55D9A" w:rsidRPr="00CB7000" w:rsidDel="002E28BA" w:rsidRDefault="00B55D9A" w:rsidP="00CB7000">
            <w:pPr>
              <w:spacing w:after="0" w:line="240" w:lineRule="auto"/>
              <w:jc w:val="center"/>
              <w:rPr>
                <w:del w:id="2055" w:author="Yin, Donglei *" w:date="2018-07-16T10:05:00Z"/>
                <w:rFonts w:ascii="Calibri" w:eastAsia="Times New Roman" w:hAnsi="Calibri" w:cs="Times New Roman"/>
                <w:color w:val="000000"/>
                <w:lang w:eastAsia="en-US"/>
              </w:rPr>
            </w:pPr>
            <w:del w:id="2056"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67E56657" w14:textId="55F43BC5" w:rsidTr="00EC7A1B">
        <w:trPr>
          <w:trHeight w:val="280"/>
          <w:del w:id="2057" w:author="Yin, Donglei *" w:date="2018-07-16T10:05:00Z"/>
        </w:trPr>
        <w:tc>
          <w:tcPr>
            <w:tcW w:w="692" w:type="dxa"/>
            <w:tcBorders>
              <w:top w:val="nil"/>
              <w:left w:val="single" w:sz="8" w:space="0" w:color="auto"/>
              <w:bottom w:val="nil"/>
              <w:right w:val="nil"/>
            </w:tcBorders>
            <w:shd w:val="clear" w:color="auto" w:fill="auto"/>
            <w:noWrap/>
            <w:vAlign w:val="center"/>
            <w:hideMark/>
          </w:tcPr>
          <w:p w14:paraId="5A383427" w14:textId="57677F77" w:rsidR="00B55D9A" w:rsidRPr="00CB7000" w:rsidDel="002E28BA" w:rsidRDefault="00B55D9A" w:rsidP="00CB7000">
            <w:pPr>
              <w:spacing w:after="0" w:line="240" w:lineRule="auto"/>
              <w:jc w:val="center"/>
              <w:rPr>
                <w:del w:id="2058" w:author="Yin, Donglei *" w:date="2018-07-16T10:05:00Z"/>
                <w:rFonts w:ascii="Calibri" w:eastAsia="Times New Roman" w:hAnsi="Calibri" w:cs="Times New Roman"/>
                <w:color w:val="000000"/>
                <w:lang w:eastAsia="en-US"/>
              </w:rPr>
            </w:pPr>
            <w:del w:id="2059" w:author="Yin, Donglei *" w:date="2018-07-16T10:05:00Z">
              <w:r w:rsidRPr="00CB7000" w:rsidDel="002E28BA">
                <w:rPr>
                  <w:rFonts w:ascii="Calibri" w:eastAsia="Times New Roman" w:hAnsi="Calibri" w:cs="Times New Roman"/>
                  <w:color w:val="000000"/>
                  <w:lang w:eastAsia="en-US"/>
                </w:rPr>
                <w:delText>10</w:delText>
              </w:r>
            </w:del>
          </w:p>
        </w:tc>
        <w:tc>
          <w:tcPr>
            <w:tcW w:w="1386" w:type="dxa"/>
            <w:tcBorders>
              <w:top w:val="nil"/>
              <w:left w:val="single" w:sz="8" w:space="0" w:color="auto"/>
              <w:bottom w:val="nil"/>
              <w:right w:val="nil"/>
            </w:tcBorders>
            <w:shd w:val="clear" w:color="000000" w:fill="F96E70"/>
            <w:noWrap/>
            <w:vAlign w:val="center"/>
            <w:hideMark/>
          </w:tcPr>
          <w:p w14:paraId="393593E9" w14:textId="4FD56FF3" w:rsidR="00B55D9A" w:rsidRPr="00CB7000" w:rsidDel="002E28BA" w:rsidRDefault="00B55D9A" w:rsidP="00CB7000">
            <w:pPr>
              <w:spacing w:after="0" w:line="240" w:lineRule="auto"/>
              <w:jc w:val="center"/>
              <w:rPr>
                <w:del w:id="2060" w:author="Yin, Donglei *" w:date="2018-07-16T10:05:00Z"/>
                <w:rFonts w:ascii="Calibri" w:eastAsia="Times New Roman" w:hAnsi="Calibri" w:cs="Times New Roman"/>
                <w:color w:val="000000"/>
                <w:lang w:eastAsia="en-US"/>
              </w:rPr>
            </w:pPr>
            <w:del w:id="2061" w:author="Yin, Donglei *" w:date="2018-07-16T10:05:00Z">
              <w:r w:rsidRPr="00CB7000" w:rsidDel="002E28BA">
                <w:rPr>
                  <w:rFonts w:ascii="Calibri" w:eastAsia="Times New Roman" w:hAnsi="Calibri" w:cs="Times New Roman"/>
                  <w:color w:val="000000"/>
                  <w:lang w:eastAsia="en-US"/>
                </w:rPr>
                <w:delText>0.81</w:delText>
              </w:r>
            </w:del>
          </w:p>
        </w:tc>
        <w:tc>
          <w:tcPr>
            <w:tcW w:w="718" w:type="dxa"/>
            <w:tcBorders>
              <w:top w:val="nil"/>
              <w:left w:val="nil"/>
              <w:bottom w:val="nil"/>
              <w:right w:val="nil"/>
            </w:tcBorders>
            <w:shd w:val="clear" w:color="auto" w:fill="auto"/>
            <w:noWrap/>
            <w:vAlign w:val="center"/>
            <w:hideMark/>
          </w:tcPr>
          <w:p w14:paraId="57782005" w14:textId="5DBBB566" w:rsidR="00B55D9A" w:rsidRPr="00CB7000" w:rsidDel="002E28BA" w:rsidRDefault="00B55D9A" w:rsidP="00CB7000">
            <w:pPr>
              <w:spacing w:after="0" w:line="240" w:lineRule="auto"/>
              <w:jc w:val="center"/>
              <w:rPr>
                <w:del w:id="2062" w:author="Yin, Donglei *" w:date="2018-07-16T10:05:00Z"/>
                <w:rFonts w:ascii="Calibri" w:eastAsia="Times New Roman" w:hAnsi="Calibri" w:cs="Times New Roman"/>
                <w:color w:val="000000"/>
                <w:lang w:eastAsia="en-US"/>
              </w:rPr>
            </w:pPr>
            <w:del w:id="2063"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36713982" w14:textId="5A55CFC6" w:rsidR="00B55D9A" w:rsidRPr="00CB7000" w:rsidDel="002E28BA" w:rsidRDefault="00B55D9A" w:rsidP="00CB7000">
            <w:pPr>
              <w:spacing w:after="0" w:line="240" w:lineRule="auto"/>
              <w:jc w:val="center"/>
              <w:rPr>
                <w:del w:id="2064" w:author="Yin, Donglei *" w:date="2018-07-16T10:05:00Z"/>
                <w:rFonts w:ascii="Calibri" w:eastAsia="Times New Roman" w:hAnsi="Calibri" w:cs="Times New Roman"/>
                <w:color w:val="000000"/>
                <w:lang w:eastAsia="en-US"/>
              </w:rPr>
            </w:pPr>
            <w:del w:id="2065"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6F71"/>
            <w:noWrap/>
            <w:vAlign w:val="center"/>
            <w:hideMark/>
          </w:tcPr>
          <w:p w14:paraId="30B7F3F7" w14:textId="050E06E4" w:rsidR="00B55D9A" w:rsidRPr="00CB7000" w:rsidDel="002E28BA" w:rsidRDefault="00B55D9A" w:rsidP="00CB7000">
            <w:pPr>
              <w:spacing w:after="0" w:line="240" w:lineRule="auto"/>
              <w:jc w:val="center"/>
              <w:rPr>
                <w:del w:id="2066" w:author="Yin, Donglei *" w:date="2018-07-16T10:05:00Z"/>
                <w:rFonts w:ascii="Calibri" w:eastAsia="Times New Roman" w:hAnsi="Calibri" w:cs="Times New Roman"/>
                <w:color w:val="000000"/>
                <w:lang w:eastAsia="en-US"/>
              </w:rPr>
            </w:pPr>
            <w:del w:id="2067" w:author="Yin, Donglei *" w:date="2018-07-16T10:05:00Z">
              <w:r w:rsidRPr="00CB7000" w:rsidDel="002E28BA">
                <w:rPr>
                  <w:rFonts w:ascii="Calibri" w:eastAsia="Times New Roman" w:hAnsi="Calibri" w:cs="Times New Roman"/>
                  <w:color w:val="000000"/>
                  <w:lang w:eastAsia="en-US"/>
                </w:rPr>
                <w:delText>0.805</w:delText>
              </w:r>
            </w:del>
          </w:p>
        </w:tc>
        <w:tc>
          <w:tcPr>
            <w:tcW w:w="757" w:type="dxa"/>
            <w:tcBorders>
              <w:top w:val="nil"/>
              <w:left w:val="nil"/>
              <w:bottom w:val="nil"/>
              <w:right w:val="nil"/>
            </w:tcBorders>
            <w:shd w:val="clear" w:color="auto" w:fill="auto"/>
            <w:noWrap/>
            <w:vAlign w:val="center"/>
            <w:hideMark/>
          </w:tcPr>
          <w:p w14:paraId="1C170600" w14:textId="3F3B7EB6" w:rsidR="00B55D9A" w:rsidRPr="00CB7000" w:rsidDel="002E28BA" w:rsidRDefault="00B55D9A" w:rsidP="00CB7000">
            <w:pPr>
              <w:spacing w:after="0" w:line="240" w:lineRule="auto"/>
              <w:jc w:val="center"/>
              <w:rPr>
                <w:del w:id="2068" w:author="Yin, Donglei *" w:date="2018-07-16T10:05:00Z"/>
                <w:rFonts w:ascii="Calibri" w:eastAsia="Times New Roman" w:hAnsi="Calibri" w:cs="Times New Roman"/>
                <w:color w:val="000000"/>
                <w:lang w:eastAsia="en-US"/>
              </w:rPr>
            </w:pPr>
            <w:del w:id="2069"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3A4DFB7A" w14:textId="010F3A32" w:rsidR="00B55D9A" w:rsidRPr="00CB7000" w:rsidDel="002E28BA" w:rsidRDefault="00B55D9A" w:rsidP="00CB7000">
            <w:pPr>
              <w:spacing w:after="0" w:line="240" w:lineRule="auto"/>
              <w:jc w:val="center"/>
              <w:rPr>
                <w:del w:id="2070" w:author="Yin, Donglei *" w:date="2018-07-16T10:05:00Z"/>
                <w:rFonts w:ascii="Calibri" w:eastAsia="Times New Roman" w:hAnsi="Calibri" w:cs="Times New Roman"/>
                <w:color w:val="000000"/>
                <w:lang w:eastAsia="en-US"/>
              </w:rPr>
            </w:pPr>
            <w:del w:id="2071"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A8F91"/>
            <w:noWrap/>
            <w:vAlign w:val="center"/>
            <w:hideMark/>
          </w:tcPr>
          <w:p w14:paraId="5CB54A1D" w14:textId="4BEEE093" w:rsidR="00B55D9A" w:rsidRPr="00CB7000" w:rsidDel="002E28BA" w:rsidRDefault="00B55D9A" w:rsidP="00CB7000">
            <w:pPr>
              <w:spacing w:after="0" w:line="240" w:lineRule="auto"/>
              <w:jc w:val="center"/>
              <w:rPr>
                <w:del w:id="2072" w:author="Yin, Donglei *" w:date="2018-07-16T10:05:00Z"/>
                <w:rFonts w:ascii="Calibri" w:eastAsia="Times New Roman" w:hAnsi="Calibri" w:cs="Times New Roman"/>
                <w:color w:val="000000"/>
                <w:lang w:eastAsia="en-US"/>
              </w:rPr>
            </w:pPr>
            <w:del w:id="2073" w:author="Yin, Donglei *" w:date="2018-07-16T10:05:00Z">
              <w:r w:rsidRPr="00CB7000" w:rsidDel="002E28BA">
                <w:rPr>
                  <w:rFonts w:ascii="Calibri" w:eastAsia="Times New Roman" w:hAnsi="Calibri" w:cs="Times New Roman"/>
                  <w:color w:val="000000"/>
                  <w:lang w:eastAsia="en-US"/>
                </w:rPr>
                <w:delText>0.625</w:delText>
              </w:r>
            </w:del>
          </w:p>
        </w:tc>
        <w:tc>
          <w:tcPr>
            <w:tcW w:w="867" w:type="dxa"/>
            <w:tcBorders>
              <w:top w:val="nil"/>
              <w:left w:val="nil"/>
              <w:bottom w:val="nil"/>
              <w:right w:val="nil"/>
            </w:tcBorders>
            <w:shd w:val="clear" w:color="auto" w:fill="auto"/>
            <w:noWrap/>
            <w:vAlign w:val="center"/>
            <w:hideMark/>
          </w:tcPr>
          <w:p w14:paraId="31E92FB9" w14:textId="3FCD8569" w:rsidR="00B55D9A" w:rsidRPr="00CB7000" w:rsidDel="002E28BA" w:rsidRDefault="00B55D9A" w:rsidP="00CB7000">
            <w:pPr>
              <w:spacing w:after="0" w:line="240" w:lineRule="auto"/>
              <w:jc w:val="center"/>
              <w:rPr>
                <w:del w:id="2074" w:author="Yin, Donglei *" w:date="2018-07-16T10:05:00Z"/>
                <w:rFonts w:ascii="Calibri" w:eastAsia="Times New Roman" w:hAnsi="Calibri" w:cs="Times New Roman"/>
                <w:color w:val="000000"/>
                <w:lang w:eastAsia="en-US"/>
              </w:rPr>
            </w:pPr>
            <w:del w:id="2075"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59D8A957" w14:textId="3EAEE0D6" w:rsidR="00B55D9A" w:rsidRPr="00CB7000" w:rsidDel="002E28BA" w:rsidRDefault="00B55D9A" w:rsidP="00CB7000">
            <w:pPr>
              <w:spacing w:after="0" w:line="240" w:lineRule="auto"/>
              <w:jc w:val="center"/>
              <w:rPr>
                <w:del w:id="2076" w:author="Yin, Donglei *" w:date="2018-07-16T10:05:00Z"/>
                <w:rFonts w:ascii="Calibri" w:eastAsia="Times New Roman" w:hAnsi="Calibri" w:cs="Times New Roman"/>
                <w:color w:val="000000"/>
                <w:lang w:eastAsia="en-US"/>
              </w:rPr>
            </w:pPr>
            <w:del w:id="2077"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0E6489E6" w14:textId="36D2B64B" w:rsidTr="00EC7A1B">
        <w:trPr>
          <w:trHeight w:val="300"/>
          <w:del w:id="2078" w:author="Yin, Donglei *" w:date="2018-07-16T10:05:00Z"/>
        </w:trPr>
        <w:tc>
          <w:tcPr>
            <w:tcW w:w="692" w:type="dxa"/>
            <w:tcBorders>
              <w:top w:val="nil"/>
              <w:left w:val="single" w:sz="8" w:space="0" w:color="auto"/>
              <w:bottom w:val="single" w:sz="8" w:space="0" w:color="auto"/>
              <w:right w:val="nil"/>
            </w:tcBorders>
            <w:shd w:val="clear" w:color="auto" w:fill="auto"/>
            <w:noWrap/>
            <w:vAlign w:val="center"/>
            <w:hideMark/>
          </w:tcPr>
          <w:p w14:paraId="6693FB7C" w14:textId="17929EEF" w:rsidR="00B55D9A" w:rsidRPr="00CB7000" w:rsidDel="002E28BA" w:rsidRDefault="00B55D9A" w:rsidP="00CB7000">
            <w:pPr>
              <w:spacing w:after="0" w:line="240" w:lineRule="auto"/>
              <w:jc w:val="center"/>
              <w:rPr>
                <w:del w:id="2079" w:author="Yin, Donglei *" w:date="2018-07-16T10:05:00Z"/>
                <w:rFonts w:ascii="Calibri" w:eastAsia="Times New Roman" w:hAnsi="Calibri" w:cs="Times New Roman"/>
                <w:color w:val="000000"/>
                <w:lang w:eastAsia="en-US"/>
              </w:rPr>
            </w:pPr>
            <w:del w:id="2080" w:author="Yin, Donglei *" w:date="2018-07-16T10:05:00Z">
              <w:r w:rsidRPr="00CB7000" w:rsidDel="002E28BA">
                <w:rPr>
                  <w:rFonts w:ascii="Calibri" w:eastAsia="Times New Roman" w:hAnsi="Calibri" w:cs="Times New Roman"/>
                  <w:color w:val="000000"/>
                  <w:lang w:eastAsia="en-US"/>
                </w:rPr>
                <w:delText>12</w:delText>
              </w:r>
            </w:del>
          </w:p>
        </w:tc>
        <w:tc>
          <w:tcPr>
            <w:tcW w:w="1386" w:type="dxa"/>
            <w:tcBorders>
              <w:top w:val="nil"/>
              <w:left w:val="single" w:sz="8" w:space="0" w:color="auto"/>
              <w:bottom w:val="single" w:sz="8" w:space="0" w:color="auto"/>
              <w:right w:val="nil"/>
            </w:tcBorders>
            <w:shd w:val="clear" w:color="000000" w:fill="F97174"/>
            <w:noWrap/>
            <w:vAlign w:val="center"/>
            <w:hideMark/>
          </w:tcPr>
          <w:p w14:paraId="5623A2C1" w14:textId="55BD737C" w:rsidR="00B55D9A" w:rsidRPr="00CB7000" w:rsidDel="002E28BA" w:rsidRDefault="00B55D9A" w:rsidP="00CB7000">
            <w:pPr>
              <w:spacing w:after="0" w:line="240" w:lineRule="auto"/>
              <w:jc w:val="center"/>
              <w:rPr>
                <w:del w:id="2081" w:author="Yin, Donglei *" w:date="2018-07-16T10:05:00Z"/>
                <w:rFonts w:ascii="Calibri" w:eastAsia="Times New Roman" w:hAnsi="Calibri" w:cs="Times New Roman"/>
                <w:color w:val="000000"/>
                <w:lang w:eastAsia="en-US"/>
              </w:rPr>
            </w:pPr>
            <w:del w:id="2082" w:author="Yin, Donglei *" w:date="2018-07-16T10:05:00Z">
              <w:r w:rsidRPr="00CB7000" w:rsidDel="002E28BA">
                <w:rPr>
                  <w:rFonts w:ascii="Calibri" w:eastAsia="Times New Roman" w:hAnsi="Calibri" w:cs="Times New Roman"/>
                  <w:color w:val="000000"/>
                  <w:lang w:eastAsia="en-US"/>
                </w:rPr>
                <w:delText>0.79</w:delText>
              </w:r>
            </w:del>
          </w:p>
        </w:tc>
        <w:tc>
          <w:tcPr>
            <w:tcW w:w="718" w:type="dxa"/>
            <w:tcBorders>
              <w:top w:val="nil"/>
              <w:left w:val="nil"/>
              <w:bottom w:val="single" w:sz="8" w:space="0" w:color="auto"/>
              <w:right w:val="nil"/>
            </w:tcBorders>
            <w:shd w:val="clear" w:color="auto" w:fill="auto"/>
            <w:noWrap/>
            <w:vAlign w:val="center"/>
            <w:hideMark/>
          </w:tcPr>
          <w:p w14:paraId="3027B6BB" w14:textId="1C661935" w:rsidR="00B55D9A" w:rsidRPr="00CB7000" w:rsidDel="002E28BA" w:rsidRDefault="00B55D9A" w:rsidP="00CB7000">
            <w:pPr>
              <w:spacing w:after="0" w:line="240" w:lineRule="auto"/>
              <w:jc w:val="center"/>
              <w:rPr>
                <w:del w:id="2083" w:author="Yin, Donglei *" w:date="2018-07-16T10:05:00Z"/>
                <w:rFonts w:ascii="Calibri" w:eastAsia="Times New Roman" w:hAnsi="Calibri" w:cs="Times New Roman"/>
                <w:color w:val="000000"/>
                <w:lang w:eastAsia="en-US"/>
              </w:rPr>
            </w:pPr>
            <w:del w:id="2084"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single" w:sz="8" w:space="0" w:color="auto"/>
              <w:right w:val="nil"/>
            </w:tcBorders>
            <w:shd w:val="clear" w:color="auto" w:fill="auto"/>
            <w:noWrap/>
            <w:vAlign w:val="center"/>
            <w:hideMark/>
          </w:tcPr>
          <w:p w14:paraId="7E99FDFE" w14:textId="59AF9DCA" w:rsidR="00B55D9A" w:rsidRPr="00CB7000" w:rsidDel="002E28BA" w:rsidRDefault="00B55D9A" w:rsidP="00CB7000">
            <w:pPr>
              <w:spacing w:after="0" w:line="240" w:lineRule="auto"/>
              <w:jc w:val="center"/>
              <w:rPr>
                <w:del w:id="2085" w:author="Yin, Donglei *" w:date="2018-07-16T10:05:00Z"/>
                <w:rFonts w:ascii="Calibri" w:eastAsia="Times New Roman" w:hAnsi="Calibri" w:cs="Times New Roman"/>
                <w:color w:val="000000"/>
                <w:lang w:eastAsia="en-US"/>
              </w:rPr>
            </w:pPr>
            <w:del w:id="2086"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single" w:sz="8" w:space="0" w:color="auto"/>
              <w:right w:val="nil"/>
            </w:tcBorders>
            <w:shd w:val="clear" w:color="000000" w:fill="F97577"/>
            <w:noWrap/>
            <w:vAlign w:val="center"/>
            <w:hideMark/>
          </w:tcPr>
          <w:p w14:paraId="74B20636" w14:textId="15BA5DA8" w:rsidR="00B55D9A" w:rsidRPr="00CB7000" w:rsidDel="002E28BA" w:rsidRDefault="00B55D9A" w:rsidP="00CB7000">
            <w:pPr>
              <w:spacing w:after="0" w:line="240" w:lineRule="auto"/>
              <w:jc w:val="center"/>
              <w:rPr>
                <w:del w:id="2087" w:author="Yin, Donglei *" w:date="2018-07-16T10:05:00Z"/>
                <w:rFonts w:ascii="Calibri" w:eastAsia="Times New Roman" w:hAnsi="Calibri" w:cs="Times New Roman"/>
                <w:color w:val="000000"/>
                <w:lang w:eastAsia="en-US"/>
              </w:rPr>
            </w:pPr>
            <w:del w:id="2088" w:author="Yin, Donglei *" w:date="2018-07-16T10:05:00Z">
              <w:r w:rsidRPr="00CB7000" w:rsidDel="002E28BA">
                <w:rPr>
                  <w:rFonts w:ascii="Calibri" w:eastAsia="Times New Roman" w:hAnsi="Calibri" w:cs="Times New Roman"/>
                  <w:color w:val="000000"/>
                  <w:lang w:eastAsia="en-US"/>
                </w:rPr>
                <w:delText>0.77</w:delText>
              </w:r>
            </w:del>
          </w:p>
        </w:tc>
        <w:tc>
          <w:tcPr>
            <w:tcW w:w="757" w:type="dxa"/>
            <w:tcBorders>
              <w:top w:val="nil"/>
              <w:left w:val="nil"/>
              <w:bottom w:val="single" w:sz="8" w:space="0" w:color="auto"/>
              <w:right w:val="nil"/>
            </w:tcBorders>
            <w:shd w:val="clear" w:color="auto" w:fill="auto"/>
            <w:noWrap/>
            <w:vAlign w:val="center"/>
            <w:hideMark/>
          </w:tcPr>
          <w:p w14:paraId="6CA53914" w14:textId="226ED742" w:rsidR="00B55D9A" w:rsidRPr="00CB7000" w:rsidDel="002E28BA" w:rsidRDefault="00B55D9A" w:rsidP="00CB7000">
            <w:pPr>
              <w:spacing w:after="0" w:line="240" w:lineRule="auto"/>
              <w:jc w:val="center"/>
              <w:rPr>
                <w:del w:id="2089" w:author="Yin, Donglei *" w:date="2018-07-16T10:05:00Z"/>
                <w:rFonts w:ascii="Calibri" w:eastAsia="Times New Roman" w:hAnsi="Calibri" w:cs="Times New Roman"/>
                <w:color w:val="000000"/>
                <w:lang w:eastAsia="en-US"/>
              </w:rPr>
            </w:pPr>
            <w:del w:id="2090"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single" w:sz="8" w:space="0" w:color="auto"/>
              <w:right w:val="single" w:sz="8" w:space="0" w:color="auto"/>
            </w:tcBorders>
            <w:shd w:val="clear" w:color="auto" w:fill="auto"/>
            <w:noWrap/>
            <w:vAlign w:val="center"/>
            <w:hideMark/>
          </w:tcPr>
          <w:p w14:paraId="198BB106" w14:textId="186FA4E9" w:rsidR="00B55D9A" w:rsidRPr="00CB7000" w:rsidDel="002E28BA" w:rsidRDefault="00B55D9A" w:rsidP="00CB7000">
            <w:pPr>
              <w:spacing w:after="0" w:line="240" w:lineRule="auto"/>
              <w:jc w:val="center"/>
              <w:rPr>
                <w:del w:id="2091" w:author="Yin, Donglei *" w:date="2018-07-16T10:05:00Z"/>
                <w:rFonts w:ascii="Calibri" w:eastAsia="Times New Roman" w:hAnsi="Calibri" w:cs="Times New Roman"/>
                <w:color w:val="000000"/>
                <w:lang w:eastAsia="en-US"/>
              </w:rPr>
            </w:pPr>
            <w:del w:id="2092"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single" w:sz="8" w:space="0" w:color="auto"/>
              <w:right w:val="nil"/>
            </w:tcBorders>
            <w:shd w:val="clear" w:color="000000" w:fill="FA9597"/>
            <w:noWrap/>
            <w:vAlign w:val="center"/>
            <w:hideMark/>
          </w:tcPr>
          <w:p w14:paraId="1F12F74B" w14:textId="08B53116" w:rsidR="00B55D9A" w:rsidRPr="00CB7000" w:rsidDel="002E28BA" w:rsidRDefault="00B55D9A" w:rsidP="00CB7000">
            <w:pPr>
              <w:spacing w:after="0" w:line="240" w:lineRule="auto"/>
              <w:jc w:val="center"/>
              <w:rPr>
                <w:del w:id="2093" w:author="Yin, Donglei *" w:date="2018-07-16T10:05:00Z"/>
                <w:rFonts w:ascii="Calibri" w:eastAsia="Times New Roman" w:hAnsi="Calibri" w:cs="Times New Roman"/>
                <w:color w:val="000000"/>
                <w:lang w:eastAsia="en-US"/>
              </w:rPr>
            </w:pPr>
            <w:del w:id="2094" w:author="Yin, Donglei *" w:date="2018-07-16T10:05:00Z">
              <w:r w:rsidRPr="00CB7000" w:rsidDel="002E28BA">
                <w:rPr>
                  <w:rFonts w:ascii="Calibri" w:eastAsia="Times New Roman" w:hAnsi="Calibri" w:cs="Times New Roman"/>
                  <w:color w:val="000000"/>
                  <w:lang w:eastAsia="en-US"/>
                </w:rPr>
                <w:delText>0.59</w:delText>
              </w:r>
            </w:del>
          </w:p>
        </w:tc>
        <w:tc>
          <w:tcPr>
            <w:tcW w:w="867" w:type="dxa"/>
            <w:tcBorders>
              <w:top w:val="nil"/>
              <w:left w:val="nil"/>
              <w:bottom w:val="single" w:sz="8" w:space="0" w:color="auto"/>
              <w:right w:val="nil"/>
            </w:tcBorders>
            <w:shd w:val="clear" w:color="auto" w:fill="auto"/>
            <w:noWrap/>
            <w:vAlign w:val="center"/>
            <w:hideMark/>
          </w:tcPr>
          <w:p w14:paraId="35A5AFFE" w14:textId="7B9D593A" w:rsidR="00B55D9A" w:rsidRPr="00CB7000" w:rsidDel="002E28BA" w:rsidRDefault="00B55D9A" w:rsidP="00CB7000">
            <w:pPr>
              <w:spacing w:after="0" w:line="240" w:lineRule="auto"/>
              <w:jc w:val="center"/>
              <w:rPr>
                <w:del w:id="2095" w:author="Yin, Donglei *" w:date="2018-07-16T10:05:00Z"/>
                <w:rFonts w:ascii="Calibri" w:eastAsia="Times New Roman" w:hAnsi="Calibri" w:cs="Times New Roman"/>
                <w:color w:val="000000"/>
                <w:lang w:eastAsia="en-US"/>
              </w:rPr>
            </w:pPr>
            <w:del w:id="2096"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single" w:sz="8" w:space="0" w:color="auto"/>
              <w:right w:val="single" w:sz="8" w:space="0" w:color="auto"/>
            </w:tcBorders>
            <w:shd w:val="clear" w:color="auto" w:fill="auto"/>
            <w:noWrap/>
            <w:vAlign w:val="center"/>
            <w:hideMark/>
          </w:tcPr>
          <w:p w14:paraId="305D8282" w14:textId="4895D329" w:rsidR="00B55D9A" w:rsidRPr="00CB7000" w:rsidDel="002E28BA" w:rsidRDefault="00B55D9A" w:rsidP="00CB7000">
            <w:pPr>
              <w:spacing w:after="0" w:line="240" w:lineRule="auto"/>
              <w:jc w:val="center"/>
              <w:rPr>
                <w:del w:id="2097" w:author="Yin, Donglei *" w:date="2018-07-16T10:05:00Z"/>
                <w:rFonts w:ascii="Calibri" w:eastAsia="Times New Roman" w:hAnsi="Calibri" w:cs="Times New Roman"/>
                <w:color w:val="000000"/>
                <w:lang w:eastAsia="en-US"/>
              </w:rPr>
            </w:pPr>
            <w:del w:id="2098"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015AB0F2" w14:textId="1FE98FEF" w:rsidTr="00EC7A1B">
        <w:trPr>
          <w:trHeight w:val="300"/>
          <w:del w:id="2099" w:author="Yin, Donglei *" w:date="2018-07-16T10:05:00Z"/>
        </w:trPr>
        <w:tc>
          <w:tcPr>
            <w:tcW w:w="692" w:type="dxa"/>
            <w:tcBorders>
              <w:top w:val="nil"/>
              <w:left w:val="nil"/>
              <w:bottom w:val="nil"/>
              <w:right w:val="nil"/>
            </w:tcBorders>
            <w:shd w:val="clear" w:color="auto" w:fill="auto"/>
            <w:noWrap/>
            <w:vAlign w:val="center"/>
            <w:hideMark/>
          </w:tcPr>
          <w:p w14:paraId="420AF9C5" w14:textId="4CA83263" w:rsidR="00B55D9A" w:rsidRPr="00CB7000" w:rsidDel="002E28BA" w:rsidRDefault="00B55D9A" w:rsidP="00CB7000">
            <w:pPr>
              <w:spacing w:after="0" w:line="240" w:lineRule="auto"/>
              <w:jc w:val="center"/>
              <w:rPr>
                <w:del w:id="2100" w:author="Yin, Donglei *" w:date="2018-07-16T10:05:00Z"/>
                <w:rFonts w:ascii="Calibri" w:eastAsia="Times New Roman" w:hAnsi="Calibri" w:cs="Times New Roman"/>
                <w:color w:val="000000"/>
                <w:lang w:eastAsia="en-US"/>
              </w:rPr>
            </w:pPr>
          </w:p>
        </w:tc>
        <w:tc>
          <w:tcPr>
            <w:tcW w:w="7664" w:type="dxa"/>
            <w:gridSpan w:val="9"/>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A1CE3C4" w14:textId="5C4A0D35" w:rsidR="00B55D9A" w:rsidRPr="00CB7000" w:rsidDel="002E28BA" w:rsidRDefault="00B55D9A" w:rsidP="00CB7000">
            <w:pPr>
              <w:spacing w:after="0" w:line="240" w:lineRule="auto"/>
              <w:jc w:val="center"/>
              <w:rPr>
                <w:del w:id="2101" w:author="Yin, Donglei *" w:date="2018-07-16T10:05:00Z"/>
                <w:rFonts w:ascii="Calibri" w:eastAsia="Times New Roman" w:hAnsi="Calibri" w:cs="Times New Roman"/>
                <w:color w:val="000000"/>
                <w:lang w:eastAsia="en-US"/>
              </w:rPr>
            </w:pPr>
            <w:del w:id="2102" w:author="Yin, Donglei *" w:date="2018-07-16T10:05:00Z">
              <w:r w:rsidRPr="00CB7000" w:rsidDel="002E28BA">
                <w:rPr>
                  <w:rFonts w:ascii="Calibri" w:eastAsia="Times New Roman" w:hAnsi="Calibri" w:cs="Times New Roman"/>
                  <w:color w:val="000000"/>
                  <w:lang w:eastAsia="en-US"/>
                </w:rPr>
                <w:delText xml:space="preserve">The methods without assuming </w:delText>
              </w: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1</m:t>
                        </m:r>
                      </m:sub>
                    </m:sSub>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sub>
                </m:sSub>
              </m:oMath>
              <w:r w:rsidRPr="00CB7000" w:rsidDel="002E28BA">
                <w:rPr>
                  <w:rFonts w:ascii="Calibri" w:eastAsia="Times New Roman" w:hAnsi="Calibri" w:cs="Times New Roman"/>
                  <w:color w:val="000000"/>
                  <w:lang w:eastAsia="en-US"/>
                </w:rPr>
                <w:delText>, using one reference</w:delText>
              </w:r>
            </w:del>
          </w:p>
        </w:tc>
      </w:tr>
      <w:tr w:rsidR="00B55D9A" w:rsidRPr="00CB7000" w:rsidDel="002E28BA" w14:paraId="2E16A465" w14:textId="68553BC7" w:rsidTr="00EC7A1B">
        <w:trPr>
          <w:trHeight w:val="300"/>
          <w:del w:id="2103" w:author="Yin, Donglei *" w:date="2018-07-16T10:05:00Z"/>
        </w:trPr>
        <w:tc>
          <w:tcPr>
            <w:tcW w:w="692" w:type="dxa"/>
            <w:tcBorders>
              <w:top w:val="nil"/>
              <w:left w:val="nil"/>
              <w:bottom w:val="nil"/>
              <w:right w:val="nil"/>
            </w:tcBorders>
            <w:shd w:val="clear" w:color="auto" w:fill="auto"/>
            <w:noWrap/>
            <w:vAlign w:val="center"/>
            <w:hideMark/>
          </w:tcPr>
          <w:p w14:paraId="0F42E61F" w14:textId="5E4389F5" w:rsidR="00B55D9A" w:rsidRPr="00CB7000" w:rsidDel="002E28BA" w:rsidRDefault="00B55D9A" w:rsidP="00CB7000">
            <w:pPr>
              <w:spacing w:after="0" w:line="240" w:lineRule="auto"/>
              <w:jc w:val="center"/>
              <w:rPr>
                <w:del w:id="2104" w:author="Yin, Donglei *" w:date="2018-07-16T10:05:00Z"/>
                <w:rFonts w:ascii="Calibri" w:eastAsia="Times New Roman" w:hAnsi="Calibri" w:cs="Times New Roman"/>
                <w:color w:val="000000"/>
                <w:lang w:eastAsia="en-US"/>
              </w:rPr>
            </w:pPr>
          </w:p>
        </w:tc>
        <w:tc>
          <w:tcPr>
            <w:tcW w:w="282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482DB34" w14:textId="6DD1101A" w:rsidR="00B55D9A" w:rsidRPr="00CB7000" w:rsidDel="002E28BA" w:rsidRDefault="00B55D9A" w:rsidP="00CB7000">
            <w:pPr>
              <w:spacing w:after="0" w:line="240" w:lineRule="auto"/>
              <w:jc w:val="center"/>
              <w:rPr>
                <w:del w:id="2105" w:author="Yin, Donglei *" w:date="2018-07-16T10:05:00Z"/>
                <w:rFonts w:ascii="Calibri" w:eastAsia="Times New Roman" w:hAnsi="Calibri" w:cs="Times New Roman"/>
                <w:color w:val="000000"/>
                <w:lang w:eastAsia="en-US"/>
              </w:rPr>
            </w:pPr>
            <w:del w:id="2106" w:author="Yin, Donglei *" w:date="2018-07-16T10:05:00Z">
              <w:r w:rsidRPr="00CB7000" w:rsidDel="002E28BA">
                <w:rPr>
                  <w:rFonts w:ascii="Calibri" w:eastAsia="Times New Roman" w:hAnsi="Calibri" w:cs="Times New Roman"/>
                  <w:color w:val="000000"/>
                  <w:lang w:eastAsia="en-US"/>
                </w:rPr>
                <w:delText>The original version</w:delText>
              </w:r>
            </w:del>
          </w:p>
        </w:tc>
        <w:tc>
          <w:tcPr>
            <w:tcW w:w="2304"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7B2011BF" w14:textId="74FA2A83" w:rsidR="00B55D9A" w:rsidRPr="00CB7000" w:rsidDel="002E28BA" w:rsidRDefault="00B55D9A" w:rsidP="00CB7000">
            <w:pPr>
              <w:spacing w:after="0" w:line="240" w:lineRule="auto"/>
              <w:jc w:val="center"/>
              <w:rPr>
                <w:del w:id="2107" w:author="Yin, Donglei *" w:date="2018-07-16T10:05:00Z"/>
                <w:rFonts w:ascii="Calibri" w:eastAsia="Times New Roman" w:hAnsi="Calibri" w:cs="Times New Roman"/>
                <w:color w:val="000000"/>
                <w:lang w:eastAsia="en-US"/>
              </w:rPr>
            </w:pPr>
            <w:del w:id="2108" w:author="Yin, Donglei *" w:date="2018-07-16T10:05:00Z">
              <w:r w:rsidRPr="00CB7000" w:rsidDel="002E28BA">
                <w:rPr>
                  <w:rFonts w:ascii="Calibri" w:eastAsia="Times New Roman" w:hAnsi="Calibri" w:cs="Times New Roman"/>
                  <w:color w:val="000000"/>
                  <w:lang w:eastAsia="en-US"/>
                </w:rPr>
                <w:delText>The integrated version</w:delText>
              </w:r>
            </w:del>
          </w:p>
        </w:tc>
        <w:tc>
          <w:tcPr>
            <w:tcW w:w="2538"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1855C942" w14:textId="2DCE8F1E" w:rsidR="00B55D9A" w:rsidRPr="00CB7000" w:rsidDel="002E28BA" w:rsidRDefault="00B55D9A" w:rsidP="00CB7000">
            <w:pPr>
              <w:spacing w:after="0" w:line="240" w:lineRule="auto"/>
              <w:jc w:val="center"/>
              <w:rPr>
                <w:del w:id="2109" w:author="Yin, Donglei *" w:date="2018-07-16T10:05:00Z"/>
                <w:rFonts w:ascii="Calibri" w:eastAsia="Times New Roman" w:hAnsi="Calibri" w:cs="Times New Roman"/>
                <w:color w:val="000000"/>
                <w:lang w:eastAsia="en-US"/>
              </w:rPr>
            </w:pPr>
            <w:del w:id="2110" w:author="Yin, Donglei *" w:date="2018-07-16T10:05:00Z">
              <w:r w:rsidRPr="00CB7000" w:rsidDel="002E28BA">
                <w:rPr>
                  <w:rFonts w:ascii="Calibri" w:eastAsia="Times New Roman" w:hAnsi="Calibri" w:cs="Times New Roman"/>
                  <w:color w:val="000000"/>
                  <w:lang w:eastAsia="en-US"/>
                </w:rPr>
                <w:delText>Least favorable version</w:delText>
              </w:r>
            </w:del>
          </w:p>
        </w:tc>
      </w:tr>
      <w:tr w:rsidR="00B55D9A" w:rsidRPr="00CB7000" w:rsidDel="002E28BA" w14:paraId="4F4161A3" w14:textId="58D4522E" w:rsidTr="00EC7A1B">
        <w:trPr>
          <w:trHeight w:val="280"/>
          <w:del w:id="2111" w:author="Yin, Donglei *" w:date="2018-07-16T10:05:00Z"/>
        </w:trPr>
        <w:tc>
          <w:tcPr>
            <w:tcW w:w="69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35AD921B" w14:textId="1402B420" w:rsidR="00B55D9A" w:rsidRPr="00CB7000" w:rsidDel="002E28BA" w:rsidRDefault="00CA7610" w:rsidP="00CB7000">
            <w:pPr>
              <w:spacing w:after="0" w:line="240" w:lineRule="auto"/>
              <w:jc w:val="center"/>
              <w:rPr>
                <w:del w:id="2112" w:author="Yin, Donglei *" w:date="2018-07-16T10:05:00Z"/>
                <w:rFonts w:ascii="Calibri" w:eastAsia="Times New Roman" w:hAnsi="Calibri" w:cs="Times New Roman"/>
                <w:color w:val="000000"/>
                <w:lang w:eastAsia="en-US"/>
              </w:rPr>
            </w:pPr>
            <m:oMathPara>
              <m:oMath>
                <m:sSub>
                  <m:sSubPr>
                    <m:ctrlPr>
                      <w:del w:id="2113" w:author="Yin, Donglei *" w:date="2018-07-16T10:05:00Z">
                        <w:rPr>
                          <w:rFonts w:ascii="Cambria Math" w:eastAsia="Times New Roman" w:hAnsi="Cambria Math" w:cs="Times New Roman"/>
                          <w:i/>
                          <w:sz w:val="24"/>
                          <w:szCs w:val="24"/>
                        </w:rPr>
                      </w:del>
                    </m:ctrlPr>
                  </m:sSubPr>
                  <m:e>
                    <m:r>
                      <w:del w:id="2114" w:author="Yin, Donglei *" w:date="2018-07-16T10:05:00Z">
                        <w:rPr>
                          <w:rFonts w:ascii="Cambria Math" w:eastAsia="Times New Roman" w:hAnsi="Cambria Math" w:cs="Times New Roman"/>
                          <w:sz w:val="24"/>
                          <w:szCs w:val="24"/>
                        </w:rPr>
                        <m:t>σ</m:t>
                      </w:del>
                    </m:r>
                  </m:e>
                  <m:sub>
                    <m:sSub>
                      <m:sSubPr>
                        <m:ctrlPr>
                          <w:del w:id="2115" w:author="Yin, Donglei *" w:date="2018-07-16T10:05:00Z">
                            <w:rPr>
                              <w:rFonts w:ascii="Cambria Math" w:eastAsia="Times New Roman" w:hAnsi="Cambria Math" w:cs="Times New Roman"/>
                              <w:i/>
                              <w:sz w:val="24"/>
                              <w:szCs w:val="24"/>
                            </w:rPr>
                          </w:del>
                        </m:ctrlPr>
                      </m:sSubPr>
                      <m:e>
                        <m:r>
                          <w:del w:id="2116" w:author="Yin, Donglei *" w:date="2018-07-16T10:05:00Z">
                            <w:rPr>
                              <w:rFonts w:ascii="Cambria Math" w:eastAsia="Times New Roman" w:hAnsi="Cambria Math" w:cs="Times New Roman"/>
                              <w:sz w:val="24"/>
                              <w:szCs w:val="24"/>
                            </w:rPr>
                            <m:t>R</m:t>
                          </w:del>
                        </m:r>
                      </m:e>
                      <m:sub>
                        <m:r>
                          <w:del w:id="2117" w:author="Yin, Donglei *" w:date="2018-07-16T10:05:00Z">
                            <w:rPr>
                              <w:rFonts w:ascii="Cambria Math" w:eastAsia="Times New Roman" w:hAnsi="Cambria Math" w:cs="Times New Roman"/>
                              <w:sz w:val="24"/>
                              <w:szCs w:val="24"/>
                            </w:rPr>
                            <m:t>1</m:t>
                          </w:del>
                        </m:r>
                      </m:sub>
                    </m:sSub>
                  </m:sub>
                </m:sSub>
              </m:oMath>
            </m:oMathPara>
          </w:p>
        </w:tc>
        <w:tc>
          <w:tcPr>
            <w:tcW w:w="1386" w:type="dxa"/>
            <w:tcBorders>
              <w:top w:val="nil"/>
              <w:left w:val="nil"/>
              <w:bottom w:val="nil"/>
              <w:right w:val="nil"/>
            </w:tcBorders>
            <w:shd w:val="clear" w:color="auto" w:fill="auto"/>
            <w:noWrap/>
            <w:vAlign w:val="bottom"/>
            <w:hideMark/>
          </w:tcPr>
          <w:p w14:paraId="5ECAE05C" w14:textId="558C9D8B" w:rsidR="00B55D9A" w:rsidRPr="00CB7000" w:rsidDel="002E28BA" w:rsidRDefault="00B55D9A" w:rsidP="00CB7000">
            <w:pPr>
              <w:spacing w:after="0" w:line="240" w:lineRule="auto"/>
              <w:jc w:val="center"/>
              <w:rPr>
                <w:del w:id="2118" w:author="Yin, Donglei *" w:date="2018-07-16T10:05:00Z"/>
                <w:rFonts w:ascii="Calibri" w:eastAsia="Times New Roman" w:hAnsi="Calibri" w:cs="Times New Roman"/>
                <w:color w:val="000000"/>
                <w:lang w:eastAsia="en-US"/>
              </w:rPr>
            </w:pPr>
            <w:del w:id="2119" w:author="Yin, Donglei *" w:date="2018-07-16T10:05:00Z">
              <w:r w:rsidRPr="00562CAB" w:rsidDel="002E28BA">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2</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e>
                </m:d>
              </m:oMath>
            </w:del>
          </w:p>
        </w:tc>
        <w:tc>
          <w:tcPr>
            <w:tcW w:w="718" w:type="dxa"/>
            <w:tcBorders>
              <w:top w:val="nil"/>
              <w:left w:val="nil"/>
              <w:bottom w:val="nil"/>
              <w:right w:val="nil"/>
            </w:tcBorders>
            <w:shd w:val="clear" w:color="auto" w:fill="auto"/>
            <w:noWrap/>
            <w:vAlign w:val="bottom"/>
            <w:hideMark/>
          </w:tcPr>
          <w:p w14:paraId="280E1F5C" w14:textId="3A2C94C0" w:rsidR="00B55D9A" w:rsidRPr="00CB7000" w:rsidDel="002E28BA" w:rsidRDefault="00B55D9A" w:rsidP="00CB7000">
            <w:pPr>
              <w:spacing w:after="0" w:line="240" w:lineRule="auto"/>
              <w:jc w:val="center"/>
              <w:rPr>
                <w:del w:id="2120" w:author="Yin, Donglei *" w:date="2018-07-16T10:05:00Z"/>
                <w:rFonts w:ascii="Calibri" w:eastAsia="Times New Roman" w:hAnsi="Calibri" w:cs="Times New Roman"/>
                <w:color w:val="000000"/>
                <w:lang w:eastAsia="en-US"/>
              </w:rPr>
            </w:pPr>
            <w:del w:id="2121"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3</m:t>
                    </m:r>
                  </m:sup>
                </m:sSubSup>
              </m:oMath>
            </w:del>
          </w:p>
        </w:tc>
        <w:tc>
          <w:tcPr>
            <w:tcW w:w="718" w:type="dxa"/>
            <w:tcBorders>
              <w:top w:val="nil"/>
              <w:left w:val="nil"/>
              <w:bottom w:val="nil"/>
              <w:right w:val="nil"/>
            </w:tcBorders>
            <w:shd w:val="clear" w:color="auto" w:fill="auto"/>
            <w:noWrap/>
            <w:vAlign w:val="bottom"/>
            <w:hideMark/>
          </w:tcPr>
          <w:p w14:paraId="40D5E284" w14:textId="44B81F6A" w:rsidR="00B55D9A" w:rsidRPr="00CB7000" w:rsidDel="002E28BA" w:rsidRDefault="00B55D9A" w:rsidP="00CB7000">
            <w:pPr>
              <w:spacing w:after="0" w:line="240" w:lineRule="auto"/>
              <w:jc w:val="center"/>
              <w:rPr>
                <w:del w:id="2122" w:author="Yin, Donglei *" w:date="2018-07-16T10:05:00Z"/>
                <w:rFonts w:ascii="Calibri" w:eastAsia="Times New Roman" w:hAnsi="Calibri" w:cs="Times New Roman"/>
                <w:color w:val="000000"/>
                <w:lang w:eastAsia="en-US"/>
              </w:rPr>
            </w:pPr>
            <w:del w:id="2123"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4</m:t>
                    </m:r>
                  </m:sup>
                </m:sSubSup>
              </m:oMath>
            </w:del>
          </w:p>
        </w:tc>
        <w:tc>
          <w:tcPr>
            <w:tcW w:w="790" w:type="dxa"/>
            <w:tcBorders>
              <w:top w:val="nil"/>
              <w:left w:val="single" w:sz="8" w:space="0" w:color="auto"/>
              <w:bottom w:val="nil"/>
              <w:right w:val="nil"/>
            </w:tcBorders>
            <w:shd w:val="clear" w:color="auto" w:fill="auto"/>
            <w:noWrap/>
            <w:vAlign w:val="bottom"/>
            <w:hideMark/>
          </w:tcPr>
          <w:p w14:paraId="685FB07A" w14:textId="0A2B782A" w:rsidR="00B55D9A" w:rsidRPr="00CB7000" w:rsidDel="002E28BA" w:rsidRDefault="00B55D9A" w:rsidP="00CB7000">
            <w:pPr>
              <w:spacing w:after="0" w:line="240" w:lineRule="auto"/>
              <w:jc w:val="center"/>
              <w:rPr>
                <w:del w:id="2124" w:author="Yin, Donglei *" w:date="2018-07-16T10:05:00Z"/>
                <w:rFonts w:ascii="Calibri" w:eastAsia="Times New Roman" w:hAnsi="Calibri" w:cs="Times New Roman"/>
                <w:color w:val="000000"/>
                <w:lang w:eastAsia="en-US"/>
              </w:rPr>
            </w:pPr>
            <w:del w:id="2125" w:author="Yin, Donglei *" w:date="2018-07-16T10:05:00Z">
              <w:r w:rsidRPr="00562CAB" w:rsidDel="002E28BA">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2</m:t>
                    </m:r>
                  </m:sub>
                </m:sSub>
              </m:oMath>
            </w:del>
          </w:p>
        </w:tc>
        <w:tc>
          <w:tcPr>
            <w:tcW w:w="757" w:type="dxa"/>
            <w:tcBorders>
              <w:top w:val="nil"/>
              <w:left w:val="nil"/>
              <w:bottom w:val="nil"/>
              <w:right w:val="nil"/>
            </w:tcBorders>
            <w:shd w:val="clear" w:color="auto" w:fill="auto"/>
            <w:noWrap/>
            <w:vAlign w:val="bottom"/>
            <w:hideMark/>
          </w:tcPr>
          <w:p w14:paraId="3A021FF2" w14:textId="2FF4F51D" w:rsidR="00B55D9A" w:rsidRPr="00CB7000" w:rsidDel="002E28BA" w:rsidRDefault="00B55D9A" w:rsidP="00CB7000">
            <w:pPr>
              <w:spacing w:after="0" w:line="240" w:lineRule="auto"/>
              <w:jc w:val="center"/>
              <w:rPr>
                <w:del w:id="2126" w:author="Yin, Donglei *" w:date="2018-07-16T10:05:00Z"/>
                <w:rFonts w:ascii="Calibri" w:eastAsia="Times New Roman" w:hAnsi="Calibri" w:cs="Times New Roman"/>
                <w:color w:val="000000"/>
                <w:lang w:eastAsia="en-US"/>
              </w:rPr>
            </w:pPr>
            <w:del w:id="2127"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3</m:t>
                    </m:r>
                  </m:sup>
                </m:sSubSup>
              </m:oMath>
            </w:del>
          </w:p>
        </w:tc>
        <w:tc>
          <w:tcPr>
            <w:tcW w:w="757" w:type="dxa"/>
            <w:tcBorders>
              <w:top w:val="nil"/>
              <w:left w:val="nil"/>
              <w:bottom w:val="nil"/>
              <w:right w:val="single" w:sz="8" w:space="0" w:color="auto"/>
            </w:tcBorders>
            <w:shd w:val="clear" w:color="auto" w:fill="auto"/>
            <w:noWrap/>
            <w:vAlign w:val="bottom"/>
            <w:hideMark/>
          </w:tcPr>
          <w:p w14:paraId="7E9068C4" w14:textId="4029E029" w:rsidR="00B55D9A" w:rsidRPr="00CB7000" w:rsidDel="002E28BA" w:rsidRDefault="00B55D9A" w:rsidP="00CB7000">
            <w:pPr>
              <w:spacing w:after="0" w:line="240" w:lineRule="auto"/>
              <w:jc w:val="center"/>
              <w:rPr>
                <w:del w:id="2128" w:author="Yin, Donglei *" w:date="2018-07-16T10:05:00Z"/>
                <w:rFonts w:ascii="Calibri" w:eastAsia="Times New Roman" w:hAnsi="Calibri" w:cs="Times New Roman"/>
                <w:color w:val="000000"/>
                <w:lang w:eastAsia="en-US"/>
              </w:rPr>
            </w:pPr>
            <w:del w:id="2129"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4</m:t>
                    </m:r>
                  </m:sup>
                </m:sSubSup>
              </m:oMath>
            </w:del>
          </w:p>
        </w:tc>
        <w:tc>
          <w:tcPr>
            <w:tcW w:w="804" w:type="dxa"/>
            <w:tcBorders>
              <w:top w:val="nil"/>
              <w:left w:val="nil"/>
              <w:bottom w:val="nil"/>
              <w:right w:val="nil"/>
            </w:tcBorders>
            <w:shd w:val="clear" w:color="auto" w:fill="auto"/>
            <w:noWrap/>
            <w:vAlign w:val="bottom"/>
            <w:hideMark/>
          </w:tcPr>
          <w:p w14:paraId="05102FF4" w14:textId="702D21EF" w:rsidR="00B55D9A" w:rsidRPr="00CB7000" w:rsidDel="002E28BA" w:rsidRDefault="00B55D9A" w:rsidP="00CB7000">
            <w:pPr>
              <w:spacing w:after="0" w:line="240" w:lineRule="auto"/>
              <w:jc w:val="center"/>
              <w:rPr>
                <w:del w:id="2130" w:author="Yin, Donglei *" w:date="2018-07-16T10:05:00Z"/>
                <w:rFonts w:ascii="Calibri" w:eastAsia="Times New Roman" w:hAnsi="Calibri" w:cs="Times New Roman"/>
                <w:color w:val="000000"/>
                <w:lang w:eastAsia="en-US"/>
              </w:rPr>
            </w:pPr>
            <w:del w:id="2131" w:author="Yin, Donglei *" w:date="2018-07-16T10:05:00Z">
              <w:r w:rsidRPr="00562CAB" w:rsidDel="002E28BA">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2</m:t>
                    </m:r>
                  </m:sub>
                </m:sSub>
              </m:oMath>
            </w:del>
          </w:p>
        </w:tc>
        <w:tc>
          <w:tcPr>
            <w:tcW w:w="867" w:type="dxa"/>
            <w:tcBorders>
              <w:top w:val="nil"/>
              <w:left w:val="nil"/>
              <w:bottom w:val="nil"/>
              <w:right w:val="nil"/>
            </w:tcBorders>
            <w:shd w:val="clear" w:color="auto" w:fill="auto"/>
            <w:noWrap/>
            <w:vAlign w:val="bottom"/>
            <w:hideMark/>
          </w:tcPr>
          <w:p w14:paraId="590C43C9" w14:textId="57D12B6A" w:rsidR="00B55D9A" w:rsidRPr="00CB7000" w:rsidDel="002E28BA" w:rsidRDefault="00B55D9A" w:rsidP="00CB7000">
            <w:pPr>
              <w:spacing w:after="0" w:line="240" w:lineRule="auto"/>
              <w:jc w:val="center"/>
              <w:rPr>
                <w:del w:id="2132" w:author="Yin, Donglei *" w:date="2018-07-16T10:05:00Z"/>
                <w:rFonts w:ascii="Calibri" w:eastAsia="Times New Roman" w:hAnsi="Calibri" w:cs="Times New Roman"/>
                <w:color w:val="000000"/>
                <w:lang w:eastAsia="en-US"/>
              </w:rPr>
            </w:pPr>
            <w:del w:id="2133"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3</m:t>
                    </m:r>
                  </m:sup>
                </m:sSubSup>
              </m:oMath>
            </w:del>
          </w:p>
        </w:tc>
        <w:tc>
          <w:tcPr>
            <w:tcW w:w="867" w:type="dxa"/>
            <w:tcBorders>
              <w:top w:val="nil"/>
              <w:left w:val="nil"/>
              <w:bottom w:val="nil"/>
              <w:right w:val="single" w:sz="8" w:space="0" w:color="auto"/>
            </w:tcBorders>
            <w:shd w:val="clear" w:color="auto" w:fill="auto"/>
            <w:noWrap/>
            <w:vAlign w:val="bottom"/>
            <w:hideMark/>
          </w:tcPr>
          <w:p w14:paraId="46914CF0" w14:textId="44D5CADD" w:rsidR="00B55D9A" w:rsidRPr="00CB7000" w:rsidDel="002E28BA" w:rsidRDefault="00B55D9A" w:rsidP="00CB7000">
            <w:pPr>
              <w:spacing w:after="0" w:line="240" w:lineRule="auto"/>
              <w:jc w:val="center"/>
              <w:rPr>
                <w:del w:id="2134" w:author="Yin, Donglei *" w:date="2018-07-16T10:05:00Z"/>
                <w:rFonts w:ascii="Calibri" w:eastAsia="Times New Roman" w:hAnsi="Calibri" w:cs="Times New Roman"/>
                <w:color w:val="000000"/>
                <w:lang w:eastAsia="en-US"/>
              </w:rPr>
            </w:pPr>
            <w:del w:id="2135"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4</m:t>
                    </m:r>
                  </m:sup>
                </m:sSubSup>
              </m:oMath>
            </w:del>
          </w:p>
        </w:tc>
      </w:tr>
      <w:tr w:rsidR="00B55D9A" w:rsidRPr="00CB7000" w:rsidDel="002E28BA" w14:paraId="2D866237" w14:textId="2BC620BE" w:rsidTr="00EC7A1B">
        <w:trPr>
          <w:trHeight w:val="300"/>
          <w:del w:id="2136" w:author="Yin, Donglei *" w:date="2018-07-16T10:05:00Z"/>
        </w:trPr>
        <w:tc>
          <w:tcPr>
            <w:tcW w:w="692" w:type="dxa"/>
            <w:vMerge/>
            <w:tcBorders>
              <w:top w:val="single" w:sz="8" w:space="0" w:color="auto"/>
              <w:left w:val="single" w:sz="8" w:space="0" w:color="auto"/>
              <w:bottom w:val="single" w:sz="8" w:space="0" w:color="000000"/>
              <w:right w:val="single" w:sz="8" w:space="0" w:color="auto"/>
            </w:tcBorders>
            <w:vAlign w:val="center"/>
            <w:hideMark/>
          </w:tcPr>
          <w:p w14:paraId="1A4B8AE0" w14:textId="64619D01" w:rsidR="00B55D9A" w:rsidRPr="00CB7000" w:rsidDel="002E28BA" w:rsidRDefault="00B55D9A" w:rsidP="00CB7000">
            <w:pPr>
              <w:spacing w:after="0" w:line="240" w:lineRule="auto"/>
              <w:rPr>
                <w:del w:id="2137" w:author="Yin, Donglei *" w:date="2018-07-16T10:05:00Z"/>
                <w:rFonts w:ascii="Calibri" w:eastAsia="Times New Roman" w:hAnsi="Calibri" w:cs="Times New Roman"/>
                <w:color w:val="000000"/>
                <w:lang w:eastAsia="en-US"/>
              </w:rPr>
            </w:pPr>
          </w:p>
        </w:tc>
        <w:tc>
          <w:tcPr>
            <w:tcW w:w="1386" w:type="dxa"/>
            <w:tcBorders>
              <w:top w:val="nil"/>
              <w:left w:val="nil"/>
              <w:bottom w:val="single" w:sz="8" w:space="0" w:color="auto"/>
              <w:right w:val="nil"/>
            </w:tcBorders>
            <w:shd w:val="clear" w:color="auto" w:fill="auto"/>
            <w:noWrap/>
            <w:vAlign w:val="center"/>
            <w:hideMark/>
          </w:tcPr>
          <w:p w14:paraId="5F1B72FD" w14:textId="6382C8BB" w:rsidR="00B55D9A" w:rsidRPr="00CB7000" w:rsidDel="002E28BA" w:rsidRDefault="00B55D9A" w:rsidP="00CB7000">
            <w:pPr>
              <w:spacing w:after="0" w:line="240" w:lineRule="auto"/>
              <w:jc w:val="center"/>
              <w:rPr>
                <w:del w:id="2138" w:author="Yin, Donglei *" w:date="2018-07-16T10:05:00Z"/>
                <w:rFonts w:ascii="Calibri" w:eastAsia="Times New Roman" w:hAnsi="Calibri" w:cs="Times New Roman"/>
                <w:color w:val="000000"/>
                <w:lang w:eastAsia="en-US"/>
              </w:rPr>
            </w:pPr>
            <w:del w:id="2139" w:author="Yin, Donglei *" w:date="2018-07-16T10:05:00Z">
              <w:r w:rsidRPr="00CB7000" w:rsidDel="002E28BA">
                <w:rPr>
                  <w:rFonts w:ascii="Calibri" w:eastAsia="Times New Roman" w:hAnsi="Calibri" w:cs="Times New Roman"/>
                  <w:color w:val="000000"/>
                  <w:lang w:eastAsia="en-US"/>
                </w:rPr>
                <w:delText>Power</w:delText>
              </w:r>
            </w:del>
          </w:p>
        </w:tc>
        <w:tc>
          <w:tcPr>
            <w:tcW w:w="718" w:type="dxa"/>
            <w:tcBorders>
              <w:top w:val="nil"/>
              <w:left w:val="nil"/>
              <w:bottom w:val="single" w:sz="8" w:space="0" w:color="auto"/>
              <w:right w:val="nil"/>
            </w:tcBorders>
            <w:shd w:val="clear" w:color="auto" w:fill="auto"/>
            <w:noWrap/>
            <w:vAlign w:val="center"/>
            <w:hideMark/>
          </w:tcPr>
          <w:p w14:paraId="3B1735EB" w14:textId="738B308B" w:rsidR="00B55D9A" w:rsidRPr="00CB7000" w:rsidDel="002E28BA" w:rsidRDefault="00B55D9A" w:rsidP="00CB7000">
            <w:pPr>
              <w:spacing w:after="0" w:line="240" w:lineRule="auto"/>
              <w:jc w:val="center"/>
              <w:rPr>
                <w:del w:id="2140" w:author="Yin, Donglei *" w:date="2018-07-16T10:05:00Z"/>
                <w:rFonts w:ascii="Calibri" w:eastAsia="Times New Roman" w:hAnsi="Calibri" w:cs="Times New Roman"/>
                <w:color w:val="000000"/>
                <w:lang w:eastAsia="en-US"/>
              </w:rPr>
            </w:pPr>
            <w:del w:id="2141" w:author="Yin, Donglei *" w:date="2018-07-16T10:05:00Z">
              <w:r w:rsidRPr="00CB7000" w:rsidDel="002E28BA">
                <w:rPr>
                  <w:rFonts w:ascii="Calibri" w:eastAsia="Times New Roman" w:hAnsi="Calibri" w:cs="Times New Roman"/>
                  <w:color w:val="000000"/>
                  <w:lang w:eastAsia="en-US"/>
                </w:rPr>
                <w:delText>CR</w:delText>
              </w:r>
            </w:del>
          </w:p>
        </w:tc>
        <w:tc>
          <w:tcPr>
            <w:tcW w:w="718" w:type="dxa"/>
            <w:tcBorders>
              <w:top w:val="nil"/>
              <w:left w:val="nil"/>
              <w:bottom w:val="single" w:sz="8" w:space="0" w:color="auto"/>
              <w:right w:val="nil"/>
            </w:tcBorders>
            <w:shd w:val="clear" w:color="auto" w:fill="auto"/>
            <w:noWrap/>
            <w:vAlign w:val="center"/>
            <w:hideMark/>
          </w:tcPr>
          <w:p w14:paraId="047C4254" w14:textId="46ADD842" w:rsidR="00B55D9A" w:rsidRPr="00CB7000" w:rsidDel="002E28BA" w:rsidRDefault="00B55D9A" w:rsidP="00CB7000">
            <w:pPr>
              <w:spacing w:after="0" w:line="240" w:lineRule="auto"/>
              <w:jc w:val="center"/>
              <w:rPr>
                <w:del w:id="2142" w:author="Yin, Donglei *" w:date="2018-07-16T10:05:00Z"/>
                <w:rFonts w:ascii="Calibri" w:eastAsia="Times New Roman" w:hAnsi="Calibri" w:cs="Times New Roman"/>
                <w:color w:val="000000"/>
                <w:lang w:eastAsia="en-US"/>
              </w:rPr>
            </w:pPr>
            <w:del w:id="2143" w:author="Yin, Donglei *" w:date="2018-07-16T10:05:00Z">
              <w:r w:rsidRPr="00CB7000" w:rsidDel="002E28BA">
                <w:rPr>
                  <w:rFonts w:ascii="Calibri" w:eastAsia="Times New Roman" w:hAnsi="Calibri" w:cs="Times New Roman"/>
                  <w:color w:val="000000"/>
                  <w:lang w:eastAsia="en-US"/>
                </w:rPr>
                <w:delText>CR</w:delText>
              </w:r>
            </w:del>
          </w:p>
        </w:tc>
        <w:tc>
          <w:tcPr>
            <w:tcW w:w="790" w:type="dxa"/>
            <w:tcBorders>
              <w:top w:val="nil"/>
              <w:left w:val="single" w:sz="8" w:space="0" w:color="auto"/>
              <w:bottom w:val="single" w:sz="8" w:space="0" w:color="auto"/>
              <w:right w:val="nil"/>
            </w:tcBorders>
            <w:shd w:val="clear" w:color="auto" w:fill="auto"/>
            <w:noWrap/>
            <w:vAlign w:val="center"/>
            <w:hideMark/>
          </w:tcPr>
          <w:p w14:paraId="2E094EB5" w14:textId="4FF515CC" w:rsidR="00B55D9A" w:rsidRPr="00CB7000" w:rsidDel="002E28BA" w:rsidRDefault="00B55D9A" w:rsidP="00CB7000">
            <w:pPr>
              <w:spacing w:after="0" w:line="240" w:lineRule="auto"/>
              <w:jc w:val="center"/>
              <w:rPr>
                <w:del w:id="2144" w:author="Yin, Donglei *" w:date="2018-07-16T10:05:00Z"/>
                <w:rFonts w:ascii="Calibri" w:eastAsia="Times New Roman" w:hAnsi="Calibri" w:cs="Times New Roman"/>
                <w:color w:val="000000"/>
                <w:lang w:eastAsia="en-US"/>
              </w:rPr>
            </w:pPr>
            <w:del w:id="2145" w:author="Yin, Donglei *" w:date="2018-07-16T10:05:00Z">
              <w:r w:rsidRPr="00CB7000" w:rsidDel="002E28BA">
                <w:rPr>
                  <w:rFonts w:ascii="Calibri" w:eastAsia="Times New Roman" w:hAnsi="Calibri" w:cs="Times New Roman"/>
                  <w:color w:val="000000"/>
                  <w:lang w:eastAsia="en-US"/>
                </w:rPr>
                <w:delText>Power</w:delText>
              </w:r>
            </w:del>
          </w:p>
        </w:tc>
        <w:tc>
          <w:tcPr>
            <w:tcW w:w="757" w:type="dxa"/>
            <w:tcBorders>
              <w:top w:val="nil"/>
              <w:left w:val="nil"/>
              <w:bottom w:val="single" w:sz="8" w:space="0" w:color="auto"/>
              <w:right w:val="nil"/>
            </w:tcBorders>
            <w:shd w:val="clear" w:color="auto" w:fill="auto"/>
            <w:noWrap/>
            <w:vAlign w:val="center"/>
            <w:hideMark/>
          </w:tcPr>
          <w:p w14:paraId="361D4674" w14:textId="505CE5B7" w:rsidR="00B55D9A" w:rsidRPr="00CB7000" w:rsidDel="002E28BA" w:rsidRDefault="00B55D9A" w:rsidP="00CB7000">
            <w:pPr>
              <w:spacing w:after="0" w:line="240" w:lineRule="auto"/>
              <w:jc w:val="center"/>
              <w:rPr>
                <w:del w:id="2146" w:author="Yin, Donglei *" w:date="2018-07-16T10:05:00Z"/>
                <w:rFonts w:ascii="Calibri" w:eastAsia="Times New Roman" w:hAnsi="Calibri" w:cs="Times New Roman"/>
                <w:color w:val="000000"/>
                <w:lang w:eastAsia="en-US"/>
              </w:rPr>
            </w:pPr>
            <w:del w:id="2147" w:author="Yin, Donglei *" w:date="2018-07-16T10:05:00Z">
              <w:r w:rsidRPr="00CB7000" w:rsidDel="002E28BA">
                <w:rPr>
                  <w:rFonts w:ascii="Calibri" w:eastAsia="Times New Roman" w:hAnsi="Calibri" w:cs="Times New Roman"/>
                  <w:color w:val="000000"/>
                  <w:lang w:eastAsia="en-US"/>
                </w:rPr>
                <w:delText>CR</w:delText>
              </w:r>
            </w:del>
          </w:p>
        </w:tc>
        <w:tc>
          <w:tcPr>
            <w:tcW w:w="757" w:type="dxa"/>
            <w:tcBorders>
              <w:top w:val="nil"/>
              <w:left w:val="nil"/>
              <w:bottom w:val="single" w:sz="8" w:space="0" w:color="auto"/>
              <w:right w:val="single" w:sz="8" w:space="0" w:color="auto"/>
            </w:tcBorders>
            <w:shd w:val="clear" w:color="auto" w:fill="auto"/>
            <w:noWrap/>
            <w:vAlign w:val="center"/>
            <w:hideMark/>
          </w:tcPr>
          <w:p w14:paraId="1C249BAC" w14:textId="7B3680EF" w:rsidR="00B55D9A" w:rsidRPr="00CB7000" w:rsidDel="002E28BA" w:rsidRDefault="00B55D9A" w:rsidP="00CB7000">
            <w:pPr>
              <w:spacing w:after="0" w:line="240" w:lineRule="auto"/>
              <w:jc w:val="center"/>
              <w:rPr>
                <w:del w:id="2148" w:author="Yin, Donglei *" w:date="2018-07-16T10:05:00Z"/>
                <w:rFonts w:ascii="Calibri" w:eastAsia="Times New Roman" w:hAnsi="Calibri" w:cs="Times New Roman"/>
                <w:color w:val="000000"/>
                <w:lang w:eastAsia="en-US"/>
              </w:rPr>
            </w:pPr>
            <w:del w:id="2149" w:author="Yin, Donglei *" w:date="2018-07-16T10:05:00Z">
              <w:r w:rsidRPr="00CB7000" w:rsidDel="002E28BA">
                <w:rPr>
                  <w:rFonts w:ascii="Calibri" w:eastAsia="Times New Roman" w:hAnsi="Calibri" w:cs="Times New Roman"/>
                  <w:color w:val="000000"/>
                  <w:lang w:eastAsia="en-US"/>
                </w:rPr>
                <w:delText>CR</w:delText>
              </w:r>
            </w:del>
          </w:p>
        </w:tc>
        <w:tc>
          <w:tcPr>
            <w:tcW w:w="804" w:type="dxa"/>
            <w:tcBorders>
              <w:top w:val="nil"/>
              <w:left w:val="nil"/>
              <w:bottom w:val="single" w:sz="8" w:space="0" w:color="auto"/>
              <w:right w:val="nil"/>
            </w:tcBorders>
            <w:shd w:val="clear" w:color="auto" w:fill="auto"/>
            <w:noWrap/>
            <w:vAlign w:val="center"/>
            <w:hideMark/>
          </w:tcPr>
          <w:p w14:paraId="4374CC8F" w14:textId="33513FC7" w:rsidR="00B55D9A" w:rsidRPr="00CB7000" w:rsidDel="002E28BA" w:rsidRDefault="00B55D9A" w:rsidP="00CB7000">
            <w:pPr>
              <w:spacing w:after="0" w:line="240" w:lineRule="auto"/>
              <w:jc w:val="center"/>
              <w:rPr>
                <w:del w:id="2150" w:author="Yin, Donglei *" w:date="2018-07-16T10:05:00Z"/>
                <w:rFonts w:ascii="Calibri" w:eastAsia="Times New Roman" w:hAnsi="Calibri" w:cs="Times New Roman"/>
                <w:color w:val="000000"/>
                <w:lang w:eastAsia="en-US"/>
              </w:rPr>
            </w:pPr>
            <w:del w:id="2151" w:author="Yin, Donglei *" w:date="2018-07-16T10:05:00Z">
              <w:r w:rsidRPr="00CB7000" w:rsidDel="002E28BA">
                <w:rPr>
                  <w:rFonts w:ascii="Calibri" w:eastAsia="Times New Roman" w:hAnsi="Calibri" w:cs="Times New Roman"/>
                  <w:color w:val="000000"/>
                  <w:lang w:eastAsia="en-US"/>
                </w:rPr>
                <w:delText>Power</w:delText>
              </w:r>
            </w:del>
          </w:p>
        </w:tc>
        <w:tc>
          <w:tcPr>
            <w:tcW w:w="867" w:type="dxa"/>
            <w:tcBorders>
              <w:top w:val="nil"/>
              <w:left w:val="nil"/>
              <w:bottom w:val="single" w:sz="8" w:space="0" w:color="auto"/>
              <w:right w:val="nil"/>
            </w:tcBorders>
            <w:shd w:val="clear" w:color="auto" w:fill="auto"/>
            <w:noWrap/>
            <w:vAlign w:val="center"/>
            <w:hideMark/>
          </w:tcPr>
          <w:p w14:paraId="72D850D4" w14:textId="16CF585F" w:rsidR="00B55D9A" w:rsidRPr="00CB7000" w:rsidDel="002E28BA" w:rsidRDefault="00B55D9A" w:rsidP="00CB7000">
            <w:pPr>
              <w:spacing w:after="0" w:line="240" w:lineRule="auto"/>
              <w:jc w:val="center"/>
              <w:rPr>
                <w:del w:id="2152" w:author="Yin, Donglei *" w:date="2018-07-16T10:05:00Z"/>
                <w:rFonts w:ascii="Calibri" w:eastAsia="Times New Roman" w:hAnsi="Calibri" w:cs="Times New Roman"/>
                <w:color w:val="000000"/>
                <w:lang w:eastAsia="en-US"/>
              </w:rPr>
            </w:pPr>
            <w:del w:id="2153" w:author="Yin, Donglei *" w:date="2018-07-16T10:05:00Z">
              <w:r w:rsidRPr="00CB7000" w:rsidDel="002E28BA">
                <w:rPr>
                  <w:rFonts w:ascii="Calibri" w:eastAsia="Times New Roman" w:hAnsi="Calibri" w:cs="Times New Roman"/>
                  <w:color w:val="000000"/>
                  <w:lang w:eastAsia="en-US"/>
                </w:rPr>
                <w:delText>CR</w:delText>
              </w:r>
            </w:del>
          </w:p>
        </w:tc>
        <w:tc>
          <w:tcPr>
            <w:tcW w:w="867" w:type="dxa"/>
            <w:tcBorders>
              <w:top w:val="nil"/>
              <w:left w:val="nil"/>
              <w:bottom w:val="single" w:sz="8" w:space="0" w:color="auto"/>
              <w:right w:val="single" w:sz="8" w:space="0" w:color="auto"/>
            </w:tcBorders>
            <w:shd w:val="clear" w:color="auto" w:fill="auto"/>
            <w:noWrap/>
            <w:vAlign w:val="center"/>
            <w:hideMark/>
          </w:tcPr>
          <w:p w14:paraId="6FA1CEC6" w14:textId="18EBDE91" w:rsidR="00B55D9A" w:rsidRPr="00CB7000" w:rsidDel="002E28BA" w:rsidRDefault="00B55D9A" w:rsidP="00CB7000">
            <w:pPr>
              <w:spacing w:after="0" w:line="240" w:lineRule="auto"/>
              <w:jc w:val="center"/>
              <w:rPr>
                <w:del w:id="2154" w:author="Yin, Donglei *" w:date="2018-07-16T10:05:00Z"/>
                <w:rFonts w:ascii="Calibri" w:eastAsia="Times New Roman" w:hAnsi="Calibri" w:cs="Times New Roman"/>
                <w:color w:val="000000"/>
                <w:lang w:eastAsia="en-US"/>
              </w:rPr>
            </w:pPr>
            <w:del w:id="2155" w:author="Yin, Donglei *" w:date="2018-07-16T10:05:00Z">
              <w:r w:rsidRPr="00CB7000" w:rsidDel="002E28BA">
                <w:rPr>
                  <w:rFonts w:ascii="Calibri" w:eastAsia="Times New Roman" w:hAnsi="Calibri" w:cs="Times New Roman"/>
                  <w:color w:val="000000"/>
                  <w:lang w:eastAsia="en-US"/>
                </w:rPr>
                <w:delText>CR</w:delText>
              </w:r>
            </w:del>
          </w:p>
        </w:tc>
      </w:tr>
      <w:tr w:rsidR="00B55D9A" w:rsidRPr="00CB7000" w:rsidDel="002E28BA" w14:paraId="4D95901D" w14:textId="6E7965F9" w:rsidTr="00EC7A1B">
        <w:trPr>
          <w:trHeight w:val="280"/>
          <w:del w:id="2156" w:author="Yin, Donglei *" w:date="2018-07-16T10:05:00Z"/>
        </w:trPr>
        <w:tc>
          <w:tcPr>
            <w:tcW w:w="692" w:type="dxa"/>
            <w:tcBorders>
              <w:top w:val="nil"/>
              <w:left w:val="single" w:sz="8" w:space="0" w:color="auto"/>
              <w:bottom w:val="nil"/>
              <w:right w:val="nil"/>
            </w:tcBorders>
            <w:shd w:val="clear" w:color="auto" w:fill="auto"/>
            <w:noWrap/>
            <w:vAlign w:val="center"/>
            <w:hideMark/>
          </w:tcPr>
          <w:p w14:paraId="17729B32" w14:textId="1B89A821" w:rsidR="00B55D9A" w:rsidRPr="00CB7000" w:rsidDel="002E28BA" w:rsidRDefault="00B55D9A" w:rsidP="00CB7000">
            <w:pPr>
              <w:spacing w:after="0" w:line="240" w:lineRule="auto"/>
              <w:jc w:val="center"/>
              <w:rPr>
                <w:del w:id="2157" w:author="Yin, Donglei *" w:date="2018-07-16T10:05:00Z"/>
                <w:rFonts w:ascii="Calibri" w:eastAsia="Times New Roman" w:hAnsi="Calibri" w:cs="Times New Roman"/>
                <w:color w:val="000000"/>
                <w:lang w:eastAsia="en-US"/>
              </w:rPr>
            </w:pPr>
            <w:del w:id="2158" w:author="Yin, Donglei *" w:date="2018-07-16T10:05:00Z">
              <w:r w:rsidRPr="00CB7000" w:rsidDel="002E28BA">
                <w:rPr>
                  <w:rFonts w:ascii="Calibri" w:eastAsia="Times New Roman" w:hAnsi="Calibri" w:cs="Times New Roman"/>
                  <w:color w:val="000000"/>
                  <w:lang w:eastAsia="en-US"/>
                </w:rPr>
                <w:delText>2/1.5</w:delText>
              </w:r>
            </w:del>
          </w:p>
        </w:tc>
        <w:tc>
          <w:tcPr>
            <w:tcW w:w="1386" w:type="dxa"/>
            <w:tcBorders>
              <w:top w:val="single" w:sz="8" w:space="0" w:color="auto"/>
              <w:left w:val="single" w:sz="8" w:space="0" w:color="auto"/>
              <w:bottom w:val="nil"/>
              <w:right w:val="nil"/>
            </w:tcBorders>
            <w:shd w:val="clear" w:color="000000" w:fill="FCECEF"/>
            <w:noWrap/>
            <w:vAlign w:val="center"/>
            <w:hideMark/>
          </w:tcPr>
          <w:p w14:paraId="22B87E05" w14:textId="2916A967" w:rsidR="00B55D9A" w:rsidRPr="00CB7000" w:rsidDel="002E28BA" w:rsidRDefault="00B55D9A" w:rsidP="00CB7000">
            <w:pPr>
              <w:spacing w:after="0" w:line="240" w:lineRule="auto"/>
              <w:jc w:val="center"/>
              <w:rPr>
                <w:del w:id="2159" w:author="Yin, Donglei *" w:date="2018-07-16T10:05:00Z"/>
                <w:rFonts w:ascii="Calibri" w:eastAsia="Times New Roman" w:hAnsi="Calibri" w:cs="Times New Roman"/>
                <w:color w:val="000000"/>
                <w:lang w:eastAsia="en-US"/>
              </w:rPr>
            </w:pPr>
            <w:del w:id="2160" w:author="Yin, Donglei *" w:date="2018-07-16T10:05:00Z">
              <w:r w:rsidRPr="00CB7000" w:rsidDel="002E28BA">
                <w:rPr>
                  <w:rFonts w:ascii="Calibri" w:eastAsia="Times New Roman" w:hAnsi="Calibri" w:cs="Times New Roman"/>
                  <w:color w:val="000000"/>
                  <w:lang w:eastAsia="en-US"/>
                </w:rPr>
                <w:delText>0.1</w:delText>
              </w:r>
            </w:del>
          </w:p>
        </w:tc>
        <w:tc>
          <w:tcPr>
            <w:tcW w:w="718" w:type="dxa"/>
            <w:tcBorders>
              <w:top w:val="nil"/>
              <w:left w:val="nil"/>
              <w:bottom w:val="nil"/>
              <w:right w:val="nil"/>
            </w:tcBorders>
            <w:shd w:val="clear" w:color="auto" w:fill="auto"/>
            <w:noWrap/>
            <w:vAlign w:val="center"/>
            <w:hideMark/>
          </w:tcPr>
          <w:p w14:paraId="1AC749C7" w14:textId="37B81A35" w:rsidR="00B55D9A" w:rsidRPr="00CB7000" w:rsidDel="002E28BA" w:rsidRDefault="00B55D9A" w:rsidP="00CB7000">
            <w:pPr>
              <w:spacing w:after="0" w:line="240" w:lineRule="auto"/>
              <w:jc w:val="center"/>
              <w:rPr>
                <w:del w:id="2161" w:author="Yin, Donglei *" w:date="2018-07-16T10:05:00Z"/>
                <w:rFonts w:ascii="Calibri" w:eastAsia="Times New Roman" w:hAnsi="Calibri" w:cs="Times New Roman"/>
                <w:color w:val="000000"/>
                <w:lang w:eastAsia="en-US"/>
              </w:rPr>
            </w:pPr>
            <w:del w:id="2162" w:author="Yin, Donglei *" w:date="2018-07-16T10:05:00Z">
              <w:r w:rsidRPr="00CB7000" w:rsidDel="002E28BA">
                <w:rPr>
                  <w:rFonts w:ascii="Calibri" w:eastAsia="Times New Roman" w:hAnsi="Calibri" w:cs="Times New Roman"/>
                  <w:color w:val="000000"/>
                  <w:lang w:eastAsia="en-US"/>
                </w:rPr>
                <w:delText>0.95</w:delText>
              </w:r>
            </w:del>
          </w:p>
        </w:tc>
        <w:tc>
          <w:tcPr>
            <w:tcW w:w="718" w:type="dxa"/>
            <w:tcBorders>
              <w:top w:val="nil"/>
              <w:left w:val="nil"/>
              <w:bottom w:val="nil"/>
              <w:right w:val="nil"/>
            </w:tcBorders>
            <w:shd w:val="clear" w:color="auto" w:fill="auto"/>
            <w:noWrap/>
            <w:vAlign w:val="center"/>
            <w:hideMark/>
          </w:tcPr>
          <w:p w14:paraId="6A662777" w14:textId="168A69E5" w:rsidR="00B55D9A" w:rsidRPr="00CB7000" w:rsidDel="002E28BA" w:rsidRDefault="00B55D9A" w:rsidP="00CB7000">
            <w:pPr>
              <w:spacing w:after="0" w:line="240" w:lineRule="auto"/>
              <w:jc w:val="center"/>
              <w:rPr>
                <w:del w:id="2163" w:author="Yin, Donglei *" w:date="2018-07-16T10:05:00Z"/>
                <w:rFonts w:ascii="Calibri" w:eastAsia="Times New Roman" w:hAnsi="Calibri" w:cs="Times New Roman"/>
                <w:color w:val="000000"/>
                <w:lang w:eastAsia="en-US"/>
              </w:rPr>
            </w:pPr>
            <w:del w:id="2164" w:author="Yin, Donglei *" w:date="2018-07-16T10:05:00Z">
              <w:r w:rsidRPr="00CB7000" w:rsidDel="002E28BA">
                <w:rPr>
                  <w:rFonts w:ascii="Calibri" w:eastAsia="Times New Roman" w:hAnsi="Calibri" w:cs="Times New Roman"/>
                  <w:color w:val="000000"/>
                  <w:lang w:eastAsia="en-US"/>
                </w:rPr>
                <w:delText>0.9</w:delText>
              </w:r>
            </w:del>
          </w:p>
        </w:tc>
        <w:tc>
          <w:tcPr>
            <w:tcW w:w="790" w:type="dxa"/>
            <w:tcBorders>
              <w:top w:val="single" w:sz="8" w:space="0" w:color="auto"/>
              <w:left w:val="single" w:sz="8" w:space="0" w:color="auto"/>
              <w:bottom w:val="nil"/>
              <w:right w:val="nil"/>
            </w:tcBorders>
            <w:shd w:val="clear" w:color="000000" w:fill="FCF0F3"/>
            <w:noWrap/>
            <w:vAlign w:val="center"/>
            <w:hideMark/>
          </w:tcPr>
          <w:p w14:paraId="6C04E7B4" w14:textId="32ECA9CA" w:rsidR="00B55D9A" w:rsidRPr="00CB7000" w:rsidDel="002E28BA" w:rsidRDefault="00B55D9A" w:rsidP="00CB7000">
            <w:pPr>
              <w:spacing w:after="0" w:line="240" w:lineRule="auto"/>
              <w:jc w:val="center"/>
              <w:rPr>
                <w:del w:id="2165" w:author="Yin, Donglei *" w:date="2018-07-16T10:05:00Z"/>
                <w:rFonts w:ascii="Calibri" w:eastAsia="Times New Roman" w:hAnsi="Calibri" w:cs="Times New Roman"/>
                <w:color w:val="000000"/>
                <w:lang w:eastAsia="en-US"/>
              </w:rPr>
            </w:pPr>
            <w:del w:id="2166" w:author="Yin, Donglei *" w:date="2018-07-16T10:05:00Z">
              <w:r w:rsidRPr="00CB7000" w:rsidDel="002E28BA">
                <w:rPr>
                  <w:rFonts w:ascii="Calibri" w:eastAsia="Times New Roman" w:hAnsi="Calibri" w:cs="Times New Roman"/>
                  <w:color w:val="000000"/>
                  <w:lang w:eastAsia="en-US"/>
                </w:rPr>
                <w:delText>0.075</w:delText>
              </w:r>
            </w:del>
          </w:p>
        </w:tc>
        <w:tc>
          <w:tcPr>
            <w:tcW w:w="757" w:type="dxa"/>
            <w:tcBorders>
              <w:top w:val="nil"/>
              <w:left w:val="nil"/>
              <w:bottom w:val="nil"/>
              <w:right w:val="nil"/>
            </w:tcBorders>
            <w:shd w:val="clear" w:color="auto" w:fill="auto"/>
            <w:noWrap/>
            <w:vAlign w:val="center"/>
            <w:hideMark/>
          </w:tcPr>
          <w:p w14:paraId="1339DEAD" w14:textId="29AAAA81" w:rsidR="00B55D9A" w:rsidRPr="00CB7000" w:rsidDel="002E28BA" w:rsidRDefault="00B55D9A" w:rsidP="00CB7000">
            <w:pPr>
              <w:spacing w:after="0" w:line="240" w:lineRule="auto"/>
              <w:jc w:val="center"/>
              <w:rPr>
                <w:del w:id="2167" w:author="Yin, Donglei *" w:date="2018-07-16T10:05:00Z"/>
                <w:rFonts w:ascii="Calibri" w:eastAsia="Times New Roman" w:hAnsi="Calibri" w:cs="Times New Roman"/>
                <w:color w:val="000000"/>
                <w:lang w:eastAsia="en-US"/>
              </w:rPr>
            </w:pPr>
            <w:del w:id="2168"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2E20571C" w14:textId="47620FC1" w:rsidR="00B55D9A" w:rsidRPr="00CB7000" w:rsidDel="002E28BA" w:rsidRDefault="00B55D9A" w:rsidP="00CB7000">
            <w:pPr>
              <w:spacing w:after="0" w:line="240" w:lineRule="auto"/>
              <w:jc w:val="center"/>
              <w:rPr>
                <w:del w:id="2169" w:author="Yin, Donglei *" w:date="2018-07-16T10:05:00Z"/>
                <w:rFonts w:ascii="Calibri" w:eastAsia="Times New Roman" w:hAnsi="Calibri" w:cs="Times New Roman"/>
                <w:color w:val="000000"/>
                <w:lang w:eastAsia="en-US"/>
              </w:rPr>
            </w:pPr>
            <w:del w:id="2170" w:author="Yin, Donglei *" w:date="2018-07-16T10:05:00Z">
              <w:r w:rsidRPr="00CB7000" w:rsidDel="002E28BA">
                <w:rPr>
                  <w:rFonts w:ascii="Calibri" w:eastAsia="Times New Roman" w:hAnsi="Calibri" w:cs="Times New Roman"/>
                  <w:color w:val="000000"/>
                  <w:lang w:eastAsia="en-US"/>
                </w:rPr>
                <w:delText>0.925</w:delText>
              </w:r>
            </w:del>
          </w:p>
        </w:tc>
        <w:tc>
          <w:tcPr>
            <w:tcW w:w="804" w:type="dxa"/>
            <w:tcBorders>
              <w:top w:val="single" w:sz="8" w:space="0" w:color="auto"/>
              <w:left w:val="nil"/>
              <w:bottom w:val="nil"/>
              <w:right w:val="nil"/>
            </w:tcBorders>
            <w:shd w:val="clear" w:color="000000" w:fill="FCFCFF"/>
            <w:noWrap/>
            <w:vAlign w:val="center"/>
            <w:hideMark/>
          </w:tcPr>
          <w:p w14:paraId="29BA92DB" w14:textId="4FAF6EAC" w:rsidR="00B55D9A" w:rsidRPr="00CB7000" w:rsidDel="002E28BA" w:rsidRDefault="00B55D9A" w:rsidP="00CB7000">
            <w:pPr>
              <w:spacing w:after="0" w:line="240" w:lineRule="auto"/>
              <w:jc w:val="center"/>
              <w:rPr>
                <w:del w:id="2171" w:author="Yin, Donglei *" w:date="2018-07-16T10:05:00Z"/>
                <w:rFonts w:ascii="Calibri" w:eastAsia="Times New Roman" w:hAnsi="Calibri" w:cs="Times New Roman"/>
                <w:color w:val="000000"/>
                <w:lang w:eastAsia="en-US"/>
              </w:rPr>
            </w:pPr>
            <w:del w:id="2172" w:author="Yin, Donglei *" w:date="2018-07-16T10:05:00Z">
              <w:r w:rsidRPr="00CB7000" w:rsidDel="002E28BA">
                <w:rPr>
                  <w:rFonts w:ascii="Calibri" w:eastAsia="Times New Roman" w:hAnsi="Calibri" w:cs="Times New Roman"/>
                  <w:color w:val="000000"/>
                  <w:lang w:eastAsia="en-US"/>
                </w:rPr>
                <w:delText>0.005</w:delText>
              </w:r>
            </w:del>
          </w:p>
        </w:tc>
        <w:tc>
          <w:tcPr>
            <w:tcW w:w="867" w:type="dxa"/>
            <w:tcBorders>
              <w:top w:val="nil"/>
              <w:left w:val="nil"/>
              <w:bottom w:val="nil"/>
              <w:right w:val="nil"/>
            </w:tcBorders>
            <w:shd w:val="clear" w:color="auto" w:fill="auto"/>
            <w:noWrap/>
            <w:vAlign w:val="center"/>
            <w:hideMark/>
          </w:tcPr>
          <w:p w14:paraId="75A0B28C" w14:textId="5CAC2A9D" w:rsidR="00B55D9A" w:rsidRPr="00CB7000" w:rsidDel="002E28BA" w:rsidRDefault="00B55D9A" w:rsidP="00CB7000">
            <w:pPr>
              <w:spacing w:after="0" w:line="240" w:lineRule="auto"/>
              <w:jc w:val="center"/>
              <w:rPr>
                <w:del w:id="2173" w:author="Yin, Donglei *" w:date="2018-07-16T10:05:00Z"/>
                <w:rFonts w:ascii="Calibri" w:eastAsia="Times New Roman" w:hAnsi="Calibri" w:cs="Times New Roman"/>
                <w:color w:val="000000"/>
                <w:lang w:eastAsia="en-US"/>
              </w:rPr>
            </w:pPr>
            <w:del w:id="2174"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30EEA0A4" w14:textId="13F6647A" w:rsidR="00B55D9A" w:rsidRPr="00CB7000" w:rsidDel="002E28BA" w:rsidRDefault="00B55D9A" w:rsidP="00CB7000">
            <w:pPr>
              <w:spacing w:after="0" w:line="240" w:lineRule="auto"/>
              <w:jc w:val="center"/>
              <w:rPr>
                <w:del w:id="2175" w:author="Yin, Donglei *" w:date="2018-07-16T10:05:00Z"/>
                <w:rFonts w:ascii="Calibri" w:eastAsia="Times New Roman" w:hAnsi="Calibri" w:cs="Times New Roman"/>
                <w:color w:val="000000"/>
                <w:lang w:eastAsia="en-US"/>
              </w:rPr>
            </w:pPr>
            <w:del w:id="2176" w:author="Yin, Donglei *" w:date="2018-07-16T10:05:00Z">
              <w:r w:rsidRPr="00CB7000" w:rsidDel="002E28BA">
                <w:rPr>
                  <w:rFonts w:ascii="Calibri" w:eastAsia="Times New Roman" w:hAnsi="Calibri" w:cs="Times New Roman"/>
                  <w:color w:val="000000"/>
                  <w:lang w:eastAsia="en-US"/>
                </w:rPr>
                <w:delText>0.83</w:delText>
              </w:r>
            </w:del>
          </w:p>
        </w:tc>
      </w:tr>
      <w:tr w:rsidR="00B55D9A" w:rsidRPr="00CB7000" w:rsidDel="002E28BA" w14:paraId="63B2F44F" w14:textId="5511C578" w:rsidTr="00EC7A1B">
        <w:trPr>
          <w:trHeight w:val="280"/>
          <w:del w:id="2177" w:author="Yin, Donglei *" w:date="2018-07-16T10:05:00Z"/>
        </w:trPr>
        <w:tc>
          <w:tcPr>
            <w:tcW w:w="692" w:type="dxa"/>
            <w:tcBorders>
              <w:top w:val="nil"/>
              <w:left w:val="single" w:sz="8" w:space="0" w:color="auto"/>
              <w:bottom w:val="nil"/>
              <w:right w:val="nil"/>
            </w:tcBorders>
            <w:shd w:val="clear" w:color="auto" w:fill="auto"/>
            <w:noWrap/>
            <w:vAlign w:val="center"/>
            <w:hideMark/>
          </w:tcPr>
          <w:p w14:paraId="7DC68EE2" w14:textId="299C3FD5" w:rsidR="00B55D9A" w:rsidRPr="00CB7000" w:rsidDel="002E28BA" w:rsidRDefault="00B55D9A" w:rsidP="00CB7000">
            <w:pPr>
              <w:spacing w:after="0" w:line="240" w:lineRule="auto"/>
              <w:jc w:val="center"/>
              <w:rPr>
                <w:del w:id="2178" w:author="Yin, Donglei *" w:date="2018-07-16T10:05:00Z"/>
                <w:rFonts w:ascii="Calibri" w:eastAsia="Times New Roman" w:hAnsi="Calibri" w:cs="Times New Roman"/>
                <w:color w:val="000000"/>
                <w:lang w:eastAsia="en-US"/>
              </w:rPr>
            </w:pPr>
            <w:del w:id="2179" w:author="Yin, Donglei *" w:date="2018-07-16T10:05:00Z">
              <w:r w:rsidRPr="00CB7000" w:rsidDel="002E28BA">
                <w:rPr>
                  <w:rFonts w:ascii="Calibri" w:eastAsia="Times New Roman" w:hAnsi="Calibri" w:cs="Times New Roman"/>
                  <w:color w:val="000000"/>
                  <w:lang w:eastAsia="en-US"/>
                </w:rPr>
                <w:delText>2</w:delText>
              </w:r>
            </w:del>
          </w:p>
        </w:tc>
        <w:tc>
          <w:tcPr>
            <w:tcW w:w="1386" w:type="dxa"/>
            <w:tcBorders>
              <w:top w:val="nil"/>
              <w:left w:val="single" w:sz="8" w:space="0" w:color="auto"/>
              <w:bottom w:val="nil"/>
              <w:right w:val="nil"/>
            </w:tcBorders>
            <w:shd w:val="clear" w:color="000000" w:fill="FBD3D6"/>
            <w:noWrap/>
            <w:vAlign w:val="center"/>
            <w:hideMark/>
          </w:tcPr>
          <w:p w14:paraId="456478F3" w14:textId="267F6140" w:rsidR="00B55D9A" w:rsidRPr="00CB7000" w:rsidDel="002E28BA" w:rsidRDefault="00B55D9A" w:rsidP="00CB7000">
            <w:pPr>
              <w:spacing w:after="0" w:line="240" w:lineRule="auto"/>
              <w:jc w:val="center"/>
              <w:rPr>
                <w:del w:id="2180" w:author="Yin, Donglei *" w:date="2018-07-16T10:05:00Z"/>
                <w:rFonts w:ascii="Calibri" w:eastAsia="Times New Roman" w:hAnsi="Calibri" w:cs="Times New Roman"/>
                <w:color w:val="000000"/>
                <w:lang w:eastAsia="en-US"/>
              </w:rPr>
            </w:pPr>
            <w:del w:id="2181" w:author="Yin, Donglei *" w:date="2018-07-16T10:05:00Z">
              <w:r w:rsidRPr="00CB7000" w:rsidDel="002E28BA">
                <w:rPr>
                  <w:rFonts w:ascii="Calibri" w:eastAsia="Times New Roman" w:hAnsi="Calibri" w:cs="Times New Roman"/>
                  <w:color w:val="000000"/>
                  <w:lang w:eastAsia="en-US"/>
                </w:rPr>
                <w:delText>0.24</w:delText>
              </w:r>
            </w:del>
          </w:p>
        </w:tc>
        <w:tc>
          <w:tcPr>
            <w:tcW w:w="718" w:type="dxa"/>
            <w:tcBorders>
              <w:top w:val="nil"/>
              <w:left w:val="nil"/>
              <w:bottom w:val="nil"/>
              <w:right w:val="nil"/>
            </w:tcBorders>
            <w:shd w:val="clear" w:color="auto" w:fill="auto"/>
            <w:noWrap/>
            <w:vAlign w:val="center"/>
            <w:hideMark/>
          </w:tcPr>
          <w:p w14:paraId="3A80DE11" w14:textId="68BD6F9F" w:rsidR="00B55D9A" w:rsidRPr="00CB7000" w:rsidDel="002E28BA" w:rsidRDefault="00B55D9A" w:rsidP="00CB7000">
            <w:pPr>
              <w:spacing w:after="0" w:line="240" w:lineRule="auto"/>
              <w:jc w:val="center"/>
              <w:rPr>
                <w:del w:id="2182" w:author="Yin, Donglei *" w:date="2018-07-16T10:05:00Z"/>
                <w:rFonts w:ascii="Calibri" w:eastAsia="Times New Roman" w:hAnsi="Calibri" w:cs="Times New Roman"/>
                <w:color w:val="000000"/>
                <w:lang w:eastAsia="en-US"/>
              </w:rPr>
            </w:pPr>
            <w:del w:id="2183"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7CD3F934" w14:textId="572C280F" w:rsidR="00B55D9A" w:rsidRPr="00CB7000" w:rsidDel="002E28BA" w:rsidRDefault="00B55D9A" w:rsidP="00CB7000">
            <w:pPr>
              <w:spacing w:after="0" w:line="240" w:lineRule="auto"/>
              <w:jc w:val="center"/>
              <w:rPr>
                <w:del w:id="2184" w:author="Yin, Donglei *" w:date="2018-07-16T10:05:00Z"/>
                <w:rFonts w:ascii="Calibri" w:eastAsia="Times New Roman" w:hAnsi="Calibri" w:cs="Times New Roman"/>
                <w:color w:val="000000"/>
                <w:lang w:eastAsia="en-US"/>
              </w:rPr>
            </w:pPr>
            <w:del w:id="2185" w:author="Yin, Donglei *" w:date="2018-07-16T10:05:00Z">
              <w:r w:rsidRPr="00CB7000" w:rsidDel="002E28BA">
                <w:rPr>
                  <w:rFonts w:ascii="Calibri" w:eastAsia="Times New Roman" w:hAnsi="Calibri" w:cs="Times New Roman"/>
                  <w:color w:val="000000"/>
                  <w:lang w:eastAsia="en-US"/>
                </w:rPr>
                <w:delText>0.975</w:delText>
              </w:r>
            </w:del>
          </w:p>
        </w:tc>
        <w:tc>
          <w:tcPr>
            <w:tcW w:w="790" w:type="dxa"/>
            <w:tcBorders>
              <w:top w:val="nil"/>
              <w:left w:val="single" w:sz="8" w:space="0" w:color="auto"/>
              <w:bottom w:val="nil"/>
              <w:right w:val="nil"/>
            </w:tcBorders>
            <w:shd w:val="clear" w:color="000000" w:fill="FCDADD"/>
            <w:noWrap/>
            <w:vAlign w:val="center"/>
            <w:hideMark/>
          </w:tcPr>
          <w:p w14:paraId="6B0C4795" w14:textId="0FA8AF21" w:rsidR="00B55D9A" w:rsidRPr="00CB7000" w:rsidDel="002E28BA" w:rsidRDefault="00B55D9A" w:rsidP="00CB7000">
            <w:pPr>
              <w:spacing w:after="0" w:line="240" w:lineRule="auto"/>
              <w:jc w:val="center"/>
              <w:rPr>
                <w:del w:id="2186" w:author="Yin, Donglei *" w:date="2018-07-16T10:05:00Z"/>
                <w:rFonts w:ascii="Calibri" w:eastAsia="Times New Roman" w:hAnsi="Calibri" w:cs="Times New Roman"/>
                <w:color w:val="000000"/>
                <w:lang w:eastAsia="en-US"/>
              </w:rPr>
            </w:pPr>
            <w:del w:id="2187" w:author="Yin, Donglei *" w:date="2018-07-16T10:05:00Z">
              <w:r w:rsidRPr="00CB7000" w:rsidDel="002E28BA">
                <w:rPr>
                  <w:rFonts w:ascii="Calibri" w:eastAsia="Times New Roman" w:hAnsi="Calibri" w:cs="Times New Roman"/>
                  <w:color w:val="000000"/>
                  <w:lang w:eastAsia="en-US"/>
                </w:rPr>
                <w:delText>0.2</w:delText>
              </w:r>
            </w:del>
          </w:p>
        </w:tc>
        <w:tc>
          <w:tcPr>
            <w:tcW w:w="757" w:type="dxa"/>
            <w:tcBorders>
              <w:top w:val="nil"/>
              <w:left w:val="nil"/>
              <w:bottom w:val="nil"/>
              <w:right w:val="nil"/>
            </w:tcBorders>
            <w:shd w:val="clear" w:color="auto" w:fill="auto"/>
            <w:noWrap/>
            <w:vAlign w:val="center"/>
            <w:hideMark/>
          </w:tcPr>
          <w:p w14:paraId="51231D88" w14:textId="744E030A" w:rsidR="00B55D9A" w:rsidRPr="00CB7000" w:rsidDel="002E28BA" w:rsidRDefault="00B55D9A" w:rsidP="00CB7000">
            <w:pPr>
              <w:spacing w:after="0" w:line="240" w:lineRule="auto"/>
              <w:jc w:val="center"/>
              <w:rPr>
                <w:del w:id="2188" w:author="Yin, Donglei *" w:date="2018-07-16T10:05:00Z"/>
                <w:rFonts w:ascii="Calibri" w:eastAsia="Times New Roman" w:hAnsi="Calibri" w:cs="Times New Roman"/>
                <w:color w:val="000000"/>
                <w:lang w:eastAsia="en-US"/>
              </w:rPr>
            </w:pPr>
            <w:del w:id="2189"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4B30D4BB" w14:textId="39754783" w:rsidR="00B55D9A" w:rsidRPr="00CB7000" w:rsidDel="002E28BA" w:rsidRDefault="00B55D9A" w:rsidP="00CB7000">
            <w:pPr>
              <w:spacing w:after="0" w:line="240" w:lineRule="auto"/>
              <w:jc w:val="center"/>
              <w:rPr>
                <w:del w:id="2190" w:author="Yin, Donglei *" w:date="2018-07-16T10:05:00Z"/>
                <w:rFonts w:ascii="Calibri" w:eastAsia="Times New Roman" w:hAnsi="Calibri" w:cs="Times New Roman"/>
                <w:color w:val="000000"/>
                <w:lang w:eastAsia="en-US"/>
              </w:rPr>
            </w:pPr>
            <w:del w:id="2191" w:author="Yin, Donglei *" w:date="2018-07-16T10:05:00Z">
              <w:r w:rsidRPr="00CB7000" w:rsidDel="002E28BA">
                <w:rPr>
                  <w:rFonts w:ascii="Calibri" w:eastAsia="Times New Roman" w:hAnsi="Calibri" w:cs="Times New Roman"/>
                  <w:color w:val="000000"/>
                  <w:lang w:eastAsia="en-US"/>
                </w:rPr>
                <w:delText>0.98</w:delText>
              </w:r>
            </w:del>
          </w:p>
        </w:tc>
        <w:tc>
          <w:tcPr>
            <w:tcW w:w="804" w:type="dxa"/>
            <w:tcBorders>
              <w:top w:val="nil"/>
              <w:left w:val="nil"/>
              <w:bottom w:val="nil"/>
              <w:right w:val="nil"/>
            </w:tcBorders>
            <w:shd w:val="clear" w:color="000000" w:fill="FCF0F3"/>
            <w:noWrap/>
            <w:vAlign w:val="center"/>
            <w:hideMark/>
          </w:tcPr>
          <w:p w14:paraId="2B5DDA1C" w14:textId="72418BED" w:rsidR="00B55D9A" w:rsidRPr="00CB7000" w:rsidDel="002E28BA" w:rsidRDefault="00B55D9A" w:rsidP="00CB7000">
            <w:pPr>
              <w:spacing w:after="0" w:line="240" w:lineRule="auto"/>
              <w:jc w:val="center"/>
              <w:rPr>
                <w:del w:id="2192" w:author="Yin, Donglei *" w:date="2018-07-16T10:05:00Z"/>
                <w:rFonts w:ascii="Calibri" w:eastAsia="Times New Roman" w:hAnsi="Calibri" w:cs="Times New Roman"/>
                <w:color w:val="000000"/>
                <w:lang w:eastAsia="en-US"/>
              </w:rPr>
            </w:pPr>
            <w:del w:id="2193" w:author="Yin, Donglei *" w:date="2018-07-16T10:05:00Z">
              <w:r w:rsidRPr="00CB7000" w:rsidDel="002E28BA">
                <w:rPr>
                  <w:rFonts w:ascii="Calibri" w:eastAsia="Times New Roman" w:hAnsi="Calibri" w:cs="Times New Roman"/>
                  <w:color w:val="000000"/>
                  <w:lang w:eastAsia="en-US"/>
                </w:rPr>
                <w:delText>0.075</w:delText>
              </w:r>
            </w:del>
          </w:p>
        </w:tc>
        <w:tc>
          <w:tcPr>
            <w:tcW w:w="867" w:type="dxa"/>
            <w:tcBorders>
              <w:top w:val="nil"/>
              <w:left w:val="nil"/>
              <w:bottom w:val="nil"/>
              <w:right w:val="nil"/>
            </w:tcBorders>
            <w:shd w:val="clear" w:color="auto" w:fill="auto"/>
            <w:noWrap/>
            <w:vAlign w:val="center"/>
            <w:hideMark/>
          </w:tcPr>
          <w:p w14:paraId="4A852549" w14:textId="7AA81246" w:rsidR="00B55D9A" w:rsidRPr="00CB7000" w:rsidDel="002E28BA" w:rsidRDefault="00B55D9A" w:rsidP="00CB7000">
            <w:pPr>
              <w:spacing w:after="0" w:line="240" w:lineRule="auto"/>
              <w:jc w:val="center"/>
              <w:rPr>
                <w:del w:id="2194" w:author="Yin, Donglei *" w:date="2018-07-16T10:05:00Z"/>
                <w:rFonts w:ascii="Calibri" w:eastAsia="Times New Roman" w:hAnsi="Calibri" w:cs="Times New Roman"/>
                <w:color w:val="000000"/>
                <w:lang w:eastAsia="en-US"/>
              </w:rPr>
            </w:pPr>
            <w:del w:id="2195"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70F43570" w14:textId="3CEC6CAC" w:rsidR="00B55D9A" w:rsidRPr="00CB7000" w:rsidDel="002E28BA" w:rsidRDefault="00B55D9A" w:rsidP="00CB7000">
            <w:pPr>
              <w:spacing w:after="0" w:line="240" w:lineRule="auto"/>
              <w:jc w:val="center"/>
              <w:rPr>
                <w:del w:id="2196" w:author="Yin, Donglei *" w:date="2018-07-16T10:05:00Z"/>
                <w:rFonts w:ascii="Calibri" w:eastAsia="Times New Roman" w:hAnsi="Calibri" w:cs="Times New Roman"/>
                <w:color w:val="000000"/>
                <w:lang w:eastAsia="en-US"/>
              </w:rPr>
            </w:pPr>
            <w:del w:id="2197" w:author="Yin, Donglei *" w:date="2018-07-16T10:05:00Z">
              <w:r w:rsidRPr="00CB7000" w:rsidDel="002E28BA">
                <w:rPr>
                  <w:rFonts w:ascii="Calibri" w:eastAsia="Times New Roman" w:hAnsi="Calibri" w:cs="Times New Roman"/>
                  <w:color w:val="000000"/>
                  <w:lang w:eastAsia="en-US"/>
                </w:rPr>
                <w:delText>0.945</w:delText>
              </w:r>
            </w:del>
          </w:p>
        </w:tc>
      </w:tr>
      <w:tr w:rsidR="00B55D9A" w:rsidRPr="00CB7000" w:rsidDel="002E28BA" w14:paraId="67F0CAEF" w14:textId="5F590511" w:rsidTr="00EC7A1B">
        <w:trPr>
          <w:trHeight w:val="280"/>
          <w:del w:id="2198" w:author="Yin, Donglei *" w:date="2018-07-16T10:05:00Z"/>
        </w:trPr>
        <w:tc>
          <w:tcPr>
            <w:tcW w:w="692" w:type="dxa"/>
            <w:tcBorders>
              <w:top w:val="nil"/>
              <w:left w:val="single" w:sz="8" w:space="0" w:color="auto"/>
              <w:bottom w:val="nil"/>
              <w:right w:val="nil"/>
            </w:tcBorders>
            <w:shd w:val="clear" w:color="auto" w:fill="auto"/>
            <w:noWrap/>
            <w:vAlign w:val="center"/>
            <w:hideMark/>
          </w:tcPr>
          <w:p w14:paraId="635366D2" w14:textId="6F8CA863" w:rsidR="00B55D9A" w:rsidRPr="00CB7000" w:rsidDel="002E28BA" w:rsidRDefault="00B55D9A" w:rsidP="00CB7000">
            <w:pPr>
              <w:spacing w:after="0" w:line="240" w:lineRule="auto"/>
              <w:jc w:val="center"/>
              <w:rPr>
                <w:del w:id="2199" w:author="Yin, Donglei *" w:date="2018-07-16T10:05:00Z"/>
                <w:rFonts w:ascii="Calibri" w:eastAsia="Times New Roman" w:hAnsi="Calibri" w:cs="Times New Roman"/>
                <w:color w:val="000000"/>
                <w:lang w:eastAsia="en-US"/>
              </w:rPr>
            </w:pPr>
            <w:del w:id="2200" w:author="Yin, Donglei *" w:date="2018-07-16T10:05:00Z">
              <w:r w:rsidRPr="00CB7000" w:rsidDel="002E28BA">
                <w:rPr>
                  <w:rFonts w:ascii="Calibri" w:eastAsia="Times New Roman" w:hAnsi="Calibri" w:cs="Times New Roman"/>
                  <w:color w:val="000000"/>
                  <w:lang w:eastAsia="en-US"/>
                </w:rPr>
                <w:delText>4</w:delText>
              </w:r>
            </w:del>
          </w:p>
        </w:tc>
        <w:tc>
          <w:tcPr>
            <w:tcW w:w="1386" w:type="dxa"/>
            <w:tcBorders>
              <w:top w:val="nil"/>
              <w:left w:val="single" w:sz="8" w:space="0" w:color="auto"/>
              <w:bottom w:val="nil"/>
              <w:right w:val="nil"/>
            </w:tcBorders>
            <w:shd w:val="clear" w:color="000000" w:fill="FA9395"/>
            <w:noWrap/>
            <w:vAlign w:val="center"/>
            <w:hideMark/>
          </w:tcPr>
          <w:p w14:paraId="119C6441" w14:textId="59CDFBFD" w:rsidR="00B55D9A" w:rsidRPr="00CB7000" w:rsidDel="002E28BA" w:rsidRDefault="00B55D9A" w:rsidP="00CB7000">
            <w:pPr>
              <w:spacing w:after="0" w:line="240" w:lineRule="auto"/>
              <w:jc w:val="center"/>
              <w:rPr>
                <w:del w:id="2201" w:author="Yin, Donglei *" w:date="2018-07-16T10:05:00Z"/>
                <w:rFonts w:ascii="Calibri" w:eastAsia="Times New Roman" w:hAnsi="Calibri" w:cs="Times New Roman"/>
                <w:color w:val="000000"/>
                <w:lang w:eastAsia="en-US"/>
              </w:rPr>
            </w:pPr>
            <w:del w:id="2202" w:author="Yin, Donglei *" w:date="2018-07-16T10:05:00Z">
              <w:r w:rsidRPr="00CB7000" w:rsidDel="002E28BA">
                <w:rPr>
                  <w:rFonts w:ascii="Calibri" w:eastAsia="Times New Roman" w:hAnsi="Calibri" w:cs="Times New Roman"/>
                  <w:color w:val="000000"/>
                  <w:lang w:eastAsia="en-US"/>
                </w:rPr>
                <w:delText>0.6</w:delText>
              </w:r>
            </w:del>
          </w:p>
        </w:tc>
        <w:tc>
          <w:tcPr>
            <w:tcW w:w="718" w:type="dxa"/>
            <w:tcBorders>
              <w:top w:val="nil"/>
              <w:left w:val="nil"/>
              <w:bottom w:val="nil"/>
              <w:right w:val="nil"/>
            </w:tcBorders>
            <w:shd w:val="clear" w:color="auto" w:fill="auto"/>
            <w:noWrap/>
            <w:vAlign w:val="center"/>
            <w:hideMark/>
          </w:tcPr>
          <w:p w14:paraId="37BEBC8C" w14:textId="63418E22" w:rsidR="00B55D9A" w:rsidRPr="00CB7000" w:rsidDel="002E28BA" w:rsidRDefault="00B55D9A" w:rsidP="00CB7000">
            <w:pPr>
              <w:spacing w:after="0" w:line="240" w:lineRule="auto"/>
              <w:jc w:val="center"/>
              <w:rPr>
                <w:del w:id="2203" w:author="Yin, Donglei *" w:date="2018-07-16T10:05:00Z"/>
                <w:rFonts w:ascii="Calibri" w:eastAsia="Times New Roman" w:hAnsi="Calibri" w:cs="Times New Roman"/>
                <w:color w:val="000000"/>
                <w:lang w:eastAsia="en-US"/>
              </w:rPr>
            </w:pPr>
            <w:del w:id="2204"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2B5423C6" w14:textId="646B6816" w:rsidR="00B55D9A" w:rsidRPr="00CB7000" w:rsidDel="002E28BA" w:rsidRDefault="00B55D9A" w:rsidP="00CB7000">
            <w:pPr>
              <w:spacing w:after="0" w:line="240" w:lineRule="auto"/>
              <w:jc w:val="center"/>
              <w:rPr>
                <w:del w:id="2205" w:author="Yin, Donglei *" w:date="2018-07-16T10:05:00Z"/>
                <w:rFonts w:ascii="Calibri" w:eastAsia="Times New Roman" w:hAnsi="Calibri" w:cs="Times New Roman"/>
                <w:color w:val="000000"/>
                <w:lang w:eastAsia="en-US"/>
              </w:rPr>
            </w:pPr>
            <w:del w:id="2206"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A9B9D"/>
            <w:noWrap/>
            <w:vAlign w:val="center"/>
            <w:hideMark/>
          </w:tcPr>
          <w:p w14:paraId="55ED1F65" w14:textId="152B6D72" w:rsidR="00B55D9A" w:rsidRPr="00CB7000" w:rsidDel="002E28BA" w:rsidRDefault="00B55D9A" w:rsidP="00CB7000">
            <w:pPr>
              <w:spacing w:after="0" w:line="240" w:lineRule="auto"/>
              <w:jc w:val="center"/>
              <w:rPr>
                <w:del w:id="2207" w:author="Yin, Donglei *" w:date="2018-07-16T10:05:00Z"/>
                <w:rFonts w:ascii="Calibri" w:eastAsia="Times New Roman" w:hAnsi="Calibri" w:cs="Times New Roman"/>
                <w:color w:val="000000"/>
                <w:lang w:eastAsia="en-US"/>
              </w:rPr>
            </w:pPr>
            <w:del w:id="2208" w:author="Yin, Donglei *" w:date="2018-07-16T10:05:00Z">
              <w:r w:rsidRPr="00CB7000" w:rsidDel="002E28BA">
                <w:rPr>
                  <w:rFonts w:ascii="Calibri" w:eastAsia="Times New Roman" w:hAnsi="Calibri" w:cs="Times New Roman"/>
                  <w:color w:val="000000"/>
                  <w:lang w:eastAsia="en-US"/>
                </w:rPr>
                <w:delText>0.555</w:delText>
              </w:r>
            </w:del>
          </w:p>
        </w:tc>
        <w:tc>
          <w:tcPr>
            <w:tcW w:w="757" w:type="dxa"/>
            <w:tcBorders>
              <w:top w:val="nil"/>
              <w:left w:val="nil"/>
              <w:bottom w:val="nil"/>
              <w:right w:val="nil"/>
            </w:tcBorders>
            <w:shd w:val="clear" w:color="auto" w:fill="auto"/>
            <w:noWrap/>
            <w:vAlign w:val="center"/>
            <w:hideMark/>
          </w:tcPr>
          <w:p w14:paraId="04DA55F0" w14:textId="63BDA86D" w:rsidR="00B55D9A" w:rsidRPr="00CB7000" w:rsidDel="002E28BA" w:rsidRDefault="00B55D9A" w:rsidP="00CB7000">
            <w:pPr>
              <w:spacing w:after="0" w:line="240" w:lineRule="auto"/>
              <w:jc w:val="center"/>
              <w:rPr>
                <w:del w:id="2209" w:author="Yin, Donglei *" w:date="2018-07-16T10:05:00Z"/>
                <w:rFonts w:ascii="Calibri" w:eastAsia="Times New Roman" w:hAnsi="Calibri" w:cs="Times New Roman"/>
                <w:color w:val="000000"/>
                <w:lang w:eastAsia="en-US"/>
              </w:rPr>
            </w:pPr>
            <w:del w:id="2210"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471F8F69" w14:textId="7B489FD1" w:rsidR="00B55D9A" w:rsidRPr="00CB7000" w:rsidDel="002E28BA" w:rsidRDefault="00B55D9A" w:rsidP="00CB7000">
            <w:pPr>
              <w:spacing w:after="0" w:line="240" w:lineRule="auto"/>
              <w:jc w:val="center"/>
              <w:rPr>
                <w:del w:id="2211" w:author="Yin, Donglei *" w:date="2018-07-16T10:05:00Z"/>
                <w:rFonts w:ascii="Calibri" w:eastAsia="Times New Roman" w:hAnsi="Calibri" w:cs="Times New Roman"/>
                <w:color w:val="000000"/>
                <w:lang w:eastAsia="en-US"/>
              </w:rPr>
            </w:pPr>
            <w:del w:id="2212"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D2D5"/>
            <w:noWrap/>
            <w:vAlign w:val="center"/>
            <w:hideMark/>
          </w:tcPr>
          <w:p w14:paraId="20CD83F7" w14:textId="15F684D0" w:rsidR="00B55D9A" w:rsidRPr="00CB7000" w:rsidDel="002E28BA" w:rsidRDefault="00B55D9A" w:rsidP="00CB7000">
            <w:pPr>
              <w:spacing w:after="0" w:line="240" w:lineRule="auto"/>
              <w:jc w:val="center"/>
              <w:rPr>
                <w:del w:id="2213" w:author="Yin, Donglei *" w:date="2018-07-16T10:05:00Z"/>
                <w:rFonts w:ascii="Calibri" w:eastAsia="Times New Roman" w:hAnsi="Calibri" w:cs="Times New Roman"/>
                <w:color w:val="000000"/>
                <w:lang w:eastAsia="en-US"/>
              </w:rPr>
            </w:pPr>
            <w:del w:id="2214" w:author="Yin, Donglei *" w:date="2018-07-16T10:05:00Z">
              <w:r w:rsidRPr="00CB7000" w:rsidDel="002E28BA">
                <w:rPr>
                  <w:rFonts w:ascii="Calibri" w:eastAsia="Times New Roman" w:hAnsi="Calibri" w:cs="Times New Roman"/>
                  <w:color w:val="000000"/>
                  <w:lang w:eastAsia="en-US"/>
                </w:rPr>
                <w:delText>0.245</w:delText>
              </w:r>
            </w:del>
          </w:p>
        </w:tc>
        <w:tc>
          <w:tcPr>
            <w:tcW w:w="867" w:type="dxa"/>
            <w:tcBorders>
              <w:top w:val="nil"/>
              <w:left w:val="nil"/>
              <w:bottom w:val="nil"/>
              <w:right w:val="nil"/>
            </w:tcBorders>
            <w:shd w:val="clear" w:color="auto" w:fill="auto"/>
            <w:noWrap/>
            <w:vAlign w:val="center"/>
            <w:hideMark/>
          </w:tcPr>
          <w:p w14:paraId="074C65E3" w14:textId="360324DA" w:rsidR="00B55D9A" w:rsidRPr="00CB7000" w:rsidDel="002E28BA" w:rsidRDefault="00B55D9A" w:rsidP="00CB7000">
            <w:pPr>
              <w:spacing w:after="0" w:line="240" w:lineRule="auto"/>
              <w:jc w:val="center"/>
              <w:rPr>
                <w:del w:id="2215" w:author="Yin, Donglei *" w:date="2018-07-16T10:05:00Z"/>
                <w:rFonts w:ascii="Calibri" w:eastAsia="Times New Roman" w:hAnsi="Calibri" w:cs="Times New Roman"/>
                <w:color w:val="000000"/>
                <w:lang w:eastAsia="en-US"/>
              </w:rPr>
            </w:pPr>
            <w:del w:id="2216"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18ED7010" w14:textId="4EF9C720" w:rsidR="00B55D9A" w:rsidRPr="00CB7000" w:rsidDel="002E28BA" w:rsidRDefault="00B55D9A" w:rsidP="00CB7000">
            <w:pPr>
              <w:spacing w:after="0" w:line="240" w:lineRule="auto"/>
              <w:jc w:val="center"/>
              <w:rPr>
                <w:del w:id="2217" w:author="Yin, Donglei *" w:date="2018-07-16T10:05:00Z"/>
                <w:rFonts w:ascii="Calibri" w:eastAsia="Times New Roman" w:hAnsi="Calibri" w:cs="Times New Roman"/>
                <w:color w:val="000000"/>
                <w:lang w:eastAsia="en-US"/>
              </w:rPr>
            </w:pPr>
            <w:del w:id="2218"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44224607" w14:textId="70502C51" w:rsidTr="00EC7A1B">
        <w:trPr>
          <w:trHeight w:val="280"/>
          <w:del w:id="2219" w:author="Yin, Donglei *" w:date="2018-07-16T10:05:00Z"/>
        </w:trPr>
        <w:tc>
          <w:tcPr>
            <w:tcW w:w="692" w:type="dxa"/>
            <w:tcBorders>
              <w:top w:val="nil"/>
              <w:left w:val="single" w:sz="8" w:space="0" w:color="auto"/>
              <w:bottom w:val="nil"/>
              <w:right w:val="nil"/>
            </w:tcBorders>
            <w:shd w:val="clear" w:color="auto" w:fill="auto"/>
            <w:noWrap/>
            <w:vAlign w:val="center"/>
            <w:hideMark/>
          </w:tcPr>
          <w:p w14:paraId="1BA62AB6" w14:textId="0D9DF53E" w:rsidR="00B55D9A" w:rsidRPr="00CB7000" w:rsidDel="002E28BA" w:rsidRDefault="00B55D9A" w:rsidP="00CB7000">
            <w:pPr>
              <w:spacing w:after="0" w:line="240" w:lineRule="auto"/>
              <w:jc w:val="center"/>
              <w:rPr>
                <w:del w:id="2220" w:author="Yin, Donglei *" w:date="2018-07-16T10:05:00Z"/>
                <w:rFonts w:ascii="Calibri" w:eastAsia="Times New Roman" w:hAnsi="Calibri" w:cs="Times New Roman"/>
                <w:color w:val="000000"/>
                <w:lang w:eastAsia="en-US"/>
              </w:rPr>
            </w:pPr>
            <w:del w:id="2221" w:author="Yin, Donglei *" w:date="2018-07-16T10:05:00Z">
              <w:r w:rsidRPr="00CB7000" w:rsidDel="002E28BA">
                <w:rPr>
                  <w:rFonts w:ascii="Calibri" w:eastAsia="Times New Roman" w:hAnsi="Calibri" w:cs="Times New Roman"/>
                  <w:color w:val="000000"/>
                  <w:lang w:eastAsia="en-US"/>
                </w:rPr>
                <w:delText>6</w:delText>
              </w:r>
            </w:del>
          </w:p>
        </w:tc>
        <w:tc>
          <w:tcPr>
            <w:tcW w:w="1386" w:type="dxa"/>
            <w:tcBorders>
              <w:top w:val="nil"/>
              <w:left w:val="single" w:sz="8" w:space="0" w:color="auto"/>
              <w:bottom w:val="nil"/>
              <w:right w:val="nil"/>
            </w:tcBorders>
            <w:shd w:val="clear" w:color="000000" w:fill="F98587"/>
            <w:noWrap/>
            <w:vAlign w:val="center"/>
            <w:hideMark/>
          </w:tcPr>
          <w:p w14:paraId="50C15392" w14:textId="51D7DB53" w:rsidR="00B55D9A" w:rsidRPr="00CB7000" w:rsidDel="002E28BA" w:rsidRDefault="00B55D9A" w:rsidP="00CB7000">
            <w:pPr>
              <w:spacing w:after="0" w:line="240" w:lineRule="auto"/>
              <w:jc w:val="center"/>
              <w:rPr>
                <w:del w:id="2222" w:author="Yin, Donglei *" w:date="2018-07-16T10:05:00Z"/>
                <w:rFonts w:ascii="Calibri" w:eastAsia="Times New Roman" w:hAnsi="Calibri" w:cs="Times New Roman"/>
                <w:color w:val="000000"/>
                <w:lang w:eastAsia="en-US"/>
              </w:rPr>
            </w:pPr>
            <w:del w:id="2223" w:author="Yin, Donglei *" w:date="2018-07-16T10:05:00Z">
              <w:r w:rsidRPr="00CB7000" w:rsidDel="002E28BA">
                <w:rPr>
                  <w:rFonts w:ascii="Calibri" w:eastAsia="Times New Roman" w:hAnsi="Calibri" w:cs="Times New Roman"/>
                  <w:color w:val="000000"/>
                  <w:lang w:eastAsia="en-US"/>
                </w:rPr>
                <w:delText>0.68</w:delText>
              </w:r>
            </w:del>
          </w:p>
        </w:tc>
        <w:tc>
          <w:tcPr>
            <w:tcW w:w="718" w:type="dxa"/>
            <w:tcBorders>
              <w:top w:val="nil"/>
              <w:left w:val="nil"/>
              <w:bottom w:val="nil"/>
              <w:right w:val="nil"/>
            </w:tcBorders>
            <w:shd w:val="clear" w:color="auto" w:fill="auto"/>
            <w:noWrap/>
            <w:vAlign w:val="center"/>
            <w:hideMark/>
          </w:tcPr>
          <w:p w14:paraId="23AFDE82" w14:textId="38065E16" w:rsidR="00B55D9A" w:rsidRPr="00CB7000" w:rsidDel="002E28BA" w:rsidRDefault="00B55D9A" w:rsidP="00CB7000">
            <w:pPr>
              <w:spacing w:after="0" w:line="240" w:lineRule="auto"/>
              <w:jc w:val="center"/>
              <w:rPr>
                <w:del w:id="2224" w:author="Yin, Donglei *" w:date="2018-07-16T10:05:00Z"/>
                <w:rFonts w:ascii="Calibri" w:eastAsia="Times New Roman" w:hAnsi="Calibri" w:cs="Times New Roman"/>
                <w:color w:val="000000"/>
                <w:lang w:eastAsia="en-US"/>
              </w:rPr>
            </w:pPr>
            <w:del w:id="2225"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2CF7EC3B" w14:textId="24A0E213" w:rsidR="00B55D9A" w:rsidRPr="00CB7000" w:rsidDel="002E28BA" w:rsidRDefault="00B55D9A" w:rsidP="00CB7000">
            <w:pPr>
              <w:spacing w:after="0" w:line="240" w:lineRule="auto"/>
              <w:jc w:val="center"/>
              <w:rPr>
                <w:del w:id="2226" w:author="Yin, Donglei *" w:date="2018-07-16T10:05:00Z"/>
                <w:rFonts w:ascii="Calibri" w:eastAsia="Times New Roman" w:hAnsi="Calibri" w:cs="Times New Roman"/>
                <w:color w:val="000000"/>
                <w:lang w:eastAsia="en-US"/>
              </w:rPr>
            </w:pPr>
            <w:del w:id="2227"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8688"/>
            <w:noWrap/>
            <w:vAlign w:val="center"/>
            <w:hideMark/>
          </w:tcPr>
          <w:p w14:paraId="3E2E6674" w14:textId="68FC0325" w:rsidR="00B55D9A" w:rsidRPr="00CB7000" w:rsidDel="002E28BA" w:rsidRDefault="00B55D9A" w:rsidP="00CB7000">
            <w:pPr>
              <w:spacing w:after="0" w:line="240" w:lineRule="auto"/>
              <w:jc w:val="center"/>
              <w:rPr>
                <w:del w:id="2228" w:author="Yin, Donglei *" w:date="2018-07-16T10:05:00Z"/>
                <w:rFonts w:ascii="Calibri" w:eastAsia="Times New Roman" w:hAnsi="Calibri" w:cs="Times New Roman"/>
                <w:color w:val="000000"/>
                <w:lang w:eastAsia="en-US"/>
              </w:rPr>
            </w:pPr>
            <w:del w:id="2229" w:author="Yin, Donglei *" w:date="2018-07-16T10:05:00Z">
              <w:r w:rsidRPr="00CB7000" w:rsidDel="002E28BA">
                <w:rPr>
                  <w:rFonts w:ascii="Calibri" w:eastAsia="Times New Roman" w:hAnsi="Calibri" w:cs="Times New Roman"/>
                  <w:color w:val="000000"/>
                  <w:lang w:eastAsia="en-US"/>
                </w:rPr>
                <w:delText>0.675</w:delText>
              </w:r>
            </w:del>
          </w:p>
        </w:tc>
        <w:tc>
          <w:tcPr>
            <w:tcW w:w="757" w:type="dxa"/>
            <w:tcBorders>
              <w:top w:val="nil"/>
              <w:left w:val="nil"/>
              <w:bottom w:val="nil"/>
              <w:right w:val="nil"/>
            </w:tcBorders>
            <w:shd w:val="clear" w:color="auto" w:fill="auto"/>
            <w:noWrap/>
            <w:vAlign w:val="center"/>
            <w:hideMark/>
          </w:tcPr>
          <w:p w14:paraId="151D53E0" w14:textId="686BBEB3" w:rsidR="00B55D9A" w:rsidRPr="00CB7000" w:rsidDel="002E28BA" w:rsidRDefault="00B55D9A" w:rsidP="00CB7000">
            <w:pPr>
              <w:spacing w:after="0" w:line="240" w:lineRule="auto"/>
              <w:jc w:val="center"/>
              <w:rPr>
                <w:del w:id="2230" w:author="Yin, Donglei *" w:date="2018-07-16T10:05:00Z"/>
                <w:rFonts w:ascii="Calibri" w:eastAsia="Times New Roman" w:hAnsi="Calibri" w:cs="Times New Roman"/>
                <w:color w:val="000000"/>
                <w:lang w:eastAsia="en-US"/>
              </w:rPr>
            </w:pPr>
            <w:del w:id="2231"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212762C9" w14:textId="2AC0897D" w:rsidR="00B55D9A" w:rsidRPr="00CB7000" w:rsidDel="002E28BA" w:rsidRDefault="00B55D9A" w:rsidP="00CB7000">
            <w:pPr>
              <w:spacing w:after="0" w:line="240" w:lineRule="auto"/>
              <w:jc w:val="center"/>
              <w:rPr>
                <w:del w:id="2232" w:author="Yin, Donglei *" w:date="2018-07-16T10:05:00Z"/>
                <w:rFonts w:ascii="Calibri" w:eastAsia="Times New Roman" w:hAnsi="Calibri" w:cs="Times New Roman"/>
                <w:color w:val="000000"/>
                <w:lang w:eastAsia="en-US"/>
              </w:rPr>
            </w:pPr>
            <w:del w:id="2233"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C8CB"/>
            <w:noWrap/>
            <w:vAlign w:val="center"/>
            <w:hideMark/>
          </w:tcPr>
          <w:p w14:paraId="7F058B83" w14:textId="0FC7FFEA" w:rsidR="00B55D9A" w:rsidRPr="00CB7000" w:rsidDel="002E28BA" w:rsidRDefault="00B55D9A" w:rsidP="00CB7000">
            <w:pPr>
              <w:spacing w:after="0" w:line="240" w:lineRule="auto"/>
              <w:jc w:val="center"/>
              <w:rPr>
                <w:del w:id="2234" w:author="Yin, Donglei *" w:date="2018-07-16T10:05:00Z"/>
                <w:rFonts w:ascii="Calibri" w:eastAsia="Times New Roman" w:hAnsi="Calibri" w:cs="Times New Roman"/>
                <w:color w:val="000000"/>
                <w:lang w:eastAsia="en-US"/>
              </w:rPr>
            </w:pPr>
            <w:del w:id="2235" w:author="Yin, Donglei *" w:date="2018-07-16T10:05:00Z">
              <w:r w:rsidRPr="00CB7000" w:rsidDel="002E28BA">
                <w:rPr>
                  <w:rFonts w:ascii="Calibri" w:eastAsia="Times New Roman" w:hAnsi="Calibri" w:cs="Times New Roman"/>
                  <w:color w:val="000000"/>
                  <w:lang w:eastAsia="en-US"/>
                </w:rPr>
                <w:delText>0.3</w:delText>
              </w:r>
            </w:del>
          </w:p>
        </w:tc>
        <w:tc>
          <w:tcPr>
            <w:tcW w:w="867" w:type="dxa"/>
            <w:tcBorders>
              <w:top w:val="nil"/>
              <w:left w:val="nil"/>
              <w:bottom w:val="nil"/>
              <w:right w:val="nil"/>
            </w:tcBorders>
            <w:shd w:val="clear" w:color="auto" w:fill="auto"/>
            <w:noWrap/>
            <w:vAlign w:val="center"/>
            <w:hideMark/>
          </w:tcPr>
          <w:p w14:paraId="12C62045" w14:textId="5D3264DC" w:rsidR="00B55D9A" w:rsidRPr="00CB7000" w:rsidDel="002E28BA" w:rsidRDefault="00B55D9A" w:rsidP="00CB7000">
            <w:pPr>
              <w:spacing w:after="0" w:line="240" w:lineRule="auto"/>
              <w:jc w:val="center"/>
              <w:rPr>
                <w:del w:id="2236" w:author="Yin, Donglei *" w:date="2018-07-16T10:05:00Z"/>
                <w:rFonts w:ascii="Calibri" w:eastAsia="Times New Roman" w:hAnsi="Calibri" w:cs="Times New Roman"/>
                <w:color w:val="000000"/>
                <w:lang w:eastAsia="en-US"/>
              </w:rPr>
            </w:pPr>
            <w:del w:id="2237"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55D0BE52" w14:textId="4392C303" w:rsidR="00B55D9A" w:rsidRPr="00CB7000" w:rsidDel="002E28BA" w:rsidRDefault="00B55D9A" w:rsidP="00CB7000">
            <w:pPr>
              <w:spacing w:after="0" w:line="240" w:lineRule="auto"/>
              <w:jc w:val="center"/>
              <w:rPr>
                <w:del w:id="2238" w:author="Yin, Donglei *" w:date="2018-07-16T10:05:00Z"/>
                <w:rFonts w:ascii="Calibri" w:eastAsia="Times New Roman" w:hAnsi="Calibri" w:cs="Times New Roman"/>
                <w:color w:val="000000"/>
                <w:lang w:eastAsia="en-US"/>
              </w:rPr>
            </w:pPr>
            <w:del w:id="2239"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1B4620C6" w14:textId="0AA13263" w:rsidTr="00EC7A1B">
        <w:trPr>
          <w:trHeight w:val="280"/>
          <w:del w:id="2240" w:author="Yin, Donglei *" w:date="2018-07-16T10:05:00Z"/>
        </w:trPr>
        <w:tc>
          <w:tcPr>
            <w:tcW w:w="692" w:type="dxa"/>
            <w:tcBorders>
              <w:top w:val="nil"/>
              <w:left w:val="single" w:sz="8" w:space="0" w:color="auto"/>
              <w:bottom w:val="nil"/>
              <w:right w:val="nil"/>
            </w:tcBorders>
            <w:shd w:val="clear" w:color="auto" w:fill="auto"/>
            <w:noWrap/>
            <w:vAlign w:val="center"/>
            <w:hideMark/>
          </w:tcPr>
          <w:p w14:paraId="71E54625" w14:textId="62A7CCA5" w:rsidR="00B55D9A" w:rsidRPr="00CB7000" w:rsidDel="002E28BA" w:rsidRDefault="00B55D9A" w:rsidP="00CB7000">
            <w:pPr>
              <w:spacing w:after="0" w:line="240" w:lineRule="auto"/>
              <w:jc w:val="center"/>
              <w:rPr>
                <w:del w:id="2241" w:author="Yin, Donglei *" w:date="2018-07-16T10:05:00Z"/>
                <w:rFonts w:ascii="Calibri" w:eastAsia="Times New Roman" w:hAnsi="Calibri" w:cs="Times New Roman"/>
                <w:color w:val="000000"/>
                <w:lang w:eastAsia="en-US"/>
              </w:rPr>
            </w:pPr>
            <w:del w:id="2242" w:author="Yin, Donglei *" w:date="2018-07-16T10:05:00Z">
              <w:r w:rsidRPr="00CB7000" w:rsidDel="002E28BA">
                <w:rPr>
                  <w:rFonts w:ascii="Calibri" w:eastAsia="Times New Roman" w:hAnsi="Calibri" w:cs="Times New Roman"/>
                  <w:color w:val="000000"/>
                  <w:lang w:eastAsia="en-US"/>
                </w:rPr>
                <w:delText>8</w:delText>
              </w:r>
            </w:del>
          </w:p>
        </w:tc>
        <w:tc>
          <w:tcPr>
            <w:tcW w:w="1386" w:type="dxa"/>
            <w:tcBorders>
              <w:top w:val="nil"/>
              <w:left w:val="single" w:sz="8" w:space="0" w:color="auto"/>
              <w:bottom w:val="nil"/>
              <w:right w:val="nil"/>
            </w:tcBorders>
            <w:shd w:val="clear" w:color="000000" w:fill="F98082"/>
            <w:noWrap/>
            <w:vAlign w:val="center"/>
            <w:hideMark/>
          </w:tcPr>
          <w:p w14:paraId="03C0DDD9" w14:textId="17E1731D" w:rsidR="00B55D9A" w:rsidRPr="00CB7000" w:rsidDel="002E28BA" w:rsidRDefault="00B55D9A" w:rsidP="00CB7000">
            <w:pPr>
              <w:spacing w:after="0" w:line="240" w:lineRule="auto"/>
              <w:jc w:val="center"/>
              <w:rPr>
                <w:del w:id="2243" w:author="Yin, Donglei *" w:date="2018-07-16T10:05:00Z"/>
                <w:rFonts w:ascii="Calibri" w:eastAsia="Times New Roman" w:hAnsi="Calibri" w:cs="Times New Roman"/>
                <w:color w:val="000000"/>
                <w:lang w:eastAsia="en-US"/>
              </w:rPr>
            </w:pPr>
            <w:del w:id="2244" w:author="Yin, Donglei *" w:date="2018-07-16T10:05:00Z">
              <w:r w:rsidRPr="00CB7000" w:rsidDel="002E28BA">
                <w:rPr>
                  <w:rFonts w:ascii="Calibri" w:eastAsia="Times New Roman" w:hAnsi="Calibri" w:cs="Times New Roman"/>
                  <w:color w:val="000000"/>
                  <w:lang w:eastAsia="en-US"/>
                </w:rPr>
                <w:delText>0.71</w:delText>
              </w:r>
            </w:del>
          </w:p>
        </w:tc>
        <w:tc>
          <w:tcPr>
            <w:tcW w:w="718" w:type="dxa"/>
            <w:tcBorders>
              <w:top w:val="nil"/>
              <w:left w:val="nil"/>
              <w:bottom w:val="nil"/>
              <w:right w:val="nil"/>
            </w:tcBorders>
            <w:shd w:val="clear" w:color="auto" w:fill="auto"/>
            <w:noWrap/>
            <w:vAlign w:val="center"/>
            <w:hideMark/>
          </w:tcPr>
          <w:p w14:paraId="190B9099" w14:textId="79D3AA86" w:rsidR="00B55D9A" w:rsidRPr="00CB7000" w:rsidDel="002E28BA" w:rsidRDefault="00B55D9A" w:rsidP="00CB7000">
            <w:pPr>
              <w:spacing w:after="0" w:line="240" w:lineRule="auto"/>
              <w:jc w:val="center"/>
              <w:rPr>
                <w:del w:id="2245" w:author="Yin, Donglei *" w:date="2018-07-16T10:05:00Z"/>
                <w:rFonts w:ascii="Calibri" w:eastAsia="Times New Roman" w:hAnsi="Calibri" w:cs="Times New Roman"/>
                <w:color w:val="000000"/>
                <w:lang w:eastAsia="en-US"/>
              </w:rPr>
            </w:pPr>
            <w:del w:id="2246"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6BB6EAFC" w14:textId="1D4E36EC" w:rsidR="00B55D9A" w:rsidRPr="00CB7000" w:rsidDel="002E28BA" w:rsidRDefault="00B55D9A" w:rsidP="00CB7000">
            <w:pPr>
              <w:spacing w:after="0" w:line="240" w:lineRule="auto"/>
              <w:jc w:val="center"/>
              <w:rPr>
                <w:del w:id="2247" w:author="Yin, Donglei *" w:date="2018-07-16T10:05:00Z"/>
                <w:rFonts w:ascii="Calibri" w:eastAsia="Times New Roman" w:hAnsi="Calibri" w:cs="Times New Roman"/>
                <w:color w:val="000000"/>
                <w:lang w:eastAsia="en-US"/>
              </w:rPr>
            </w:pPr>
            <w:del w:id="2248"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8385"/>
            <w:noWrap/>
            <w:vAlign w:val="center"/>
            <w:hideMark/>
          </w:tcPr>
          <w:p w14:paraId="6361C898" w14:textId="2AAA8185" w:rsidR="00B55D9A" w:rsidRPr="00CB7000" w:rsidDel="002E28BA" w:rsidRDefault="00B55D9A" w:rsidP="00CB7000">
            <w:pPr>
              <w:spacing w:after="0" w:line="240" w:lineRule="auto"/>
              <w:jc w:val="center"/>
              <w:rPr>
                <w:del w:id="2249" w:author="Yin, Donglei *" w:date="2018-07-16T10:05:00Z"/>
                <w:rFonts w:ascii="Calibri" w:eastAsia="Times New Roman" w:hAnsi="Calibri" w:cs="Times New Roman"/>
                <w:color w:val="000000"/>
                <w:lang w:eastAsia="en-US"/>
              </w:rPr>
            </w:pPr>
            <w:del w:id="2250" w:author="Yin, Donglei *" w:date="2018-07-16T10:05:00Z">
              <w:r w:rsidRPr="00CB7000" w:rsidDel="002E28BA">
                <w:rPr>
                  <w:rFonts w:ascii="Calibri" w:eastAsia="Times New Roman" w:hAnsi="Calibri" w:cs="Times New Roman"/>
                  <w:color w:val="000000"/>
                  <w:lang w:eastAsia="en-US"/>
                </w:rPr>
                <w:delText>0.69</w:delText>
              </w:r>
            </w:del>
          </w:p>
        </w:tc>
        <w:tc>
          <w:tcPr>
            <w:tcW w:w="757" w:type="dxa"/>
            <w:tcBorders>
              <w:top w:val="nil"/>
              <w:left w:val="nil"/>
              <w:bottom w:val="nil"/>
              <w:right w:val="nil"/>
            </w:tcBorders>
            <w:shd w:val="clear" w:color="auto" w:fill="auto"/>
            <w:noWrap/>
            <w:vAlign w:val="center"/>
            <w:hideMark/>
          </w:tcPr>
          <w:p w14:paraId="39596395" w14:textId="725AB1A0" w:rsidR="00B55D9A" w:rsidRPr="00CB7000" w:rsidDel="002E28BA" w:rsidRDefault="00B55D9A" w:rsidP="00CB7000">
            <w:pPr>
              <w:spacing w:after="0" w:line="240" w:lineRule="auto"/>
              <w:jc w:val="center"/>
              <w:rPr>
                <w:del w:id="2251" w:author="Yin, Donglei *" w:date="2018-07-16T10:05:00Z"/>
                <w:rFonts w:ascii="Calibri" w:eastAsia="Times New Roman" w:hAnsi="Calibri" w:cs="Times New Roman"/>
                <w:color w:val="000000"/>
                <w:lang w:eastAsia="en-US"/>
              </w:rPr>
            </w:pPr>
            <w:del w:id="2252"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354E2857" w14:textId="3F66EBC8" w:rsidR="00B55D9A" w:rsidRPr="00CB7000" w:rsidDel="002E28BA" w:rsidRDefault="00B55D9A" w:rsidP="00CB7000">
            <w:pPr>
              <w:spacing w:after="0" w:line="240" w:lineRule="auto"/>
              <w:jc w:val="center"/>
              <w:rPr>
                <w:del w:id="2253" w:author="Yin, Donglei *" w:date="2018-07-16T10:05:00Z"/>
                <w:rFonts w:ascii="Calibri" w:eastAsia="Times New Roman" w:hAnsi="Calibri" w:cs="Times New Roman"/>
                <w:color w:val="000000"/>
                <w:lang w:eastAsia="en-US"/>
              </w:rPr>
            </w:pPr>
            <w:del w:id="2254"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BCBE"/>
            <w:noWrap/>
            <w:vAlign w:val="center"/>
            <w:hideMark/>
          </w:tcPr>
          <w:p w14:paraId="126E69F3" w14:textId="6B2ADDB2" w:rsidR="00B55D9A" w:rsidRPr="00CB7000" w:rsidDel="002E28BA" w:rsidRDefault="00B55D9A" w:rsidP="00CB7000">
            <w:pPr>
              <w:spacing w:after="0" w:line="240" w:lineRule="auto"/>
              <w:jc w:val="center"/>
              <w:rPr>
                <w:del w:id="2255" w:author="Yin, Donglei *" w:date="2018-07-16T10:05:00Z"/>
                <w:rFonts w:ascii="Calibri" w:eastAsia="Times New Roman" w:hAnsi="Calibri" w:cs="Times New Roman"/>
                <w:color w:val="000000"/>
                <w:lang w:eastAsia="en-US"/>
              </w:rPr>
            </w:pPr>
            <w:del w:id="2256" w:author="Yin, Donglei *" w:date="2018-07-16T10:05:00Z">
              <w:r w:rsidRPr="00CB7000" w:rsidDel="002E28BA">
                <w:rPr>
                  <w:rFonts w:ascii="Calibri" w:eastAsia="Times New Roman" w:hAnsi="Calibri" w:cs="Times New Roman"/>
                  <w:color w:val="000000"/>
                  <w:lang w:eastAsia="en-US"/>
                </w:rPr>
                <w:delText>0.37</w:delText>
              </w:r>
            </w:del>
          </w:p>
        </w:tc>
        <w:tc>
          <w:tcPr>
            <w:tcW w:w="867" w:type="dxa"/>
            <w:tcBorders>
              <w:top w:val="nil"/>
              <w:left w:val="nil"/>
              <w:bottom w:val="nil"/>
              <w:right w:val="nil"/>
            </w:tcBorders>
            <w:shd w:val="clear" w:color="auto" w:fill="auto"/>
            <w:noWrap/>
            <w:vAlign w:val="center"/>
            <w:hideMark/>
          </w:tcPr>
          <w:p w14:paraId="30E348AC" w14:textId="08F2F732" w:rsidR="00B55D9A" w:rsidRPr="00CB7000" w:rsidDel="002E28BA" w:rsidRDefault="00B55D9A" w:rsidP="00CB7000">
            <w:pPr>
              <w:spacing w:after="0" w:line="240" w:lineRule="auto"/>
              <w:jc w:val="center"/>
              <w:rPr>
                <w:del w:id="2257" w:author="Yin, Donglei *" w:date="2018-07-16T10:05:00Z"/>
                <w:rFonts w:ascii="Calibri" w:eastAsia="Times New Roman" w:hAnsi="Calibri" w:cs="Times New Roman"/>
                <w:color w:val="000000"/>
                <w:lang w:eastAsia="en-US"/>
              </w:rPr>
            </w:pPr>
            <w:del w:id="2258"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1A67CD92" w14:textId="2030C924" w:rsidR="00B55D9A" w:rsidRPr="00CB7000" w:rsidDel="002E28BA" w:rsidRDefault="00B55D9A" w:rsidP="00CB7000">
            <w:pPr>
              <w:spacing w:after="0" w:line="240" w:lineRule="auto"/>
              <w:jc w:val="center"/>
              <w:rPr>
                <w:del w:id="2259" w:author="Yin, Donglei *" w:date="2018-07-16T10:05:00Z"/>
                <w:rFonts w:ascii="Calibri" w:eastAsia="Times New Roman" w:hAnsi="Calibri" w:cs="Times New Roman"/>
                <w:color w:val="000000"/>
                <w:lang w:eastAsia="en-US"/>
              </w:rPr>
            </w:pPr>
            <w:del w:id="2260"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2F2679DC" w14:textId="33B550E5" w:rsidTr="00EC7A1B">
        <w:trPr>
          <w:trHeight w:val="280"/>
          <w:del w:id="2261" w:author="Yin, Donglei *" w:date="2018-07-16T10:05:00Z"/>
        </w:trPr>
        <w:tc>
          <w:tcPr>
            <w:tcW w:w="692" w:type="dxa"/>
            <w:tcBorders>
              <w:top w:val="nil"/>
              <w:left w:val="single" w:sz="8" w:space="0" w:color="auto"/>
              <w:bottom w:val="nil"/>
              <w:right w:val="nil"/>
            </w:tcBorders>
            <w:shd w:val="clear" w:color="auto" w:fill="auto"/>
            <w:noWrap/>
            <w:vAlign w:val="center"/>
            <w:hideMark/>
          </w:tcPr>
          <w:p w14:paraId="6C641163" w14:textId="348F94F9" w:rsidR="00B55D9A" w:rsidRPr="00CB7000" w:rsidDel="002E28BA" w:rsidRDefault="00B55D9A" w:rsidP="00CB7000">
            <w:pPr>
              <w:spacing w:after="0" w:line="240" w:lineRule="auto"/>
              <w:jc w:val="center"/>
              <w:rPr>
                <w:del w:id="2262" w:author="Yin, Donglei *" w:date="2018-07-16T10:05:00Z"/>
                <w:rFonts w:ascii="Calibri" w:eastAsia="Times New Roman" w:hAnsi="Calibri" w:cs="Times New Roman"/>
                <w:color w:val="000000"/>
                <w:lang w:eastAsia="en-US"/>
              </w:rPr>
            </w:pPr>
            <w:del w:id="2263" w:author="Yin, Donglei *" w:date="2018-07-16T10:05:00Z">
              <w:r w:rsidRPr="00CB7000" w:rsidDel="002E28BA">
                <w:rPr>
                  <w:rFonts w:ascii="Calibri" w:eastAsia="Times New Roman" w:hAnsi="Calibri" w:cs="Times New Roman"/>
                  <w:color w:val="000000"/>
                  <w:lang w:eastAsia="en-US"/>
                </w:rPr>
                <w:delText>10</w:delText>
              </w:r>
            </w:del>
          </w:p>
        </w:tc>
        <w:tc>
          <w:tcPr>
            <w:tcW w:w="1386" w:type="dxa"/>
            <w:tcBorders>
              <w:top w:val="nil"/>
              <w:left w:val="single" w:sz="8" w:space="0" w:color="auto"/>
              <w:bottom w:val="nil"/>
              <w:right w:val="nil"/>
            </w:tcBorders>
            <w:shd w:val="clear" w:color="000000" w:fill="F98082"/>
            <w:noWrap/>
            <w:vAlign w:val="center"/>
            <w:hideMark/>
          </w:tcPr>
          <w:p w14:paraId="55FBEB6A" w14:textId="1C2B7236" w:rsidR="00B55D9A" w:rsidRPr="00CB7000" w:rsidDel="002E28BA" w:rsidRDefault="00B55D9A" w:rsidP="00CB7000">
            <w:pPr>
              <w:spacing w:after="0" w:line="240" w:lineRule="auto"/>
              <w:jc w:val="center"/>
              <w:rPr>
                <w:del w:id="2264" w:author="Yin, Donglei *" w:date="2018-07-16T10:05:00Z"/>
                <w:rFonts w:ascii="Calibri" w:eastAsia="Times New Roman" w:hAnsi="Calibri" w:cs="Times New Roman"/>
                <w:color w:val="000000"/>
                <w:lang w:eastAsia="en-US"/>
              </w:rPr>
            </w:pPr>
            <w:del w:id="2265" w:author="Yin, Donglei *" w:date="2018-07-16T10:05:00Z">
              <w:r w:rsidRPr="00CB7000" w:rsidDel="002E28BA">
                <w:rPr>
                  <w:rFonts w:ascii="Calibri" w:eastAsia="Times New Roman" w:hAnsi="Calibri" w:cs="Times New Roman"/>
                  <w:color w:val="000000"/>
                  <w:lang w:eastAsia="en-US"/>
                </w:rPr>
                <w:delText>0.71</w:delText>
              </w:r>
            </w:del>
          </w:p>
        </w:tc>
        <w:tc>
          <w:tcPr>
            <w:tcW w:w="718" w:type="dxa"/>
            <w:tcBorders>
              <w:top w:val="nil"/>
              <w:left w:val="nil"/>
              <w:bottom w:val="nil"/>
              <w:right w:val="nil"/>
            </w:tcBorders>
            <w:shd w:val="clear" w:color="auto" w:fill="auto"/>
            <w:noWrap/>
            <w:vAlign w:val="center"/>
            <w:hideMark/>
          </w:tcPr>
          <w:p w14:paraId="3C832371" w14:textId="48E10D0E" w:rsidR="00B55D9A" w:rsidRPr="00CB7000" w:rsidDel="002E28BA" w:rsidRDefault="00B55D9A" w:rsidP="00CB7000">
            <w:pPr>
              <w:spacing w:after="0" w:line="240" w:lineRule="auto"/>
              <w:jc w:val="center"/>
              <w:rPr>
                <w:del w:id="2266" w:author="Yin, Donglei *" w:date="2018-07-16T10:05:00Z"/>
                <w:rFonts w:ascii="Calibri" w:eastAsia="Times New Roman" w:hAnsi="Calibri" w:cs="Times New Roman"/>
                <w:color w:val="000000"/>
                <w:lang w:eastAsia="en-US"/>
              </w:rPr>
            </w:pPr>
            <w:del w:id="2267"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0DF3690A" w14:textId="39FEB2F6" w:rsidR="00B55D9A" w:rsidRPr="00CB7000" w:rsidDel="002E28BA" w:rsidRDefault="00B55D9A" w:rsidP="00CB7000">
            <w:pPr>
              <w:spacing w:after="0" w:line="240" w:lineRule="auto"/>
              <w:jc w:val="center"/>
              <w:rPr>
                <w:del w:id="2268" w:author="Yin, Donglei *" w:date="2018-07-16T10:05:00Z"/>
                <w:rFonts w:ascii="Calibri" w:eastAsia="Times New Roman" w:hAnsi="Calibri" w:cs="Times New Roman"/>
                <w:color w:val="000000"/>
                <w:lang w:eastAsia="en-US"/>
              </w:rPr>
            </w:pPr>
            <w:del w:id="2269"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8789"/>
            <w:noWrap/>
            <w:vAlign w:val="center"/>
            <w:hideMark/>
          </w:tcPr>
          <w:p w14:paraId="4E1166F2" w14:textId="3ABB2212" w:rsidR="00B55D9A" w:rsidRPr="00CB7000" w:rsidDel="002E28BA" w:rsidRDefault="00B55D9A" w:rsidP="00CB7000">
            <w:pPr>
              <w:spacing w:after="0" w:line="240" w:lineRule="auto"/>
              <w:jc w:val="center"/>
              <w:rPr>
                <w:del w:id="2270" w:author="Yin, Donglei *" w:date="2018-07-16T10:05:00Z"/>
                <w:rFonts w:ascii="Calibri" w:eastAsia="Times New Roman" w:hAnsi="Calibri" w:cs="Times New Roman"/>
                <w:color w:val="000000"/>
                <w:lang w:eastAsia="en-US"/>
              </w:rPr>
            </w:pPr>
            <w:del w:id="2271" w:author="Yin, Donglei *" w:date="2018-07-16T10:05:00Z">
              <w:r w:rsidRPr="00CB7000" w:rsidDel="002E28BA">
                <w:rPr>
                  <w:rFonts w:ascii="Calibri" w:eastAsia="Times New Roman" w:hAnsi="Calibri" w:cs="Times New Roman"/>
                  <w:color w:val="000000"/>
                  <w:lang w:eastAsia="en-US"/>
                </w:rPr>
                <w:delText>0.67</w:delText>
              </w:r>
            </w:del>
          </w:p>
        </w:tc>
        <w:tc>
          <w:tcPr>
            <w:tcW w:w="757" w:type="dxa"/>
            <w:tcBorders>
              <w:top w:val="nil"/>
              <w:left w:val="nil"/>
              <w:bottom w:val="nil"/>
              <w:right w:val="nil"/>
            </w:tcBorders>
            <w:shd w:val="clear" w:color="auto" w:fill="auto"/>
            <w:noWrap/>
            <w:vAlign w:val="center"/>
            <w:hideMark/>
          </w:tcPr>
          <w:p w14:paraId="0CA7223E" w14:textId="5DD693D8" w:rsidR="00B55D9A" w:rsidRPr="00CB7000" w:rsidDel="002E28BA" w:rsidRDefault="00B55D9A" w:rsidP="00CB7000">
            <w:pPr>
              <w:spacing w:after="0" w:line="240" w:lineRule="auto"/>
              <w:jc w:val="center"/>
              <w:rPr>
                <w:del w:id="2272" w:author="Yin, Donglei *" w:date="2018-07-16T10:05:00Z"/>
                <w:rFonts w:ascii="Calibri" w:eastAsia="Times New Roman" w:hAnsi="Calibri" w:cs="Times New Roman"/>
                <w:color w:val="000000"/>
                <w:lang w:eastAsia="en-US"/>
              </w:rPr>
            </w:pPr>
            <w:del w:id="2273"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02D94D37" w14:textId="7996802C" w:rsidR="00B55D9A" w:rsidRPr="00CB7000" w:rsidDel="002E28BA" w:rsidRDefault="00B55D9A" w:rsidP="00CB7000">
            <w:pPr>
              <w:spacing w:after="0" w:line="240" w:lineRule="auto"/>
              <w:jc w:val="center"/>
              <w:rPr>
                <w:del w:id="2274" w:author="Yin, Donglei *" w:date="2018-07-16T10:05:00Z"/>
                <w:rFonts w:ascii="Calibri" w:eastAsia="Times New Roman" w:hAnsi="Calibri" w:cs="Times New Roman"/>
                <w:color w:val="000000"/>
                <w:lang w:eastAsia="en-US"/>
              </w:rPr>
            </w:pPr>
            <w:del w:id="2275"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C9CC"/>
            <w:noWrap/>
            <w:vAlign w:val="center"/>
            <w:hideMark/>
          </w:tcPr>
          <w:p w14:paraId="6573DC4B" w14:textId="6E0DB3F1" w:rsidR="00B55D9A" w:rsidRPr="00CB7000" w:rsidDel="002E28BA" w:rsidRDefault="00B55D9A" w:rsidP="00CB7000">
            <w:pPr>
              <w:spacing w:after="0" w:line="240" w:lineRule="auto"/>
              <w:jc w:val="center"/>
              <w:rPr>
                <w:del w:id="2276" w:author="Yin, Donglei *" w:date="2018-07-16T10:05:00Z"/>
                <w:rFonts w:ascii="Calibri" w:eastAsia="Times New Roman" w:hAnsi="Calibri" w:cs="Times New Roman"/>
                <w:color w:val="000000"/>
                <w:lang w:eastAsia="en-US"/>
              </w:rPr>
            </w:pPr>
            <w:del w:id="2277" w:author="Yin, Donglei *" w:date="2018-07-16T10:05:00Z">
              <w:r w:rsidRPr="00CB7000" w:rsidDel="002E28BA">
                <w:rPr>
                  <w:rFonts w:ascii="Calibri" w:eastAsia="Times New Roman" w:hAnsi="Calibri" w:cs="Times New Roman"/>
                  <w:color w:val="000000"/>
                  <w:lang w:eastAsia="en-US"/>
                </w:rPr>
                <w:delText>0.295</w:delText>
              </w:r>
            </w:del>
          </w:p>
        </w:tc>
        <w:tc>
          <w:tcPr>
            <w:tcW w:w="867" w:type="dxa"/>
            <w:tcBorders>
              <w:top w:val="nil"/>
              <w:left w:val="nil"/>
              <w:bottom w:val="nil"/>
              <w:right w:val="nil"/>
            </w:tcBorders>
            <w:shd w:val="clear" w:color="auto" w:fill="auto"/>
            <w:noWrap/>
            <w:vAlign w:val="center"/>
            <w:hideMark/>
          </w:tcPr>
          <w:p w14:paraId="28D7149F" w14:textId="545B29EF" w:rsidR="00B55D9A" w:rsidRPr="00CB7000" w:rsidDel="002E28BA" w:rsidRDefault="00B55D9A" w:rsidP="00CB7000">
            <w:pPr>
              <w:spacing w:after="0" w:line="240" w:lineRule="auto"/>
              <w:jc w:val="center"/>
              <w:rPr>
                <w:del w:id="2278" w:author="Yin, Donglei *" w:date="2018-07-16T10:05:00Z"/>
                <w:rFonts w:ascii="Calibri" w:eastAsia="Times New Roman" w:hAnsi="Calibri" w:cs="Times New Roman"/>
                <w:color w:val="000000"/>
                <w:lang w:eastAsia="en-US"/>
              </w:rPr>
            </w:pPr>
            <w:del w:id="2279"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5E3EED67" w14:textId="5421E75A" w:rsidR="00B55D9A" w:rsidRPr="00CB7000" w:rsidDel="002E28BA" w:rsidRDefault="00B55D9A" w:rsidP="00CB7000">
            <w:pPr>
              <w:spacing w:after="0" w:line="240" w:lineRule="auto"/>
              <w:jc w:val="center"/>
              <w:rPr>
                <w:del w:id="2280" w:author="Yin, Donglei *" w:date="2018-07-16T10:05:00Z"/>
                <w:rFonts w:ascii="Calibri" w:eastAsia="Times New Roman" w:hAnsi="Calibri" w:cs="Times New Roman"/>
                <w:color w:val="000000"/>
                <w:lang w:eastAsia="en-US"/>
              </w:rPr>
            </w:pPr>
            <w:del w:id="2281"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70C348C1" w14:textId="075E6F09" w:rsidTr="00EC7A1B">
        <w:trPr>
          <w:trHeight w:val="300"/>
          <w:del w:id="2282" w:author="Yin, Donglei *" w:date="2018-07-16T10:05:00Z"/>
        </w:trPr>
        <w:tc>
          <w:tcPr>
            <w:tcW w:w="692" w:type="dxa"/>
            <w:tcBorders>
              <w:top w:val="nil"/>
              <w:left w:val="single" w:sz="8" w:space="0" w:color="auto"/>
              <w:bottom w:val="single" w:sz="8" w:space="0" w:color="auto"/>
              <w:right w:val="nil"/>
            </w:tcBorders>
            <w:shd w:val="clear" w:color="auto" w:fill="auto"/>
            <w:noWrap/>
            <w:vAlign w:val="center"/>
            <w:hideMark/>
          </w:tcPr>
          <w:p w14:paraId="721DC6E8" w14:textId="2120F207" w:rsidR="00B55D9A" w:rsidRPr="00CB7000" w:rsidDel="002E28BA" w:rsidRDefault="00B55D9A" w:rsidP="00CB7000">
            <w:pPr>
              <w:spacing w:after="0" w:line="240" w:lineRule="auto"/>
              <w:jc w:val="center"/>
              <w:rPr>
                <w:del w:id="2283" w:author="Yin, Donglei *" w:date="2018-07-16T10:05:00Z"/>
                <w:rFonts w:ascii="Calibri" w:eastAsia="Times New Roman" w:hAnsi="Calibri" w:cs="Times New Roman"/>
                <w:color w:val="000000"/>
                <w:lang w:eastAsia="en-US"/>
              </w:rPr>
            </w:pPr>
            <w:del w:id="2284" w:author="Yin, Donglei *" w:date="2018-07-16T10:05:00Z">
              <w:r w:rsidRPr="00CB7000" w:rsidDel="002E28BA">
                <w:rPr>
                  <w:rFonts w:ascii="Calibri" w:eastAsia="Times New Roman" w:hAnsi="Calibri" w:cs="Times New Roman"/>
                  <w:color w:val="000000"/>
                  <w:lang w:eastAsia="en-US"/>
                </w:rPr>
                <w:delText>12</w:delText>
              </w:r>
            </w:del>
          </w:p>
        </w:tc>
        <w:tc>
          <w:tcPr>
            <w:tcW w:w="1386" w:type="dxa"/>
            <w:tcBorders>
              <w:top w:val="nil"/>
              <w:left w:val="single" w:sz="8" w:space="0" w:color="auto"/>
              <w:bottom w:val="single" w:sz="8" w:space="0" w:color="auto"/>
              <w:right w:val="nil"/>
            </w:tcBorders>
            <w:shd w:val="clear" w:color="000000" w:fill="F98688"/>
            <w:noWrap/>
            <w:vAlign w:val="center"/>
            <w:hideMark/>
          </w:tcPr>
          <w:p w14:paraId="7B64B840" w14:textId="61196530" w:rsidR="00B55D9A" w:rsidRPr="00CB7000" w:rsidDel="002E28BA" w:rsidRDefault="00B55D9A" w:rsidP="00CB7000">
            <w:pPr>
              <w:spacing w:after="0" w:line="240" w:lineRule="auto"/>
              <w:jc w:val="center"/>
              <w:rPr>
                <w:del w:id="2285" w:author="Yin, Donglei *" w:date="2018-07-16T10:05:00Z"/>
                <w:rFonts w:ascii="Calibri" w:eastAsia="Times New Roman" w:hAnsi="Calibri" w:cs="Times New Roman"/>
                <w:color w:val="000000"/>
                <w:lang w:eastAsia="en-US"/>
              </w:rPr>
            </w:pPr>
            <w:del w:id="2286" w:author="Yin, Donglei *" w:date="2018-07-16T10:05:00Z">
              <w:r w:rsidRPr="00CB7000" w:rsidDel="002E28BA">
                <w:rPr>
                  <w:rFonts w:ascii="Calibri" w:eastAsia="Times New Roman" w:hAnsi="Calibri" w:cs="Times New Roman"/>
                  <w:color w:val="000000"/>
                  <w:lang w:eastAsia="en-US"/>
                </w:rPr>
                <w:delText>0.675</w:delText>
              </w:r>
            </w:del>
          </w:p>
        </w:tc>
        <w:tc>
          <w:tcPr>
            <w:tcW w:w="718" w:type="dxa"/>
            <w:tcBorders>
              <w:top w:val="nil"/>
              <w:left w:val="nil"/>
              <w:bottom w:val="single" w:sz="8" w:space="0" w:color="auto"/>
              <w:right w:val="nil"/>
            </w:tcBorders>
            <w:shd w:val="clear" w:color="auto" w:fill="auto"/>
            <w:noWrap/>
            <w:vAlign w:val="center"/>
            <w:hideMark/>
          </w:tcPr>
          <w:p w14:paraId="61FD66C2" w14:textId="45909E4A" w:rsidR="00B55D9A" w:rsidRPr="00CB7000" w:rsidDel="002E28BA" w:rsidRDefault="00B55D9A" w:rsidP="00CB7000">
            <w:pPr>
              <w:spacing w:after="0" w:line="240" w:lineRule="auto"/>
              <w:jc w:val="center"/>
              <w:rPr>
                <w:del w:id="2287" w:author="Yin, Donglei *" w:date="2018-07-16T10:05:00Z"/>
                <w:rFonts w:ascii="Calibri" w:eastAsia="Times New Roman" w:hAnsi="Calibri" w:cs="Times New Roman"/>
                <w:color w:val="000000"/>
                <w:lang w:eastAsia="en-US"/>
              </w:rPr>
            </w:pPr>
            <w:del w:id="2288"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single" w:sz="8" w:space="0" w:color="auto"/>
              <w:right w:val="nil"/>
            </w:tcBorders>
            <w:shd w:val="clear" w:color="auto" w:fill="auto"/>
            <w:noWrap/>
            <w:vAlign w:val="center"/>
            <w:hideMark/>
          </w:tcPr>
          <w:p w14:paraId="515C15E3" w14:textId="44599824" w:rsidR="00B55D9A" w:rsidRPr="00CB7000" w:rsidDel="002E28BA" w:rsidRDefault="00B55D9A" w:rsidP="00CB7000">
            <w:pPr>
              <w:spacing w:after="0" w:line="240" w:lineRule="auto"/>
              <w:jc w:val="center"/>
              <w:rPr>
                <w:del w:id="2289" w:author="Yin, Donglei *" w:date="2018-07-16T10:05:00Z"/>
                <w:rFonts w:ascii="Calibri" w:eastAsia="Times New Roman" w:hAnsi="Calibri" w:cs="Times New Roman"/>
                <w:color w:val="000000"/>
                <w:lang w:eastAsia="en-US"/>
              </w:rPr>
            </w:pPr>
            <w:del w:id="2290"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single" w:sz="8" w:space="0" w:color="auto"/>
              <w:right w:val="nil"/>
            </w:tcBorders>
            <w:shd w:val="clear" w:color="000000" w:fill="F98B8D"/>
            <w:noWrap/>
            <w:vAlign w:val="center"/>
            <w:hideMark/>
          </w:tcPr>
          <w:p w14:paraId="54C09781" w14:textId="5BA67D49" w:rsidR="00B55D9A" w:rsidRPr="00CB7000" w:rsidDel="002E28BA" w:rsidRDefault="00B55D9A" w:rsidP="00CB7000">
            <w:pPr>
              <w:spacing w:after="0" w:line="240" w:lineRule="auto"/>
              <w:jc w:val="center"/>
              <w:rPr>
                <w:del w:id="2291" w:author="Yin, Donglei *" w:date="2018-07-16T10:05:00Z"/>
                <w:rFonts w:ascii="Calibri" w:eastAsia="Times New Roman" w:hAnsi="Calibri" w:cs="Times New Roman"/>
                <w:color w:val="000000"/>
                <w:lang w:eastAsia="en-US"/>
              </w:rPr>
            </w:pPr>
            <w:del w:id="2292" w:author="Yin, Donglei *" w:date="2018-07-16T10:05:00Z">
              <w:r w:rsidRPr="00CB7000" w:rsidDel="002E28BA">
                <w:rPr>
                  <w:rFonts w:ascii="Calibri" w:eastAsia="Times New Roman" w:hAnsi="Calibri" w:cs="Times New Roman"/>
                  <w:color w:val="000000"/>
                  <w:lang w:eastAsia="en-US"/>
                </w:rPr>
                <w:delText>0.645</w:delText>
              </w:r>
            </w:del>
          </w:p>
        </w:tc>
        <w:tc>
          <w:tcPr>
            <w:tcW w:w="757" w:type="dxa"/>
            <w:tcBorders>
              <w:top w:val="nil"/>
              <w:left w:val="nil"/>
              <w:bottom w:val="single" w:sz="8" w:space="0" w:color="auto"/>
              <w:right w:val="nil"/>
            </w:tcBorders>
            <w:shd w:val="clear" w:color="auto" w:fill="auto"/>
            <w:noWrap/>
            <w:vAlign w:val="center"/>
            <w:hideMark/>
          </w:tcPr>
          <w:p w14:paraId="7B811B3B" w14:textId="20684351" w:rsidR="00B55D9A" w:rsidRPr="00CB7000" w:rsidDel="002E28BA" w:rsidRDefault="00B55D9A" w:rsidP="00CB7000">
            <w:pPr>
              <w:spacing w:after="0" w:line="240" w:lineRule="auto"/>
              <w:jc w:val="center"/>
              <w:rPr>
                <w:del w:id="2293" w:author="Yin, Donglei *" w:date="2018-07-16T10:05:00Z"/>
                <w:rFonts w:ascii="Calibri" w:eastAsia="Times New Roman" w:hAnsi="Calibri" w:cs="Times New Roman"/>
                <w:color w:val="000000"/>
                <w:lang w:eastAsia="en-US"/>
              </w:rPr>
            </w:pPr>
            <w:del w:id="2294"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single" w:sz="8" w:space="0" w:color="auto"/>
              <w:right w:val="single" w:sz="8" w:space="0" w:color="auto"/>
            </w:tcBorders>
            <w:shd w:val="clear" w:color="auto" w:fill="auto"/>
            <w:noWrap/>
            <w:vAlign w:val="center"/>
            <w:hideMark/>
          </w:tcPr>
          <w:p w14:paraId="22FEB1CD" w14:textId="0DB9ACA9" w:rsidR="00B55D9A" w:rsidRPr="00CB7000" w:rsidDel="002E28BA" w:rsidRDefault="00B55D9A" w:rsidP="00CB7000">
            <w:pPr>
              <w:spacing w:after="0" w:line="240" w:lineRule="auto"/>
              <w:jc w:val="center"/>
              <w:rPr>
                <w:del w:id="2295" w:author="Yin, Donglei *" w:date="2018-07-16T10:05:00Z"/>
                <w:rFonts w:ascii="Calibri" w:eastAsia="Times New Roman" w:hAnsi="Calibri" w:cs="Times New Roman"/>
                <w:color w:val="000000"/>
                <w:lang w:eastAsia="en-US"/>
              </w:rPr>
            </w:pPr>
            <w:del w:id="2296"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single" w:sz="8" w:space="0" w:color="auto"/>
              <w:right w:val="nil"/>
            </w:tcBorders>
            <w:shd w:val="clear" w:color="000000" w:fill="FBC6C9"/>
            <w:noWrap/>
            <w:vAlign w:val="center"/>
            <w:hideMark/>
          </w:tcPr>
          <w:p w14:paraId="1FF7D99F" w14:textId="4A6A44E9" w:rsidR="00B55D9A" w:rsidRPr="00CB7000" w:rsidDel="002E28BA" w:rsidRDefault="00B55D9A" w:rsidP="00CB7000">
            <w:pPr>
              <w:spacing w:after="0" w:line="240" w:lineRule="auto"/>
              <w:jc w:val="center"/>
              <w:rPr>
                <w:del w:id="2297" w:author="Yin, Donglei *" w:date="2018-07-16T10:05:00Z"/>
                <w:rFonts w:ascii="Calibri" w:eastAsia="Times New Roman" w:hAnsi="Calibri" w:cs="Times New Roman"/>
                <w:color w:val="000000"/>
                <w:lang w:eastAsia="en-US"/>
              </w:rPr>
            </w:pPr>
            <w:del w:id="2298" w:author="Yin, Donglei *" w:date="2018-07-16T10:05:00Z">
              <w:r w:rsidRPr="00CB7000" w:rsidDel="002E28BA">
                <w:rPr>
                  <w:rFonts w:ascii="Calibri" w:eastAsia="Times New Roman" w:hAnsi="Calibri" w:cs="Times New Roman"/>
                  <w:color w:val="000000"/>
                  <w:lang w:eastAsia="en-US"/>
                </w:rPr>
                <w:delText>0.31</w:delText>
              </w:r>
            </w:del>
          </w:p>
        </w:tc>
        <w:tc>
          <w:tcPr>
            <w:tcW w:w="867" w:type="dxa"/>
            <w:tcBorders>
              <w:top w:val="nil"/>
              <w:left w:val="nil"/>
              <w:bottom w:val="single" w:sz="8" w:space="0" w:color="auto"/>
              <w:right w:val="nil"/>
            </w:tcBorders>
            <w:shd w:val="clear" w:color="auto" w:fill="auto"/>
            <w:noWrap/>
            <w:vAlign w:val="center"/>
            <w:hideMark/>
          </w:tcPr>
          <w:p w14:paraId="02645B91" w14:textId="2F158BA7" w:rsidR="00B55D9A" w:rsidRPr="00CB7000" w:rsidDel="002E28BA" w:rsidRDefault="00B55D9A" w:rsidP="00CB7000">
            <w:pPr>
              <w:spacing w:after="0" w:line="240" w:lineRule="auto"/>
              <w:jc w:val="center"/>
              <w:rPr>
                <w:del w:id="2299" w:author="Yin, Donglei *" w:date="2018-07-16T10:05:00Z"/>
                <w:rFonts w:ascii="Calibri" w:eastAsia="Times New Roman" w:hAnsi="Calibri" w:cs="Times New Roman"/>
                <w:color w:val="000000"/>
                <w:lang w:eastAsia="en-US"/>
              </w:rPr>
            </w:pPr>
            <w:del w:id="2300"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single" w:sz="8" w:space="0" w:color="auto"/>
              <w:right w:val="single" w:sz="8" w:space="0" w:color="auto"/>
            </w:tcBorders>
            <w:shd w:val="clear" w:color="auto" w:fill="auto"/>
            <w:noWrap/>
            <w:vAlign w:val="center"/>
            <w:hideMark/>
          </w:tcPr>
          <w:p w14:paraId="5F1982FF" w14:textId="2A1F21BF" w:rsidR="00B55D9A" w:rsidRPr="00CB7000" w:rsidDel="002E28BA" w:rsidRDefault="00B55D9A" w:rsidP="00CB7000">
            <w:pPr>
              <w:spacing w:after="0" w:line="240" w:lineRule="auto"/>
              <w:jc w:val="center"/>
              <w:rPr>
                <w:del w:id="2301" w:author="Yin, Donglei *" w:date="2018-07-16T10:05:00Z"/>
                <w:rFonts w:ascii="Calibri" w:eastAsia="Times New Roman" w:hAnsi="Calibri" w:cs="Times New Roman"/>
                <w:color w:val="000000"/>
                <w:lang w:eastAsia="en-US"/>
              </w:rPr>
            </w:pPr>
            <w:del w:id="2302"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2956877F" w14:textId="32F0A4FC" w:rsidTr="00EC7A1B">
        <w:trPr>
          <w:trHeight w:val="300"/>
          <w:del w:id="2303" w:author="Yin, Donglei *" w:date="2018-07-16T10:05:00Z"/>
        </w:trPr>
        <w:tc>
          <w:tcPr>
            <w:tcW w:w="692" w:type="dxa"/>
            <w:tcBorders>
              <w:top w:val="nil"/>
              <w:left w:val="nil"/>
              <w:bottom w:val="nil"/>
              <w:right w:val="nil"/>
            </w:tcBorders>
            <w:shd w:val="clear" w:color="auto" w:fill="auto"/>
            <w:noWrap/>
            <w:vAlign w:val="center"/>
            <w:hideMark/>
          </w:tcPr>
          <w:p w14:paraId="0ECAF5F9" w14:textId="4CD66D28" w:rsidR="00B55D9A" w:rsidRPr="00CB7000" w:rsidDel="002E28BA" w:rsidRDefault="00B55D9A" w:rsidP="00CB7000">
            <w:pPr>
              <w:spacing w:after="0" w:line="240" w:lineRule="auto"/>
              <w:jc w:val="center"/>
              <w:rPr>
                <w:del w:id="2304" w:author="Yin, Donglei *" w:date="2018-07-16T10:05:00Z"/>
                <w:rFonts w:ascii="Calibri" w:eastAsia="Times New Roman" w:hAnsi="Calibri" w:cs="Times New Roman"/>
                <w:color w:val="000000"/>
                <w:lang w:eastAsia="en-US"/>
              </w:rPr>
            </w:pPr>
          </w:p>
        </w:tc>
        <w:tc>
          <w:tcPr>
            <w:tcW w:w="7664" w:type="dxa"/>
            <w:gridSpan w:val="9"/>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B4B0DA1" w14:textId="219A2E58" w:rsidR="00B55D9A" w:rsidRPr="00CB7000" w:rsidDel="002E28BA" w:rsidRDefault="00B55D9A" w:rsidP="00CB7000">
            <w:pPr>
              <w:spacing w:after="0" w:line="240" w:lineRule="auto"/>
              <w:jc w:val="center"/>
              <w:rPr>
                <w:del w:id="2305" w:author="Yin, Donglei *" w:date="2018-07-16T10:05:00Z"/>
                <w:rFonts w:ascii="Calibri" w:eastAsia="Times New Roman" w:hAnsi="Calibri" w:cs="Times New Roman"/>
                <w:color w:val="000000"/>
                <w:lang w:eastAsia="en-US"/>
              </w:rPr>
            </w:pPr>
            <w:del w:id="2306" w:author="Yin, Donglei *" w:date="2018-07-16T10:05:00Z">
              <w:r w:rsidRPr="00CB7000" w:rsidDel="002E28BA">
                <w:rPr>
                  <w:rFonts w:ascii="Calibri" w:eastAsia="Times New Roman" w:hAnsi="Calibri" w:cs="Times New Roman"/>
                  <w:color w:val="000000"/>
                  <w:lang w:eastAsia="en-US"/>
                </w:rPr>
                <w:delText xml:space="preserve">The methods without </w:delText>
              </w:r>
              <w:r w:rsidRPr="000504A4" w:rsidDel="002E28BA">
                <w:rPr>
                  <w:rFonts w:ascii="Calibri" w:eastAsia="Times New Roman" w:hAnsi="Calibri" w:cs="Times New Roman"/>
                  <w:color w:val="000000"/>
                  <w:lang w:eastAsia="en-US"/>
                </w:rPr>
                <w:delText xml:space="preserve">assuming </w:delText>
              </w: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1</m:t>
                        </m:r>
                      </m:sub>
                    </m:sSub>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sub>
                </m:sSub>
              </m:oMath>
              <w:r w:rsidRPr="00CB7000" w:rsidDel="002E28BA">
                <w:rPr>
                  <w:rFonts w:ascii="Calibri" w:eastAsia="Times New Roman" w:hAnsi="Calibri" w:cs="Times New Roman"/>
                  <w:color w:val="000000"/>
                  <w:lang w:eastAsia="en-US"/>
                </w:rPr>
                <w:delText>, using two references</w:delText>
              </w:r>
            </w:del>
          </w:p>
        </w:tc>
      </w:tr>
      <w:tr w:rsidR="00B55D9A" w:rsidRPr="00CB7000" w:rsidDel="002E28BA" w14:paraId="13BAC581" w14:textId="3BDBF73D" w:rsidTr="00EC7A1B">
        <w:trPr>
          <w:trHeight w:val="300"/>
          <w:del w:id="2307" w:author="Yin, Donglei *" w:date="2018-07-16T10:05:00Z"/>
        </w:trPr>
        <w:tc>
          <w:tcPr>
            <w:tcW w:w="692" w:type="dxa"/>
            <w:tcBorders>
              <w:top w:val="nil"/>
              <w:left w:val="nil"/>
              <w:bottom w:val="nil"/>
              <w:right w:val="nil"/>
            </w:tcBorders>
            <w:shd w:val="clear" w:color="auto" w:fill="auto"/>
            <w:noWrap/>
            <w:vAlign w:val="center"/>
            <w:hideMark/>
          </w:tcPr>
          <w:p w14:paraId="7798DAD7" w14:textId="54F6282B" w:rsidR="00B55D9A" w:rsidRPr="00CB7000" w:rsidDel="002E28BA" w:rsidRDefault="00B55D9A" w:rsidP="00CB7000">
            <w:pPr>
              <w:spacing w:after="0" w:line="240" w:lineRule="auto"/>
              <w:jc w:val="center"/>
              <w:rPr>
                <w:del w:id="2308" w:author="Yin, Donglei *" w:date="2018-07-16T10:05:00Z"/>
                <w:rFonts w:ascii="Calibri" w:eastAsia="Times New Roman" w:hAnsi="Calibri" w:cs="Times New Roman"/>
                <w:color w:val="000000"/>
                <w:lang w:eastAsia="en-US"/>
              </w:rPr>
            </w:pPr>
          </w:p>
        </w:tc>
        <w:tc>
          <w:tcPr>
            <w:tcW w:w="282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E1063CA" w14:textId="199F8A0E" w:rsidR="00B55D9A" w:rsidRPr="00CB7000" w:rsidDel="002E28BA" w:rsidRDefault="00B55D9A" w:rsidP="00CB7000">
            <w:pPr>
              <w:spacing w:after="0" w:line="240" w:lineRule="auto"/>
              <w:jc w:val="center"/>
              <w:rPr>
                <w:del w:id="2309" w:author="Yin, Donglei *" w:date="2018-07-16T10:05:00Z"/>
                <w:rFonts w:ascii="Calibri" w:eastAsia="Times New Roman" w:hAnsi="Calibri" w:cs="Times New Roman"/>
                <w:color w:val="000000"/>
                <w:lang w:eastAsia="en-US"/>
              </w:rPr>
            </w:pPr>
            <w:del w:id="2310" w:author="Yin, Donglei *" w:date="2018-07-16T10:05:00Z">
              <w:r w:rsidRPr="00CB7000" w:rsidDel="002E28BA">
                <w:rPr>
                  <w:rFonts w:ascii="Calibri" w:eastAsia="Times New Roman" w:hAnsi="Calibri" w:cs="Times New Roman"/>
                  <w:color w:val="000000"/>
                  <w:lang w:eastAsia="en-US"/>
                </w:rPr>
                <w:delText>The original version</w:delText>
              </w:r>
            </w:del>
          </w:p>
        </w:tc>
        <w:tc>
          <w:tcPr>
            <w:tcW w:w="2304"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15D115A0" w14:textId="01CA1225" w:rsidR="00B55D9A" w:rsidRPr="00CB7000" w:rsidDel="002E28BA" w:rsidRDefault="00B55D9A" w:rsidP="00CB7000">
            <w:pPr>
              <w:spacing w:after="0" w:line="240" w:lineRule="auto"/>
              <w:jc w:val="center"/>
              <w:rPr>
                <w:del w:id="2311" w:author="Yin, Donglei *" w:date="2018-07-16T10:05:00Z"/>
                <w:rFonts w:ascii="Calibri" w:eastAsia="Times New Roman" w:hAnsi="Calibri" w:cs="Times New Roman"/>
                <w:color w:val="000000"/>
                <w:lang w:eastAsia="en-US"/>
              </w:rPr>
            </w:pPr>
            <w:del w:id="2312" w:author="Yin, Donglei *" w:date="2018-07-16T10:05:00Z">
              <w:r w:rsidRPr="00CB7000" w:rsidDel="002E28BA">
                <w:rPr>
                  <w:rFonts w:ascii="Calibri" w:eastAsia="Times New Roman" w:hAnsi="Calibri" w:cs="Times New Roman"/>
                  <w:color w:val="000000"/>
                  <w:lang w:eastAsia="en-US"/>
                </w:rPr>
                <w:delText>The integrated version</w:delText>
              </w:r>
            </w:del>
          </w:p>
        </w:tc>
        <w:tc>
          <w:tcPr>
            <w:tcW w:w="2538"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11375B6B" w14:textId="27E5F45A" w:rsidR="00B55D9A" w:rsidRPr="00CB7000" w:rsidDel="002E28BA" w:rsidRDefault="00B55D9A" w:rsidP="00CB7000">
            <w:pPr>
              <w:spacing w:after="0" w:line="240" w:lineRule="auto"/>
              <w:jc w:val="center"/>
              <w:rPr>
                <w:del w:id="2313" w:author="Yin, Donglei *" w:date="2018-07-16T10:05:00Z"/>
                <w:rFonts w:ascii="Calibri" w:eastAsia="Times New Roman" w:hAnsi="Calibri" w:cs="Times New Roman"/>
                <w:color w:val="000000"/>
                <w:lang w:eastAsia="en-US"/>
              </w:rPr>
            </w:pPr>
            <w:del w:id="2314" w:author="Yin, Donglei *" w:date="2018-07-16T10:05:00Z">
              <w:r w:rsidRPr="00CB7000" w:rsidDel="002E28BA">
                <w:rPr>
                  <w:rFonts w:ascii="Calibri" w:eastAsia="Times New Roman" w:hAnsi="Calibri" w:cs="Times New Roman"/>
                  <w:color w:val="000000"/>
                  <w:lang w:eastAsia="en-US"/>
                </w:rPr>
                <w:delText>Least favorable version</w:delText>
              </w:r>
            </w:del>
          </w:p>
        </w:tc>
      </w:tr>
      <w:tr w:rsidR="00B55D9A" w:rsidRPr="00CB7000" w:rsidDel="002E28BA" w14:paraId="37506084" w14:textId="011A3543" w:rsidTr="00EC7A1B">
        <w:trPr>
          <w:trHeight w:val="280"/>
          <w:del w:id="2315" w:author="Yin, Donglei *" w:date="2018-07-16T10:05:00Z"/>
        </w:trPr>
        <w:tc>
          <w:tcPr>
            <w:tcW w:w="69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F37B116" w14:textId="42370389" w:rsidR="00B55D9A" w:rsidRPr="00CB7000" w:rsidDel="002E28BA" w:rsidRDefault="00CA7610" w:rsidP="00CB7000">
            <w:pPr>
              <w:spacing w:after="0" w:line="240" w:lineRule="auto"/>
              <w:jc w:val="center"/>
              <w:rPr>
                <w:del w:id="2316" w:author="Yin, Donglei *" w:date="2018-07-16T10:05:00Z"/>
                <w:rFonts w:ascii="Calibri" w:eastAsia="Times New Roman" w:hAnsi="Calibri" w:cs="Times New Roman"/>
                <w:color w:val="000000"/>
                <w:lang w:eastAsia="en-US"/>
              </w:rPr>
            </w:pPr>
            <m:oMathPara>
              <m:oMath>
                <m:sSub>
                  <m:sSubPr>
                    <m:ctrlPr>
                      <w:del w:id="2317" w:author="Yin, Donglei *" w:date="2018-07-16T10:05:00Z">
                        <w:rPr>
                          <w:rFonts w:ascii="Cambria Math" w:eastAsia="Times New Roman" w:hAnsi="Cambria Math" w:cs="Times New Roman"/>
                          <w:i/>
                          <w:sz w:val="24"/>
                          <w:szCs w:val="24"/>
                        </w:rPr>
                      </w:del>
                    </m:ctrlPr>
                  </m:sSubPr>
                  <m:e>
                    <m:r>
                      <w:del w:id="2318" w:author="Yin, Donglei *" w:date="2018-07-16T10:05:00Z">
                        <w:rPr>
                          <w:rFonts w:ascii="Cambria Math" w:eastAsia="Times New Roman" w:hAnsi="Cambria Math" w:cs="Times New Roman"/>
                          <w:sz w:val="24"/>
                          <w:szCs w:val="24"/>
                        </w:rPr>
                        <m:t>σ</m:t>
                      </w:del>
                    </m:r>
                  </m:e>
                  <m:sub>
                    <m:sSub>
                      <m:sSubPr>
                        <m:ctrlPr>
                          <w:del w:id="2319" w:author="Yin, Donglei *" w:date="2018-07-16T10:05:00Z">
                            <w:rPr>
                              <w:rFonts w:ascii="Cambria Math" w:eastAsia="Times New Roman" w:hAnsi="Cambria Math" w:cs="Times New Roman"/>
                              <w:i/>
                              <w:sz w:val="24"/>
                              <w:szCs w:val="24"/>
                            </w:rPr>
                          </w:del>
                        </m:ctrlPr>
                      </m:sSubPr>
                      <m:e>
                        <m:r>
                          <w:del w:id="2320" w:author="Yin, Donglei *" w:date="2018-07-16T10:05:00Z">
                            <w:rPr>
                              <w:rFonts w:ascii="Cambria Math" w:eastAsia="Times New Roman" w:hAnsi="Cambria Math" w:cs="Times New Roman"/>
                              <w:sz w:val="24"/>
                              <w:szCs w:val="24"/>
                            </w:rPr>
                            <m:t>R</m:t>
                          </w:del>
                        </m:r>
                      </m:e>
                      <m:sub>
                        <m:r>
                          <w:del w:id="2321" w:author="Yin, Donglei *" w:date="2018-07-16T10:05:00Z">
                            <w:rPr>
                              <w:rFonts w:ascii="Cambria Math" w:eastAsia="Times New Roman" w:hAnsi="Cambria Math" w:cs="Times New Roman"/>
                              <w:sz w:val="24"/>
                              <w:szCs w:val="24"/>
                            </w:rPr>
                            <m:t>1</m:t>
                          </w:del>
                        </m:r>
                      </m:sub>
                    </m:sSub>
                  </m:sub>
                </m:sSub>
              </m:oMath>
            </m:oMathPara>
          </w:p>
        </w:tc>
        <w:tc>
          <w:tcPr>
            <w:tcW w:w="1386" w:type="dxa"/>
            <w:tcBorders>
              <w:top w:val="nil"/>
              <w:left w:val="nil"/>
              <w:bottom w:val="nil"/>
              <w:right w:val="nil"/>
            </w:tcBorders>
            <w:shd w:val="clear" w:color="auto" w:fill="auto"/>
            <w:noWrap/>
            <w:vAlign w:val="bottom"/>
            <w:hideMark/>
          </w:tcPr>
          <w:p w14:paraId="1691A749" w14:textId="02970FC4" w:rsidR="00B55D9A" w:rsidRPr="00CB7000" w:rsidDel="002E28BA" w:rsidRDefault="00B55D9A" w:rsidP="00CB7000">
            <w:pPr>
              <w:spacing w:after="0" w:line="240" w:lineRule="auto"/>
              <w:jc w:val="center"/>
              <w:rPr>
                <w:del w:id="2322" w:author="Yin, Donglei *" w:date="2018-07-16T10:05:00Z"/>
                <w:rFonts w:ascii="Calibri" w:eastAsia="Times New Roman" w:hAnsi="Calibri" w:cs="Times New Roman"/>
                <w:color w:val="000000"/>
                <w:lang w:eastAsia="en-US"/>
              </w:rPr>
            </w:pPr>
            <w:del w:id="2323" w:author="Yin, Donglei *" w:date="2018-07-16T10:05:00Z">
              <w:r w:rsidRPr="00562CAB" w:rsidDel="002E28BA">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3</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2</m:t>
                            </m:r>
                          </m:sub>
                        </m:sSub>
                      </m:sub>
                    </m:sSub>
                  </m:e>
                </m:d>
              </m:oMath>
            </w:del>
          </w:p>
        </w:tc>
        <w:tc>
          <w:tcPr>
            <w:tcW w:w="718" w:type="dxa"/>
            <w:tcBorders>
              <w:top w:val="nil"/>
              <w:left w:val="nil"/>
              <w:bottom w:val="nil"/>
              <w:right w:val="nil"/>
            </w:tcBorders>
            <w:shd w:val="clear" w:color="auto" w:fill="auto"/>
            <w:noWrap/>
            <w:vAlign w:val="bottom"/>
            <w:hideMark/>
          </w:tcPr>
          <w:p w14:paraId="6CCB4C98" w14:textId="057F1FB4" w:rsidR="00B55D9A" w:rsidRPr="00CB7000" w:rsidDel="002E28BA" w:rsidRDefault="00B55D9A" w:rsidP="00CB7000">
            <w:pPr>
              <w:spacing w:after="0" w:line="240" w:lineRule="auto"/>
              <w:jc w:val="center"/>
              <w:rPr>
                <w:del w:id="2324" w:author="Yin, Donglei *" w:date="2018-07-16T10:05:00Z"/>
                <w:rFonts w:ascii="Calibri" w:eastAsia="Times New Roman" w:hAnsi="Calibri" w:cs="Times New Roman"/>
                <w:color w:val="000000"/>
                <w:lang w:eastAsia="en-US"/>
              </w:rPr>
            </w:pPr>
            <w:del w:id="2325"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5</m:t>
                    </m:r>
                  </m:sup>
                </m:sSubSup>
              </m:oMath>
            </w:del>
          </w:p>
        </w:tc>
        <w:tc>
          <w:tcPr>
            <w:tcW w:w="718" w:type="dxa"/>
            <w:tcBorders>
              <w:top w:val="nil"/>
              <w:left w:val="nil"/>
              <w:bottom w:val="nil"/>
              <w:right w:val="nil"/>
            </w:tcBorders>
            <w:shd w:val="clear" w:color="auto" w:fill="auto"/>
            <w:noWrap/>
            <w:vAlign w:val="bottom"/>
            <w:hideMark/>
          </w:tcPr>
          <w:p w14:paraId="4E466272" w14:textId="051A9EC6" w:rsidR="00B55D9A" w:rsidRPr="00CB7000" w:rsidDel="002E28BA" w:rsidRDefault="00B55D9A" w:rsidP="00CB7000">
            <w:pPr>
              <w:spacing w:after="0" w:line="240" w:lineRule="auto"/>
              <w:jc w:val="center"/>
              <w:rPr>
                <w:del w:id="2326" w:author="Yin, Donglei *" w:date="2018-07-16T10:05:00Z"/>
                <w:rFonts w:ascii="Calibri" w:eastAsia="Times New Roman" w:hAnsi="Calibri" w:cs="Times New Roman"/>
                <w:color w:val="000000"/>
                <w:lang w:eastAsia="en-US"/>
              </w:rPr>
            </w:pPr>
            <w:del w:id="2327"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6</m:t>
                    </m:r>
                  </m:sup>
                </m:sSubSup>
              </m:oMath>
            </w:del>
          </w:p>
        </w:tc>
        <w:tc>
          <w:tcPr>
            <w:tcW w:w="790" w:type="dxa"/>
            <w:tcBorders>
              <w:top w:val="nil"/>
              <w:left w:val="single" w:sz="8" w:space="0" w:color="auto"/>
              <w:bottom w:val="nil"/>
              <w:right w:val="nil"/>
            </w:tcBorders>
            <w:shd w:val="clear" w:color="auto" w:fill="auto"/>
            <w:noWrap/>
            <w:vAlign w:val="bottom"/>
            <w:hideMark/>
          </w:tcPr>
          <w:p w14:paraId="7D3B99BC" w14:textId="6FFFAA54" w:rsidR="00B55D9A" w:rsidRPr="00CB7000" w:rsidDel="002E28BA" w:rsidRDefault="00B55D9A" w:rsidP="00CB7000">
            <w:pPr>
              <w:spacing w:after="0" w:line="240" w:lineRule="auto"/>
              <w:jc w:val="center"/>
              <w:rPr>
                <w:del w:id="2328" w:author="Yin, Donglei *" w:date="2018-07-16T10:05:00Z"/>
                <w:rFonts w:ascii="Calibri" w:eastAsia="Times New Roman" w:hAnsi="Calibri" w:cs="Times New Roman"/>
                <w:color w:val="000000"/>
                <w:lang w:eastAsia="en-US"/>
              </w:rPr>
            </w:pPr>
            <w:del w:id="2329" w:author="Yin, Donglei *" w:date="2018-07-16T10:05:00Z">
              <w:r w:rsidRPr="00562CAB" w:rsidDel="002E28BA">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3</m:t>
                    </m:r>
                  </m:sub>
                </m:sSub>
              </m:oMath>
            </w:del>
          </w:p>
        </w:tc>
        <w:tc>
          <w:tcPr>
            <w:tcW w:w="757" w:type="dxa"/>
            <w:tcBorders>
              <w:top w:val="nil"/>
              <w:left w:val="nil"/>
              <w:bottom w:val="nil"/>
              <w:right w:val="nil"/>
            </w:tcBorders>
            <w:shd w:val="clear" w:color="auto" w:fill="auto"/>
            <w:noWrap/>
            <w:vAlign w:val="bottom"/>
            <w:hideMark/>
          </w:tcPr>
          <w:p w14:paraId="7285B7D5" w14:textId="0B9387CC" w:rsidR="00B55D9A" w:rsidRPr="00CB7000" w:rsidDel="002E28BA" w:rsidRDefault="00B55D9A" w:rsidP="00CB7000">
            <w:pPr>
              <w:spacing w:after="0" w:line="240" w:lineRule="auto"/>
              <w:jc w:val="center"/>
              <w:rPr>
                <w:del w:id="2330" w:author="Yin, Donglei *" w:date="2018-07-16T10:05:00Z"/>
                <w:rFonts w:ascii="Calibri" w:eastAsia="Times New Roman" w:hAnsi="Calibri" w:cs="Times New Roman"/>
                <w:color w:val="000000"/>
                <w:lang w:eastAsia="en-US"/>
              </w:rPr>
            </w:pPr>
            <w:del w:id="2331"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5</m:t>
                    </m:r>
                  </m:sup>
                </m:sSubSup>
              </m:oMath>
            </w:del>
          </w:p>
        </w:tc>
        <w:tc>
          <w:tcPr>
            <w:tcW w:w="757" w:type="dxa"/>
            <w:tcBorders>
              <w:top w:val="nil"/>
              <w:left w:val="nil"/>
              <w:bottom w:val="nil"/>
              <w:right w:val="single" w:sz="8" w:space="0" w:color="auto"/>
            </w:tcBorders>
            <w:shd w:val="clear" w:color="auto" w:fill="auto"/>
            <w:noWrap/>
            <w:vAlign w:val="bottom"/>
            <w:hideMark/>
          </w:tcPr>
          <w:p w14:paraId="0EEA4E02" w14:textId="08628F26" w:rsidR="00B55D9A" w:rsidRPr="00CB7000" w:rsidDel="002E28BA" w:rsidRDefault="00B55D9A" w:rsidP="00CB7000">
            <w:pPr>
              <w:spacing w:after="0" w:line="240" w:lineRule="auto"/>
              <w:jc w:val="center"/>
              <w:rPr>
                <w:del w:id="2332" w:author="Yin, Donglei *" w:date="2018-07-16T10:05:00Z"/>
                <w:rFonts w:ascii="Calibri" w:eastAsia="Times New Roman" w:hAnsi="Calibri" w:cs="Times New Roman"/>
                <w:color w:val="000000"/>
                <w:lang w:eastAsia="en-US"/>
              </w:rPr>
            </w:pPr>
            <w:del w:id="2333"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6</m:t>
                    </m:r>
                  </m:sup>
                </m:sSubSup>
              </m:oMath>
            </w:del>
          </w:p>
        </w:tc>
        <w:tc>
          <w:tcPr>
            <w:tcW w:w="804" w:type="dxa"/>
            <w:tcBorders>
              <w:top w:val="nil"/>
              <w:left w:val="nil"/>
              <w:bottom w:val="nil"/>
              <w:right w:val="nil"/>
            </w:tcBorders>
            <w:shd w:val="clear" w:color="auto" w:fill="auto"/>
            <w:noWrap/>
            <w:vAlign w:val="bottom"/>
            <w:hideMark/>
          </w:tcPr>
          <w:p w14:paraId="4DBF5E4B" w14:textId="2A8EB0DB" w:rsidR="00B55D9A" w:rsidRPr="00CB7000" w:rsidDel="002E28BA" w:rsidRDefault="00B55D9A" w:rsidP="00CB7000">
            <w:pPr>
              <w:spacing w:after="0" w:line="240" w:lineRule="auto"/>
              <w:jc w:val="center"/>
              <w:rPr>
                <w:del w:id="2334" w:author="Yin, Donglei *" w:date="2018-07-16T10:05:00Z"/>
                <w:rFonts w:ascii="Calibri" w:eastAsia="Times New Roman" w:hAnsi="Calibri" w:cs="Times New Roman"/>
                <w:color w:val="000000"/>
                <w:lang w:eastAsia="en-US"/>
              </w:rPr>
            </w:pPr>
            <w:del w:id="2335" w:author="Yin, Donglei *" w:date="2018-07-16T10:05:00Z">
              <w:r w:rsidRPr="00562CAB" w:rsidDel="002E28BA">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3</m:t>
                    </m:r>
                  </m:sub>
                </m:sSub>
              </m:oMath>
            </w:del>
          </w:p>
        </w:tc>
        <w:tc>
          <w:tcPr>
            <w:tcW w:w="867" w:type="dxa"/>
            <w:tcBorders>
              <w:top w:val="nil"/>
              <w:left w:val="nil"/>
              <w:bottom w:val="nil"/>
              <w:right w:val="nil"/>
            </w:tcBorders>
            <w:shd w:val="clear" w:color="auto" w:fill="auto"/>
            <w:noWrap/>
            <w:vAlign w:val="bottom"/>
            <w:hideMark/>
          </w:tcPr>
          <w:p w14:paraId="41914C98" w14:textId="0922CECE" w:rsidR="00B55D9A" w:rsidRPr="00CB7000" w:rsidDel="002E28BA" w:rsidRDefault="00B55D9A" w:rsidP="00CB7000">
            <w:pPr>
              <w:spacing w:after="0" w:line="240" w:lineRule="auto"/>
              <w:jc w:val="center"/>
              <w:rPr>
                <w:del w:id="2336" w:author="Yin, Donglei *" w:date="2018-07-16T10:05:00Z"/>
                <w:rFonts w:ascii="Calibri" w:eastAsia="Times New Roman" w:hAnsi="Calibri" w:cs="Times New Roman"/>
                <w:color w:val="000000"/>
                <w:lang w:eastAsia="en-US"/>
              </w:rPr>
            </w:pPr>
            <w:del w:id="2337"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5</m:t>
                    </m:r>
                  </m:sup>
                </m:sSubSup>
              </m:oMath>
            </w:del>
          </w:p>
        </w:tc>
        <w:tc>
          <w:tcPr>
            <w:tcW w:w="867" w:type="dxa"/>
            <w:tcBorders>
              <w:top w:val="nil"/>
              <w:left w:val="nil"/>
              <w:bottom w:val="nil"/>
              <w:right w:val="single" w:sz="8" w:space="0" w:color="auto"/>
            </w:tcBorders>
            <w:shd w:val="clear" w:color="auto" w:fill="auto"/>
            <w:noWrap/>
            <w:vAlign w:val="bottom"/>
            <w:hideMark/>
          </w:tcPr>
          <w:p w14:paraId="7E344BE4" w14:textId="0E482759" w:rsidR="00B55D9A" w:rsidRPr="00CB7000" w:rsidDel="002E28BA" w:rsidRDefault="00B55D9A" w:rsidP="00CB7000">
            <w:pPr>
              <w:spacing w:after="0" w:line="240" w:lineRule="auto"/>
              <w:jc w:val="center"/>
              <w:rPr>
                <w:del w:id="2338" w:author="Yin, Donglei *" w:date="2018-07-16T10:05:00Z"/>
                <w:rFonts w:ascii="Calibri" w:eastAsia="Times New Roman" w:hAnsi="Calibri" w:cs="Times New Roman"/>
                <w:color w:val="000000"/>
                <w:lang w:eastAsia="en-US"/>
              </w:rPr>
            </w:pPr>
            <w:del w:id="2339"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6</m:t>
                    </m:r>
                  </m:sup>
                </m:sSubSup>
              </m:oMath>
            </w:del>
          </w:p>
        </w:tc>
      </w:tr>
      <w:tr w:rsidR="00B55D9A" w:rsidRPr="00CB7000" w:rsidDel="002E28BA" w14:paraId="46FD2737" w14:textId="039AFD94" w:rsidTr="00EC7A1B">
        <w:trPr>
          <w:trHeight w:val="300"/>
          <w:del w:id="2340" w:author="Yin, Donglei *" w:date="2018-07-16T10:05:00Z"/>
        </w:trPr>
        <w:tc>
          <w:tcPr>
            <w:tcW w:w="692" w:type="dxa"/>
            <w:vMerge/>
            <w:tcBorders>
              <w:top w:val="single" w:sz="8" w:space="0" w:color="auto"/>
              <w:left w:val="single" w:sz="8" w:space="0" w:color="auto"/>
              <w:bottom w:val="single" w:sz="8" w:space="0" w:color="000000"/>
              <w:right w:val="single" w:sz="8" w:space="0" w:color="auto"/>
            </w:tcBorders>
            <w:vAlign w:val="center"/>
            <w:hideMark/>
          </w:tcPr>
          <w:p w14:paraId="21937701" w14:textId="6579FA18" w:rsidR="00B55D9A" w:rsidRPr="00CB7000" w:rsidDel="002E28BA" w:rsidRDefault="00B55D9A" w:rsidP="00CB7000">
            <w:pPr>
              <w:spacing w:after="0" w:line="240" w:lineRule="auto"/>
              <w:rPr>
                <w:del w:id="2341" w:author="Yin, Donglei *" w:date="2018-07-16T10:05:00Z"/>
                <w:rFonts w:ascii="Calibri" w:eastAsia="Times New Roman" w:hAnsi="Calibri" w:cs="Times New Roman"/>
                <w:color w:val="000000"/>
                <w:lang w:eastAsia="en-US"/>
              </w:rPr>
            </w:pPr>
          </w:p>
        </w:tc>
        <w:tc>
          <w:tcPr>
            <w:tcW w:w="1386" w:type="dxa"/>
            <w:tcBorders>
              <w:top w:val="nil"/>
              <w:left w:val="nil"/>
              <w:bottom w:val="single" w:sz="8" w:space="0" w:color="auto"/>
              <w:right w:val="nil"/>
            </w:tcBorders>
            <w:shd w:val="clear" w:color="auto" w:fill="auto"/>
            <w:noWrap/>
            <w:vAlign w:val="center"/>
            <w:hideMark/>
          </w:tcPr>
          <w:p w14:paraId="31492D0B" w14:textId="2358E853" w:rsidR="00B55D9A" w:rsidRPr="00CB7000" w:rsidDel="002E28BA" w:rsidRDefault="00B55D9A" w:rsidP="00CB7000">
            <w:pPr>
              <w:spacing w:after="0" w:line="240" w:lineRule="auto"/>
              <w:jc w:val="center"/>
              <w:rPr>
                <w:del w:id="2342" w:author="Yin, Donglei *" w:date="2018-07-16T10:05:00Z"/>
                <w:rFonts w:ascii="Calibri" w:eastAsia="Times New Roman" w:hAnsi="Calibri" w:cs="Times New Roman"/>
                <w:color w:val="000000"/>
                <w:lang w:eastAsia="en-US"/>
              </w:rPr>
            </w:pPr>
            <w:del w:id="2343" w:author="Yin, Donglei *" w:date="2018-07-16T10:05:00Z">
              <w:r w:rsidRPr="00CB7000" w:rsidDel="002E28BA">
                <w:rPr>
                  <w:rFonts w:ascii="Calibri" w:eastAsia="Times New Roman" w:hAnsi="Calibri" w:cs="Times New Roman"/>
                  <w:color w:val="000000"/>
                  <w:lang w:eastAsia="en-US"/>
                </w:rPr>
                <w:delText>Power</w:delText>
              </w:r>
            </w:del>
          </w:p>
        </w:tc>
        <w:tc>
          <w:tcPr>
            <w:tcW w:w="718" w:type="dxa"/>
            <w:tcBorders>
              <w:top w:val="nil"/>
              <w:left w:val="nil"/>
              <w:bottom w:val="single" w:sz="8" w:space="0" w:color="auto"/>
              <w:right w:val="nil"/>
            </w:tcBorders>
            <w:shd w:val="clear" w:color="auto" w:fill="auto"/>
            <w:noWrap/>
            <w:vAlign w:val="center"/>
            <w:hideMark/>
          </w:tcPr>
          <w:p w14:paraId="5F51C401" w14:textId="2F93B75A" w:rsidR="00B55D9A" w:rsidRPr="00CB7000" w:rsidDel="002E28BA" w:rsidRDefault="00B55D9A" w:rsidP="00CB7000">
            <w:pPr>
              <w:spacing w:after="0" w:line="240" w:lineRule="auto"/>
              <w:jc w:val="center"/>
              <w:rPr>
                <w:del w:id="2344" w:author="Yin, Donglei *" w:date="2018-07-16T10:05:00Z"/>
                <w:rFonts w:ascii="Calibri" w:eastAsia="Times New Roman" w:hAnsi="Calibri" w:cs="Times New Roman"/>
                <w:color w:val="000000"/>
                <w:lang w:eastAsia="en-US"/>
              </w:rPr>
            </w:pPr>
            <w:del w:id="2345" w:author="Yin, Donglei *" w:date="2018-07-16T10:05:00Z">
              <w:r w:rsidRPr="00CB7000" w:rsidDel="002E28BA">
                <w:rPr>
                  <w:rFonts w:ascii="Calibri" w:eastAsia="Times New Roman" w:hAnsi="Calibri" w:cs="Times New Roman"/>
                  <w:color w:val="000000"/>
                  <w:lang w:eastAsia="en-US"/>
                </w:rPr>
                <w:delText>CR</w:delText>
              </w:r>
            </w:del>
          </w:p>
        </w:tc>
        <w:tc>
          <w:tcPr>
            <w:tcW w:w="718" w:type="dxa"/>
            <w:tcBorders>
              <w:top w:val="nil"/>
              <w:left w:val="nil"/>
              <w:bottom w:val="single" w:sz="8" w:space="0" w:color="auto"/>
              <w:right w:val="nil"/>
            </w:tcBorders>
            <w:shd w:val="clear" w:color="auto" w:fill="auto"/>
            <w:noWrap/>
            <w:vAlign w:val="center"/>
            <w:hideMark/>
          </w:tcPr>
          <w:p w14:paraId="5ED93F5D" w14:textId="4E612861" w:rsidR="00B55D9A" w:rsidRPr="00CB7000" w:rsidDel="002E28BA" w:rsidRDefault="00B55D9A" w:rsidP="00CB7000">
            <w:pPr>
              <w:spacing w:after="0" w:line="240" w:lineRule="auto"/>
              <w:jc w:val="center"/>
              <w:rPr>
                <w:del w:id="2346" w:author="Yin, Donglei *" w:date="2018-07-16T10:05:00Z"/>
                <w:rFonts w:ascii="Calibri" w:eastAsia="Times New Roman" w:hAnsi="Calibri" w:cs="Times New Roman"/>
                <w:color w:val="000000"/>
                <w:lang w:eastAsia="en-US"/>
              </w:rPr>
            </w:pPr>
            <w:del w:id="2347" w:author="Yin, Donglei *" w:date="2018-07-16T10:05:00Z">
              <w:r w:rsidRPr="00CB7000" w:rsidDel="002E28BA">
                <w:rPr>
                  <w:rFonts w:ascii="Calibri" w:eastAsia="Times New Roman" w:hAnsi="Calibri" w:cs="Times New Roman"/>
                  <w:color w:val="000000"/>
                  <w:lang w:eastAsia="en-US"/>
                </w:rPr>
                <w:delText>CR</w:delText>
              </w:r>
            </w:del>
          </w:p>
        </w:tc>
        <w:tc>
          <w:tcPr>
            <w:tcW w:w="790" w:type="dxa"/>
            <w:tcBorders>
              <w:top w:val="nil"/>
              <w:left w:val="single" w:sz="8" w:space="0" w:color="auto"/>
              <w:bottom w:val="single" w:sz="8" w:space="0" w:color="auto"/>
              <w:right w:val="nil"/>
            </w:tcBorders>
            <w:shd w:val="clear" w:color="auto" w:fill="auto"/>
            <w:noWrap/>
            <w:vAlign w:val="center"/>
            <w:hideMark/>
          </w:tcPr>
          <w:p w14:paraId="4F60CD4B" w14:textId="24F7A83D" w:rsidR="00B55D9A" w:rsidRPr="00CB7000" w:rsidDel="002E28BA" w:rsidRDefault="00B55D9A" w:rsidP="00CB7000">
            <w:pPr>
              <w:spacing w:after="0" w:line="240" w:lineRule="auto"/>
              <w:jc w:val="center"/>
              <w:rPr>
                <w:del w:id="2348" w:author="Yin, Donglei *" w:date="2018-07-16T10:05:00Z"/>
                <w:rFonts w:ascii="Calibri" w:eastAsia="Times New Roman" w:hAnsi="Calibri" w:cs="Times New Roman"/>
                <w:color w:val="000000"/>
                <w:lang w:eastAsia="en-US"/>
              </w:rPr>
            </w:pPr>
            <w:del w:id="2349" w:author="Yin, Donglei *" w:date="2018-07-16T10:05:00Z">
              <w:r w:rsidRPr="00CB7000" w:rsidDel="002E28BA">
                <w:rPr>
                  <w:rFonts w:ascii="Calibri" w:eastAsia="Times New Roman" w:hAnsi="Calibri" w:cs="Times New Roman"/>
                  <w:color w:val="000000"/>
                  <w:lang w:eastAsia="en-US"/>
                </w:rPr>
                <w:delText>Power</w:delText>
              </w:r>
            </w:del>
          </w:p>
        </w:tc>
        <w:tc>
          <w:tcPr>
            <w:tcW w:w="757" w:type="dxa"/>
            <w:tcBorders>
              <w:top w:val="nil"/>
              <w:left w:val="nil"/>
              <w:bottom w:val="single" w:sz="8" w:space="0" w:color="auto"/>
              <w:right w:val="nil"/>
            </w:tcBorders>
            <w:shd w:val="clear" w:color="auto" w:fill="auto"/>
            <w:noWrap/>
            <w:vAlign w:val="center"/>
            <w:hideMark/>
          </w:tcPr>
          <w:p w14:paraId="4FB08F69" w14:textId="6587AFA0" w:rsidR="00B55D9A" w:rsidRPr="00CB7000" w:rsidDel="002E28BA" w:rsidRDefault="00B55D9A" w:rsidP="00CB7000">
            <w:pPr>
              <w:spacing w:after="0" w:line="240" w:lineRule="auto"/>
              <w:jc w:val="center"/>
              <w:rPr>
                <w:del w:id="2350" w:author="Yin, Donglei *" w:date="2018-07-16T10:05:00Z"/>
                <w:rFonts w:ascii="Calibri" w:eastAsia="Times New Roman" w:hAnsi="Calibri" w:cs="Times New Roman"/>
                <w:color w:val="000000"/>
                <w:lang w:eastAsia="en-US"/>
              </w:rPr>
            </w:pPr>
            <w:del w:id="2351" w:author="Yin, Donglei *" w:date="2018-07-16T10:05:00Z">
              <w:r w:rsidRPr="00CB7000" w:rsidDel="002E28BA">
                <w:rPr>
                  <w:rFonts w:ascii="Calibri" w:eastAsia="Times New Roman" w:hAnsi="Calibri" w:cs="Times New Roman"/>
                  <w:color w:val="000000"/>
                  <w:lang w:eastAsia="en-US"/>
                </w:rPr>
                <w:delText>CR</w:delText>
              </w:r>
            </w:del>
          </w:p>
        </w:tc>
        <w:tc>
          <w:tcPr>
            <w:tcW w:w="757" w:type="dxa"/>
            <w:tcBorders>
              <w:top w:val="nil"/>
              <w:left w:val="nil"/>
              <w:bottom w:val="single" w:sz="8" w:space="0" w:color="auto"/>
              <w:right w:val="single" w:sz="8" w:space="0" w:color="auto"/>
            </w:tcBorders>
            <w:shd w:val="clear" w:color="auto" w:fill="auto"/>
            <w:noWrap/>
            <w:vAlign w:val="center"/>
            <w:hideMark/>
          </w:tcPr>
          <w:p w14:paraId="437A8ED4" w14:textId="657FEDCE" w:rsidR="00B55D9A" w:rsidRPr="00CB7000" w:rsidDel="002E28BA" w:rsidRDefault="00B55D9A" w:rsidP="00CB7000">
            <w:pPr>
              <w:spacing w:after="0" w:line="240" w:lineRule="auto"/>
              <w:jc w:val="center"/>
              <w:rPr>
                <w:del w:id="2352" w:author="Yin, Donglei *" w:date="2018-07-16T10:05:00Z"/>
                <w:rFonts w:ascii="Calibri" w:eastAsia="Times New Roman" w:hAnsi="Calibri" w:cs="Times New Roman"/>
                <w:color w:val="000000"/>
                <w:lang w:eastAsia="en-US"/>
              </w:rPr>
            </w:pPr>
            <w:del w:id="2353" w:author="Yin, Donglei *" w:date="2018-07-16T10:05:00Z">
              <w:r w:rsidRPr="00CB7000" w:rsidDel="002E28BA">
                <w:rPr>
                  <w:rFonts w:ascii="Calibri" w:eastAsia="Times New Roman" w:hAnsi="Calibri" w:cs="Times New Roman"/>
                  <w:color w:val="000000"/>
                  <w:lang w:eastAsia="en-US"/>
                </w:rPr>
                <w:delText>CR</w:delText>
              </w:r>
            </w:del>
          </w:p>
        </w:tc>
        <w:tc>
          <w:tcPr>
            <w:tcW w:w="804" w:type="dxa"/>
            <w:tcBorders>
              <w:top w:val="nil"/>
              <w:left w:val="nil"/>
              <w:bottom w:val="single" w:sz="8" w:space="0" w:color="auto"/>
              <w:right w:val="nil"/>
            </w:tcBorders>
            <w:shd w:val="clear" w:color="auto" w:fill="auto"/>
            <w:noWrap/>
            <w:vAlign w:val="center"/>
            <w:hideMark/>
          </w:tcPr>
          <w:p w14:paraId="4FC63321" w14:textId="6E0A8849" w:rsidR="00B55D9A" w:rsidRPr="00CB7000" w:rsidDel="002E28BA" w:rsidRDefault="00B55D9A" w:rsidP="00CB7000">
            <w:pPr>
              <w:spacing w:after="0" w:line="240" w:lineRule="auto"/>
              <w:jc w:val="center"/>
              <w:rPr>
                <w:del w:id="2354" w:author="Yin, Donglei *" w:date="2018-07-16T10:05:00Z"/>
                <w:rFonts w:ascii="Calibri" w:eastAsia="Times New Roman" w:hAnsi="Calibri" w:cs="Times New Roman"/>
                <w:color w:val="000000"/>
                <w:lang w:eastAsia="en-US"/>
              </w:rPr>
            </w:pPr>
            <w:del w:id="2355" w:author="Yin, Donglei *" w:date="2018-07-16T10:05:00Z">
              <w:r w:rsidRPr="00CB7000" w:rsidDel="002E28BA">
                <w:rPr>
                  <w:rFonts w:ascii="Calibri" w:eastAsia="Times New Roman" w:hAnsi="Calibri" w:cs="Times New Roman"/>
                  <w:color w:val="000000"/>
                  <w:lang w:eastAsia="en-US"/>
                </w:rPr>
                <w:delText>Power</w:delText>
              </w:r>
            </w:del>
          </w:p>
        </w:tc>
        <w:tc>
          <w:tcPr>
            <w:tcW w:w="867" w:type="dxa"/>
            <w:tcBorders>
              <w:top w:val="nil"/>
              <w:left w:val="nil"/>
              <w:bottom w:val="single" w:sz="8" w:space="0" w:color="auto"/>
              <w:right w:val="nil"/>
            </w:tcBorders>
            <w:shd w:val="clear" w:color="auto" w:fill="auto"/>
            <w:noWrap/>
            <w:vAlign w:val="center"/>
            <w:hideMark/>
          </w:tcPr>
          <w:p w14:paraId="01A46A36" w14:textId="212830FF" w:rsidR="00B55D9A" w:rsidRPr="00CB7000" w:rsidDel="002E28BA" w:rsidRDefault="00B55D9A" w:rsidP="00CB7000">
            <w:pPr>
              <w:spacing w:after="0" w:line="240" w:lineRule="auto"/>
              <w:jc w:val="center"/>
              <w:rPr>
                <w:del w:id="2356" w:author="Yin, Donglei *" w:date="2018-07-16T10:05:00Z"/>
                <w:rFonts w:ascii="Calibri" w:eastAsia="Times New Roman" w:hAnsi="Calibri" w:cs="Times New Roman"/>
                <w:color w:val="000000"/>
                <w:lang w:eastAsia="en-US"/>
              </w:rPr>
            </w:pPr>
            <w:del w:id="2357" w:author="Yin, Donglei *" w:date="2018-07-16T10:05:00Z">
              <w:r w:rsidRPr="00CB7000" w:rsidDel="002E28BA">
                <w:rPr>
                  <w:rFonts w:ascii="Calibri" w:eastAsia="Times New Roman" w:hAnsi="Calibri" w:cs="Times New Roman"/>
                  <w:color w:val="000000"/>
                  <w:lang w:eastAsia="en-US"/>
                </w:rPr>
                <w:delText>CR</w:delText>
              </w:r>
            </w:del>
          </w:p>
        </w:tc>
        <w:tc>
          <w:tcPr>
            <w:tcW w:w="867" w:type="dxa"/>
            <w:tcBorders>
              <w:top w:val="nil"/>
              <w:left w:val="nil"/>
              <w:bottom w:val="single" w:sz="8" w:space="0" w:color="auto"/>
              <w:right w:val="single" w:sz="8" w:space="0" w:color="auto"/>
            </w:tcBorders>
            <w:shd w:val="clear" w:color="auto" w:fill="auto"/>
            <w:noWrap/>
            <w:vAlign w:val="center"/>
            <w:hideMark/>
          </w:tcPr>
          <w:p w14:paraId="1B8B3857" w14:textId="11A860EC" w:rsidR="00B55D9A" w:rsidRPr="00CB7000" w:rsidDel="002E28BA" w:rsidRDefault="00B55D9A" w:rsidP="00CB7000">
            <w:pPr>
              <w:spacing w:after="0" w:line="240" w:lineRule="auto"/>
              <w:jc w:val="center"/>
              <w:rPr>
                <w:del w:id="2358" w:author="Yin, Donglei *" w:date="2018-07-16T10:05:00Z"/>
                <w:rFonts w:ascii="Calibri" w:eastAsia="Times New Roman" w:hAnsi="Calibri" w:cs="Times New Roman"/>
                <w:color w:val="000000"/>
                <w:lang w:eastAsia="en-US"/>
              </w:rPr>
            </w:pPr>
            <w:del w:id="2359" w:author="Yin, Donglei *" w:date="2018-07-16T10:05:00Z">
              <w:r w:rsidRPr="00CB7000" w:rsidDel="002E28BA">
                <w:rPr>
                  <w:rFonts w:ascii="Calibri" w:eastAsia="Times New Roman" w:hAnsi="Calibri" w:cs="Times New Roman"/>
                  <w:color w:val="000000"/>
                  <w:lang w:eastAsia="en-US"/>
                </w:rPr>
                <w:delText>CR</w:delText>
              </w:r>
            </w:del>
          </w:p>
        </w:tc>
      </w:tr>
      <w:tr w:rsidR="00B55D9A" w:rsidRPr="00CB7000" w:rsidDel="002E28BA" w14:paraId="697140F7" w14:textId="09F091A9" w:rsidTr="00EC7A1B">
        <w:trPr>
          <w:trHeight w:val="280"/>
          <w:del w:id="2360" w:author="Yin, Donglei *" w:date="2018-07-16T10:05:00Z"/>
        </w:trPr>
        <w:tc>
          <w:tcPr>
            <w:tcW w:w="692" w:type="dxa"/>
            <w:tcBorders>
              <w:top w:val="nil"/>
              <w:left w:val="single" w:sz="8" w:space="0" w:color="auto"/>
              <w:bottom w:val="nil"/>
              <w:right w:val="nil"/>
            </w:tcBorders>
            <w:shd w:val="clear" w:color="auto" w:fill="auto"/>
            <w:noWrap/>
            <w:vAlign w:val="center"/>
            <w:hideMark/>
          </w:tcPr>
          <w:p w14:paraId="78D64481" w14:textId="273D0E3C" w:rsidR="00B55D9A" w:rsidRPr="00CB7000" w:rsidDel="002E28BA" w:rsidRDefault="00B55D9A" w:rsidP="00CB7000">
            <w:pPr>
              <w:spacing w:after="0" w:line="240" w:lineRule="auto"/>
              <w:jc w:val="center"/>
              <w:rPr>
                <w:del w:id="2361" w:author="Yin, Donglei *" w:date="2018-07-16T10:05:00Z"/>
                <w:rFonts w:ascii="Calibri" w:eastAsia="Times New Roman" w:hAnsi="Calibri" w:cs="Times New Roman"/>
                <w:color w:val="000000"/>
                <w:lang w:eastAsia="en-US"/>
              </w:rPr>
            </w:pPr>
            <w:del w:id="2362" w:author="Yin, Donglei *" w:date="2018-07-16T10:05:00Z">
              <w:r w:rsidRPr="00CB7000" w:rsidDel="002E28BA">
                <w:rPr>
                  <w:rFonts w:ascii="Calibri" w:eastAsia="Times New Roman" w:hAnsi="Calibri" w:cs="Times New Roman"/>
                  <w:color w:val="000000"/>
                  <w:lang w:eastAsia="en-US"/>
                </w:rPr>
                <w:delText>2/1.5</w:delText>
              </w:r>
            </w:del>
          </w:p>
        </w:tc>
        <w:tc>
          <w:tcPr>
            <w:tcW w:w="1386" w:type="dxa"/>
            <w:tcBorders>
              <w:top w:val="single" w:sz="8" w:space="0" w:color="auto"/>
              <w:left w:val="single" w:sz="8" w:space="0" w:color="auto"/>
              <w:bottom w:val="nil"/>
              <w:right w:val="nil"/>
            </w:tcBorders>
            <w:shd w:val="clear" w:color="000000" w:fill="FCF2F5"/>
            <w:noWrap/>
            <w:vAlign w:val="center"/>
            <w:hideMark/>
          </w:tcPr>
          <w:p w14:paraId="4F0EF103" w14:textId="0050856A" w:rsidR="00B55D9A" w:rsidRPr="00CB7000" w:rsidDel="002E28BA" w:rsidRDefault="00B55D9A" w:rsidP="00CB7000">
            <w:pPr>
              <w:spacing w:after="0" w:line="240" w:lineRule="auto"/>
              <w:jc w:val="center"/>
              <w:rPr>
                <w:del w:id="2363" w:author="Yin, Donglei *" w:date="2018-07-16T10:05:00Z"/>
                <w:rFonts w:ascii="Calibri" w:eastAsia="Times New Roman" w:hAnsi="Calibri" w:cs="Times New Roman"/>
                <w:color w:val="000000"/>
                <w:lang w:eastAsia="en-US"/>
              </w:rPr>
            </w:pPr>
            <w:del w:id="2364" w:author="Yin, Donglei *" w:date="2018-07-16T10:05:00Z">
              <w:r w:rsidRPr="00CB7000" w:rsidDel="002E28BA">
                <w:rPr>
                  <w:rFonts w:ascii="Calibri" w:eastAsia="Times New Roman" w:hAnsi="Calibri" w:cs="Times New Roman"/>
                  <w:color w:val="000000"/>
                  <w:lang w:eastAsia="en-US"/>
                </w:rPr>
                <w:delText>0.065</w:delText>
              </w:r>
            </w:del>
          </w:p>
        </w:tc>
        <w:tc>
          <w:tcPr>
            <w:tcW w:w="718" w:type="dxa"/>
            <w:tcBorders>
              <w:top w:val="nil"/>
              <w:left w:val="nil"/>
              <w:bottom w:val="nil"/>
              <w:right w:val="nil"/>
            </w:tcBorders>
            <w:shd w:val="clear" w:color="auto" w:fill="auto"/>
            <w:noWrap/>
            <w:vAlign w:val="center"/>
            <w:hideMark/>
          </w:tcPr>
          <w:p w14:paraId="0B40EC84" w14:textId="1DFCB028" w:rsidR="00B55D9A" w:rsidRPr="00CB7000" w:rsidDel="002E28BA" w:rsidRDefault="00B55D9A" w:rsidP="00CB7000">
            <w:pPr>
              <w:spacing w:after="0" w:line="240" w:lineRule="auto"/>
              <w:jc w:val="center"/>
              <w:rPr>
                <w:del w:id="2365" w:author="Yin, Donglei *" w:date="2018-07-16T10:05:00Z"/>
                <w:rFonts w:ascii="Calibri" w:eastAsia="Times New Roman" w:hAnsi="Calibri" w:cs="Times New Roman"/>
                <w:color w:val="000000"/>
                <w:lang w:eastAsia="en-US"/>
              </w:rPr>
            </w:pPr>
            <w:del w:id="2366"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54BE310F" w14:textId="2135316B" w:rsidR="00B55D9A" w:rsidRPr="00CB7000" w:rsidDel="002E28BA" w:rsidRDefault="00B55D9A" w:rsidP="00CB7000">
            <w:pPr>
              <w:spacing w:after="0" w:line="240" w:lineRule="auto"/>
              <w:jc w:val="center"/>
              <w:rPr>
                <w:del w:id="2367" w:author="Yin, Donglei *" w:date="2018-07-16T10:05:00Z"/>
                <w:rFonts w:ascii="Calibri" w:eastAsia="Times New Roman" w:hAnsi="Calibri" w:cs="Times New Roman"/>
                <w:color w:val="000000"/>
                <w:lang w:eastAsia="en-US"/>
              </w:rPr>
            </w:pPr>
            <w:del w:id="2368" w:author="Yin, Donglei *" w:date="2018-07-16T10:05:00Z">
              <w:r w:rsidRPr="00CB7000" w:rsidDel="002E28BA">
                <w:rPr>
                  <w:rFonts w:ascii="Calibri" w:eastAsia="Times New Roman" w:hAnsi="Calibri" w:cs="Times New Roman"/>
                  <w:color w:val="000000"/>
                  <w:lang w:eastAsia="en-US"/>
                </w:rPr>
                <w:delText>0.935</w:delText>
              </w:r>
            </w:del>
          </w:p>
        </w:tc>
        <w:tc>
          <w:tcPr>
            <w:tcW w:w="790" w:type="dxa"/>
            <w:tcBorders>
              <w:top w:val="single" w:sz="8" w:space="0" w:color="auto"/>
              <w:left w:val="single" w:sz="8" w:space="0" w:color="auto"/>
              <w:bottom w:val="nil"/>
              <w:right w:val="nil"/>
            </w:tcBorders>
            <w:shd w:val="clear" w:color="000000" w:fill="FCEFF2"/>
            <w:noWrap/>
            <w:vAlign w:val="center"/>
            <w:hideMark/>
          </w:tcPr>
          <w:p w14:paraId="1F6CF3A1" w14:textId="2076F798" w:rsidR="00B55D9A" w:rsidRPr="00CB7000" w:rsidDel="002E28BA" w:rsidRDefault="00B55D9A" w:rsidP="00CB7000">
            <w:pPr>
              <w:spacing w:after="0" w:line="240" w:lineRule="auto"/>
              <w:jc w:val="center"/>
              <w:rPr>
                <w:del w:id="2369" w:author="Yin, Donglei *" w:date="2018-07-16T10:05:00Z"/>
                <w:rFonts w:ascii="Calibri" w:eastAsia="Times New Roman" w:hAnsi="Calibri" w:cs="Times New Roman"/>
                <w:color w:val="000000"/>
                <w:lang w:eastAsia="en-US"/>
              </w:rPr>
            </w:pPr>
            <w:del w:id="2370" w:author="Yin, Donglei *" w:date="2018-07-16T10:05:00Z">
              <w:r w:rsidRPr="00CB7000" w:rsidDel="002E28BA">
                <w:rPr>
                  <w:rFonts w:ascii="Calibri" w:eastAsia="Times New Roman" w:hAnsi="Calibri" w:cs="Times New Roman"/>
                  <w:color w:val="000000"/>
                  <w:lang w:eastAsia="en-US"/>
                </w:rPr>
                <w:delText>0.08</w:delText>
              </w:r>
            </w:del>
          </w:p>
        </w:tc>
        <w:tc>
          <w:tcPr>
            <w:tcW w:w="757" w:type="dxa"/>
            <w:tcBorders>
              <w:top w:val="nil"/>
              <w:left w:val="nil"/>
              <w:bottom w:val="nil"/>
              <w:right w:val="nil"/>
            </w:tcBorders>
            <w:shd w:val="clear" w:color="auto" w:fill="auto"/>
            <w:noWrap/>
            <w:vAlign w:val="center"/>
            <w:hideMark/>
          </w:tcPr>
          <w:p w14:paraId="31CB1F89" w14:textId="5870823D" w:rsidR="00B55D9A" w:rsidRPr="00CB7000" w:rsidDel="002E28BA" w:rsidRDefault="00B55D9A" w:rsidP="00CB7000">
            <w:pPr>
              <w:spacing w:after="0" w:line="240" w:lineRule="auto"/>
              <w:jc w:val="center"/>
              <w:rPr>
                <w:del w:id="2371" w:author="Yin, Donglei *" w:date="2018-07-16T10:05:00Z"/>
                <w:rFonts w:ascii="Calibri" w:eastAsia="Times New Roman" w:hAnsi="Calibri" w:cs="Times New Roman"/>
                <w:color w:val="000000"/>
                <w:lang w:eastAsia="en-US"/>
              </w:rPr>
            </w:pPr>
            <w:del w:id="2372" w:author="Yin, Donglei *" w:date="2018-07-16T10:05:00Z">
              <w:r w:rsidRPr="00CB7000" w:rsidDel="002E28BA">
                <w:rPr>
                  <w:rFonts w:ascii="Calibri" w:eastAsia="Times New Roman" w:hAnsi="Calibri" w:cs="Times New Roman"/>
                  <w:color w:val="000000"/>
                  <w:lang w:eastAsia="en-US"/>
                </w:rPr>
                <w:delText>0.938</w:delText>
              </w:r>
            </w:del>
          </w:p>
        </w:tc>
        <w:tc>
          <w:tcPr>
            <w:tcW w:w="757" w:type="dxa"/>
            <w:tcBorders>
              <w:top w:val="nil"/>
              <w:left w:val="nil"/>
              <w:bottom w:val="nil"/>
              <w:right w:val="single" w:sz="8" w:space="0" w:color="auto"/>
            </w:tcBorders>
            <w:shd w:val="clear" w:color="auto" w:fill="auto"/>
            <w:noWrap/>
            <w:vAlign w:val="center"/>
            <w:hideMark/>
          </w:tcPr>
          <w:p w14:paraId="58859F83" w14:textId="3302D5B3" w:rsidR="00B55D9A" w:rsidRPr="00CB7000" w:rsidDel="002E28BA" w:rsidRDefault="00B55D9A" w:rsidP="00CB7000">
            <w:pPr>
              <w:spacing w:after="0" w:line="240" w:lineRule="auto"/>
              <w:jc w:val="center"/>
              <w:rPr>
                <w:del w:id="2373" w:author="Yin, Donglei *" w:date="2018-07-16T10:05:00Z"/>
                <w:rFonts w:ascii="Calibri" w:eastAsia="Times New Roman" w:hAnsi="Calibri" w:cs="Times New Roman"/>
                <w:color w:val="000000"/>
                <w:lang w:eastAsia="en-US"/>
              </w:rPr>
            </w:pPr>
            <w:del w:id="2374" w:author="Yin, Donglei *" w:date="2018-07-16T10:05:00Z">
              <w:r w:rsidRPr="00CB7000" w:rsidDel="002E28BA">
                <w:rPr>
                  <w:rFonts w:ascii="Calibri" w:eastAsia="Times New Roman" w:hAnsi="Calibri" w:cs="Times New Roman"/>
                  <w:color w:val="000000"/>
                  <w:lang w:eastAsia="en-US"/>
                </w:rPr>
                <w:delText>0.915</w:delText>
              </w:r>
            </w:del>
          </w:p>
        </w:tc>
        <w:tc>
          <w:tcPr>
            <w:tcW w:w="804" w:type="dxa"/>
            <w:tcBorders>
              <w:top w:val="single" w:sz="8" w:space="0" w:color="auto"/>
              <w:left w:val="nil"/>
              <w:bottom w:val="nil"/>
              <w:right w:val="nil"/>
            </w:tcBorders>
            <w:shd w:val="clear" w:color="000000" w:fill="FCFCFF"/>
            <w:noWrap/>
            <w:vAlign w:val="center"/>
            <w:hideMark/>
          </w:tcPr>
          <w:p w14:paraId="19454F24" w14:textId="6B7D109C" w:rsidR="00B55D9A" w:rsidRPr="00CB7000" w:rsidDel="002E28BA" w:rsidRDefault="00B55D9A" w:rsidP="00CB7000">
            <w:pPr>
              <w:spacing w:after="0" w:line="240" w:lineRule="auto"/>
              <w:jc w:val="center"/>
              <w:rPr>
                <w:del w:id="2375" w:author="Yin, Donglei *" w:date="2018-07-16T10:05:00Z"/>
                <w:rFonts w:ascii="Calibri" w:eastAsia="Times New Roman" w:hAnsi="Calibri" w:cs="Times New Roman"/>
                <w:color w:val="000000"/>
                <w:lang w:eastAsia="en-US"/>
              </w:rPr>
            </w:pPr>
            <w:del w:id="2376" w:author="Yin, Donglei *" w:date="2018-07-16T10:05:00Z">
              <w:r w:rsidRPr="00CB7000" w:rsidDel="002E28BA">
                <w:rPr>
                  <w:rFonts w:ascii="Calibri" w:eastAsia="Times New Roman" w:hAnsi="Calibri" w:cs="Times New Roman"/>
                  <w:color w:val="000000"/>
                  <w:lang w:eastAsia="en-US"/>
                </w:rPr>
                <w:delText>0.005</w:delText>
              </w:r>
            </w:del>
          </w:p>
        </w:tc>
        <w:tc>
          <w:tcPr>
            <w:tcW w:w="867" w:type="dxa"/>
            <w:tcBorders>
              <w:top w:val="nil"/>
              <w:left w:val="nil"/>
              <w:bottom w:val="nil"/>
              <w:right w:val="nil"/>
            </w:tcBorders>
            <w:shd w:val="clear" w:color="auto" w:fill="auto"/>
            <w:noWrap/>
            <w:vAlign w:val="center"/>
            <w:hideMark/>
          </w:tcPr>
          <w:p w14:paraId="12F9D6CC" w14:textId="0802CEFD" w:rsidR="00B55D9A" w:rsidRPr="00CB7000" w:rsidDel="002E28BA" w:rsidRDefault="00B55D9A" w:rsidP="00CB7000">
            <w:pPr>
              <w:spacing w:after="0" w:line="240" w:lineRule="auto"/>
              <w:jc w:val="center"/>
              <w:rPr>
                <w:del w:id="2377" w:author="Yin, Donglei *" w:date="2018-07-16T10:05:00Z"/>
                <w:rFonts w:ascii="Calibri" w:eastAsia="Times New Roman" w:hAnsi="Calibri" w:cs="Times New Roman"/>
                <w:color w:val="000000"/>
                <w:lang w:eastAsia="en-US"/>
              </w:rPr>
            </w:pPr>
            <w:del w:id="2378" w:author="Yin, Donglei *" w:date="2018-07-16T10:05:00Z">
              <w:r w:rsidRPr="00CB7000" w:rsidDel="002E28BA">
                <w:rPr>
                  <w:rFonts w:ascii="Calibri" w:eastAsia="Times New Roman" w:hAnsi="Calibri" w:cs="Times New Roman"/>
                  <w:color w:val="000000"/>
                  <w:lang w:eastAsia="en-US"/>
                </w:rPr>
                <w:delText>0</w:delText>
              </w:r>
            </w:del>
          </w:p>
        </w:tc>
        <w:tc>
          <w:tcPr>
            <w:tcW w:w="867" w:type="dxa"/>
            <w:tcBorders>
              <w:top w:val="nil"/>
              <w:left w:val="nil"/>
              <w:bottom w:val="nil"/>
              <w:right w:val="single" w:sz="8" w:space="0" w:color="auto"/>
            </w:tcBorders>
            <w:shd w:val="clear" w:color="auto" w:fill="auto"/>
            <w:noWrap/>
            <w:vAlign w:val="center"/>
            <w:hideMark/>
          </w:tcPr>
          <w:p w14:paraId="15B204DD" w14:textId="0C8CA05C" w:rsidR="00B55D9A" w:rsidRPr="00CB7000" w:rsidDel="002E28BA" w:rsidRDefault="00B55D9A" w:rsidP="00CB7000">
            <w:pPr>
              <w:spacing w:after="0" w:line="240" w:lineRule="auto"/>
              <w:jc w:val="center"/>
              <w:rPr>
                <w:del w:id="2379" w:author="Yin, Donglei *" w:date="2018-07-16T10:05:00Z"/>
                <w:rFonts w:ascii="Calibri" w:eastAsia="Times New Roman" w:hAnsi="Calibri" w:cs="Times New Roman"/>
                <w:color w:val="000000"/>
                <w:lang w:eastAsia="en-US"/>
              </w:rPr>
            </w:pPr>
            <w:del w:id="2380" w:author="Yin, Donglei *" w:date="2018-07-16T10:05:00Z">
              <w:r w:rsidRPr="00CB7000" w:rsidDel="002E28BA">
                <w:rPr>
                  <w:rFonts w:ascii="Calibri" w:eastAsia="Times New Roman" w:hAnsi="Calibri" w:cs="Times New Roman"/>
                  <w:color w:val="000000"/>
                  <w:lang w:eastAsia="en-US"/>
                </w:rPr>
                <w:delText>0.995</w:delText>
              </w:r>
            </w:del>
          </w:p>
        </w:tc>
      </w:tr>
      <w:tr w:rsidR="00B55D9A" w:rsidRPr="00CB7000" w:rsidDel="002E28BA" w14:paraId="7FBF2382" w14:textId="6924036C" w:rsidTr="00EC7A1B">
        <w:trPr>
          <w:trHeight w:val="280"/>
          <w:del w:id="2381" w:author="Yin, Donglei *" w:date="2018-07-16T10:05:00Z"/>
        </w:trPr>
        <w:tc>
          <w:tcPr>
            <w:tcW w:w="692" w:type="dxa"/>
            <w:tcBorders>
              <w:top w:val="nil"/>
              <w:left w:val="single" w:sz="8" w:space="0" w:color="auto"/>
              <w:bottom w:val="nil"/>
              <w:right w:val="nil"/>
            </w:tcBorders>
            <w:shd w:val="clear" w:color="auto" w:fill="auto"/>
            <w:noWrap/>
            <w:vAlign w:val="center"/>
            <w:hideMark/>
          </w:tcPr>
          <w:p w14:paraId="38D623CA" w14:textId="37ED7FDC" w:rsidR="00B55D9A" w:rsidRPr="00CB7000" w:rsidDel="002E28BA" w:rsidRDefault="00B55D9A" w:rsidP="00CB7000">
            <w:pPr>
              <w:spacing w:after="0" w:line="240" w:lineRule="auto"/>
              <w:jc w:val="center"/>
              <w:rPr>
                <w:del w:id="2382" w:author="Yin, Donglei *" w:date="2018-07-16T10:05:00Z"/>
                <w:rFonts w:ascii="Calibri" w:eastAsia="Times New Roman" w:hAnsi="Calibri" w:cs="Times New Roman"/>
                <w:color w:val="000000"/>
                <w:lang w:eastAsia="en-US"/>
              </w:rPr>
            </w:pPr>
            <w:del w:id="2383" w:author="Yin, Donglei *" w:date="2018-07-16T10:05:00Z">
              <w:r w:rsidRPr="00CB7000" w:rsidDel="002E28BA">
                <w:rPr>
                  <w:rFonts w:ascii="Calibri" w:eastAsia="Times New Roman" w:hAnsi="Calibri" w:cs="Times New Roman"/>
                  <w:color w:val="000000"/>
                  <w:lang w:eastAsia="en-US"/>
                </w:rPr>
                <w:delText>2</w:delText>
              </w:r>
            </w:del>
          </w:p>
        </w:tc>
        <w:tc>
          <w:tcPr>
            <w:tcW w:w="1386" w:type="dxa"/>
            <w:tcBorders>
              <w:top w:val="nil"/>
              <w:left w:val="single" w:sz="8" w:space="0" w:color="auto"/>
              <w:bottom w:val="nil"/>
              <w:right w:val="nil"/>
            </w:tcBorders>
            <w:shd w:val="clear" w:color="000000" w:fill="FBD6D8"/>
            <w:noWrap/>
            <w:vAlign w:val="center"/>
            <w:hideMark/>
          </w:tcPr>
          <w:p w14:paraId="0A27D0FB" w14:textId="4A699EFE" w:rsidR="00B55D9A" w:rsidRPr="00CB7000" w:rsidDel="002E28BA" w:rsidRDefault="00B55D9A" w:rsidP="00CB7000">
            <w:pPr>
              <w:spacing w:after="0" w:line="240" w:lineRule="auto"/>
              <w:jc w:val="center"/>
              <w:rPr>
                <w:del w:id="2384" w:author="Yin, Donglei *" w:date="2018-07-16T10:05:00Z"/>
                <w:rFonts w:ascii="Calibri" w:eastAsia="Times New Roman" w:hAnsi="Calibri" w:cs="Times New Roman"/>
                <w:color w:val="000000"/>
                <w:lang w:eastAsia="en-US"/>
              </w:rPr>
            </w:pPr>
            <w:del w:id="2385" w:author="Yin, Donglei *" w:date="2018-07-16T10:05:00Z">
              <w:r w:rsidRPr="00CB7000" w:rsidDel="002E28BA">
                <w:rPr>
                  <w:rFonts w:ascii="Calibri" w:eastAsia="Times New Roman" w:hAnsi="Calibri" w:cs="Times New Roman"/>
                  <w:color w:val="000000"/>
                  <w:lang w:eastAsia="en-US"/>
                </w:rPr>
                <w:delText>0.225</w:delText>
              </w:r>
            </w:del>
          </w:p>
        </w:tc>
        <w:tc>
          <w:tcPr>
            <w:tcW w:w="718" w:type="dxa"/>
            <w:tcBorders>
              <w:top w:val="nil"/>
              <w:left w:val="nil"/>
              <w:bottom w:val="nil"/>
              <w:right w:val="nil"/>
            </w:tcBorders>
            <w:shd w:val="clear" w:color="auto" w:fill="auto"/>
            <w:noWrap/>
            <w:vAlign w:val="center"/>
            <w:hideMark/>
          </w:tcPr>
          <w:p w14:paraId="3488E36F" w14:textId="546EF3BD" w:rsidR="00B55D9A" w:rsidRPr="00CB7000" w:rsidDel="002E28BA" w:rsidRDefault="00B55D9A" w:rsidP="00CB7000">
            <w:pPr>
              <w:spacing w:after="0" w:line="240" w:lineRule="auto"/>
              <w:jc w:val="center"/>
              <w:rPr>
                <w:del w:id="2386" w:author="Yin, Donglei *" w:date="2018-07-16T10:05:00Z"/>
                <w:rFonts w:ascii="Calibri" w:eastAsia="Times New Roman" w:hAnsi="Calibri" w:cs="Times New Roman"/>
                <w:color w:val="000000"/>
                <w:lang w:eastAsia="en-US"/>
              </w:rPr>
            </w:pPr>
            <w:del w:id="2387"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0289E049" w14:textId="1AAD1E4F" w:rsidR="00B55D9A" w:rsidRPr="00CB7000" w:rsidDel="002E28BA" w:rsidRDefault="00B55D9A" w:rsidP="00CB7000">
            <w:pPr>
              <w:spacing w:after="0" w:line="240" w:lineRule="auto"/>
              <w:jc w:val="center"/>
              <w:rPr>
                <w:del w:id="2388" w:author="Yin, Donglei *" w:date="2018-07-16T10:05:00Z"/>
                <w:rFonts w:ascii="Calibri" w:eastAsia="Times New Roman" w:hAnsi="Calibri" w:cs="Times New Roman"/>
                <w:color w:val="000000"/>
                <w:lang w:eastAsia="en-US"/>
              </w:rPr>
            </w:pPr>
            <w:del w:id="2389" w:author="Yin, Donglei *" w:date="2018-07-16T10:05:00Z">
              <w:r w:rsidRPr="00CB7000" w:rsidDel="002E28BA">
                <w:rPr>
                  <w:rFonts w:ascii="Calibri" w:eastAsia="Times New Roman" w:hAnsi="Calibri" w:cs="Times New Roman"/>
                  <w:color w:val="000000"/>
                  <w:lang w:eastAsia="en-US"/>
                </w:rPr>
                <w:delText>0.995</w:delText>
              </w:r>
            </w:del>
          </w:p>
        </w:tc>
        <w:tc>
          <w:tcPr>
            <w:tcW w:w="790" w:type="dxa"/>
            <w:tcBorders>
              <w:top w:val="nil"/>
              <w:left w:val="single" w:sz="8" w:space="0" w:color="auto"/>
              <w:bottom w:val="nil"/>
              <w:right w:val="nil"/>
            </w:tcBorders>
            <w:shd w:val="clear" w:color="000000" w:fill="FBCFD2"/>
            <w:noWrap/>
            <w:vAlign w:val="center"/>
            <w:hideMark/>
          </w:tcPr>
          <w:p w14:paraId="7E6E0484" w14:textId="3ACB7D2D" w:rsidR="00B55D9A" w:rsidRPr="00CB7000" w:rsidDel="002E28BA" w:rsidRDefault="00B55D9A" w:rsidP="00CB7000">
            <w:pPr>
              <w:spacing w:after="0" w:line="240" w:lineRule="auto"/>
              <w:jc w:val="center"/>
              <w:rPr>
                <w:del w:id="2390" w:author="Yin, Donglei *" w:date="2018-07-16T10:05:00Z"/>
                <w:rFonts w:ascii="Calibri" w:eastAsia="Times New Roman" w:hAnsi="Calibri" w:cs="Times New Roman"/>
                <w:color w:val="000000"/>
                <w:lang w:eastAsia="en-US"/>
              </w:rPr>
            </w:pPr>
            <w:del w:id="2391" w:author="Yin, Donglei *" w:date="2018-07-16T10:05:00Z">
              <w:r w:rsidRPr="00CB7000" w:rsidDel="002E28BA">
                <w:rPr>
                  <w:rFonts w:ascii="Calibri" w:eastAsia="Times New Roman" w:hAnsi="Calibri" w:cs="Times New Roman"/>
                  <w:color w:val="000000"/>
                  <w:lang w:eastAsia="en-US"/>
                </w:rPr>
                <w:delText>0.26</w:delText>
              </w:r>
            </w:del>
          </w:p>
        </w:tc>
        <w:tc>
          <w:tcPr>
            <w:tcW w:w="757" w:type="dxa"/>
            <w:tcBorders>
              <w:top w:val="nil"/>
              <w:left w:val="nil"/>
              <w:bottom w:val="nil"/>
              <w:right w:val="nil"/>
            </w:tcBorders>
            <w:shd w:val="clear" w:color="auto" w:fill="auto"/>
            <w:noWrap/>
            <w:vAlign w:val="center"/>
            <w:hideMark/>
          </w:tcPr>
          <w:p w14:paraId="5DB03E67" w14:textId="7FA878F0" w:rsidR="00B55D9A" w:rsidRPr="00CB7000" w:rsidDel="002E28BA" w:rsidRDefault="00B55D9A" w:rsidP="00CB7000">
            <w:pPr>
              <w:spacing w:after="0" w:line="240" w:lineRule="auto"/>
              <w:jc w:val="center"/>
              <w:rPr>
                <w:del w:id="2392" w:author="Yin, Donglei *" w:date="2018-07-16T10:05:00Z"/>
                <w:rFonts w:ascii="Calibri" w:eastAsia="Times New Roman" w:hAnsi="Calibri" w:cs="Times New Roman"/>
                <w:color w:val="000000"/>
                <w:lang w:eastAsia="en-US"/>
              </w:rPr>
            </w:pPr>
            <w:del w:id="2393"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4D56EF53" w14:textId="62349AAE" w:rsidR="00B55D9A" w:rsidRPr="00CB7000" w:rsidDel="002E28BA" w:rsidRDefault="00B55D9A" w:rsidP="00CB7000">
            <w:pPr>
              <w:spacing w:after="0" w:line="240" w:lineRule="auto"/>
              <w:jc w:val="center"/>
              <w:rPr>
                <w:del w:id="2394" w:author="Yin, Donglei *" w:date="2018-07-16T10:05:00Z"/>
                <w:rFonts w:ascii="Calibri" w:eastAsia="Times New Roman" w:hAnsi="Calibri" w:cs="Times New Roman"/>
                <w:color w:val="000000"/>
                <w:lang w:eastAsia="en-US"/>
              </w:rPr>
            </w:pPr>
            <w:del w:id="2395" w:author="Yin, Donglei *" w:date="2018-07-16T10:05:00Z">
              <w:r w:rsidRPr="00CB7000" w:rsidDel="002E28BA">
                <w:rPr>
                  <w:rFonts w:ascii="Calibri" w:eastAsia="Times New Roman" w:hAnsi="Calibri" w:cs="Times New Roman"/>
                  <w:color w:val="000000"/>
                  <w:lang w:eastAsia="en-US"/>
                </w:rPr>
                <w:delText>0.975</w:delText>
              </w:r>
            </w:del>
          </w:p>
        </w:tc>
        <w:tc>
          <w:tcPr>
            <w:tcW w:w="804" w:type="dxa"/>
            <w:tcBorders>
              <w:top w:val="nil"/>
              <w:left w:val="nil"/>
              <w:bottom w:val="nil"/>
              <w:right w:val="nil"/>
            </w:tcBorders>
            <w:shd w:val="clear" w:color="000000" w:fill="FCF2F5"/>
            <w:noWrap/>
            <w:vAlign w:val="center"/>
            <w:hideMark/>
          </w:tcPr>
          <w:p w14:paraId="1B28314D" w14:textId="18E96A2B" w:rsidR="00B55D9A" w:rsidRPr="00CB7000" w:rsidDel="002E28BA" w:rsidRDefault="00B55D9A" w:rsidP="00CB7000">
            <w:pPr>
              <w:spacing w:after="0" w:line="240" w:lineRule="auto"/>
              <w:jc w:val="center"/>
              <w:rPr>
                <w:del w:id="2396" w:author="Yin, Donglei *" w:date="2018-07-16T10:05:00Z"/>
                <w:rFonts w:ascii="Calibri" w:eastAsia="Times New Roman" w:hAnsi="Calibri" w:cs="Times New Roman"/>
                <w:color w:val="000000"/>
                <w:lang w:eastAsia="en-US"/>
              </w:rPr>
            </w:pPr>
            <w:del w:id="2397" w:author="Yin, Donglei *" w:date="2018-07-16T10:05:00Z">
              <w:r w:rsidRPr="00CB7000" w:rsidDel="002E28BA">
                <w:rPr>
                  <w:rFonts w:ascii="Calibri" w:eastAsia="Times New Roman" w:hAnsi="Calibri" w:cs="Times New Roman"/>
                  <w:color w:val="000000"/>
                  <w:lang w:eastAsia="en-US"/>
                </w:rPr>
                <w:delText>0.065</w:delText>
              </w:r>
            </w:del>
          </w:p>
        </w:tc>
        <w:tc>
          <w:tcPr>
            <w:tcW w:w="867" w:type="dxa"/>
            <w:tcBorders>
              <w:top w:val="nil"/>
              <w:left w:val="nil"/>
              <w:bottom w:val="nil"/>
              <w:right w:val="nil"/>
            </w:tcBorders>
            <w:shd w:val="clear" w:color="auto" w:fill="auto"/>
            <w:noWrap/>
            <w:vAlign w:val="center"/>
            <w:hideMark/>
          </w:tcPr>
          <w:p w14:paraId="6FF80AE5" w14:textId="451F8CAE" w:rsidR="00B55D9A" w:rsidRPr="00CB7000" w:rsidDel="002E28BA" w:rsidRDefault="00B55D9A" w:rsidP="00CB7000">
            <w:pPr>
              <w:spacing w:after="0" w:line="240" w:lineRule="auto"/>
              <w:jc w:val="center"/>
              <w:rPr>
                <w:del w:id="2398" w:author="Yin, Donglei *" w:date="2018-07-16T10:05:00Z"/>
                <w:rFonts w:ascii="Calibri" w:eastAsia="Times New Roman" w:hAnsi="Calibri" w:cs="Times New Roman"/>
                <w:color w:val="000000"/>
                <w:lang w:eastAsia="en-US"/>
              </w:rPr>
            </w:pPr>
            <w:del w:id="2399"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19C6EEAD" w14:textId="42DB10E5" w:rsidR="00B55D9A" w:rsidRPr="00CB7000" w:rsidDel="002E28BA" w:rsidRDefault="00B55D9A" w:rsidP="00CB7000">
            <w:pPr>
              <w:spacing w:after="0" w:line="240" w:lineRule="auto"/>
              <w:jc w:val="center"/>
              <w:rPr>
                <w:del w:id="2400" w:author="Yin, Donglei *" w:date="2018-07-16T10:05:00Z"/>
                <w:rFonts w:ascii="Calibri" w:eastAsia="Times New Roman" w:hAnsi="Calibri" w:cs="Times New Roman"/>
                <w:color w:val="000000"/>
                <w:lang w:eastAsia="en-US"/>
              </w:rPr>
            </w:pPr>
            <w:del w:id="2401"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5FA1B589" w14:textId="631CE1DF" w:rsidTr="00EC7A1B">
        <w:trPr>
          <w:trHeight w:val="280"/>
          <w:del w:id="2402" w:author="Yin, Donglei *" w:date="2018-07-16T10:05:00Z"/>
        </w:trPr>
        <w:tc>
          <w:tcPr>
            <w:tcW w:w="692" w:type="dxa"/>
            <w:tcBorders>
              <w:top w:val="nil"/>
              <w:left w:val="single" w:sz="8" w:space="0" w:color="auto"/>
              <w:bottom w:val="nil"/>
              <w:right w:val="nil"/>
            </w:tcBorders>
            <w:shd w:val="clear" w:color="auto" w:fill="auto"/>
            <w:noWrap/>
            <w:vAlign w:val="center"/>
            <w:hideMark/>
          </w:tcPr>
          <w:p w14:paraId="62C22910" w14:textId="252FE1E9" w:rsidR="00B55D9A" w:rsidRPr="00CB7000" w:rsidDel="002E28BA" w:rsidRDefault="00B55D9A" w:rsidP="00CB7000">
            <w:pPr>
              <w:spacing w:after="0" w:line="240" w:lineRule="auto"/>
              <w:jc w:val="center"/>
              <w:rPr>
                <w:del w:id="2403" w:author="Yin, Donglei *" w:date="2018-07-16T10:05:00Z"/>
                <w:rFonts w:ascii="Calibri" w:eastAsia="Times New Roman" w:hAnsi="Calibri" w:cs="Times New Roman"/>
                <w:color w:val="000000"/>
                <w:lang w:eastAsia="en-US"/>
              </w:rPr>
            </w:pPr>
            <w:del w:id="2404" w:author="Yin, Donglei *" w:date="2018-07-16T10:05:00Z">
              <w:r w:rsidRPr="00CB7000" w:rsidDel="002E28BA">
                <w:rPr>
                  <w:rFonts w:ascii="Calibri" w:eastAsia="Times New Roman" w:hAnsi="Calibri" w:cs="Times New Roman"/>
                  <w:color w:val="000000"/>
                  <w:lang w:eastAsia="en-US"/>
                </w:rPr>
                <w:delText>4</w:delText>
              </w:r>
            </w:del>
          </w:p>
        </w:tc>
        <w:tc>
          <w:tcPr>
            <w:tcW w:w="1386" w:type="dxa"/>
            <w:tcBorders>
              <w:top w:val="nil"/>
              <w:left w:val="single" w:sz="8" w:space="0" w:color="auto"/>
              <w:bottom w:val="nil"/>
              <w:right w:val="nil"/>
            </w:tcBorders>
            <w:shd w:val="clear" w:color="000000" w:fill="FA9A9D"/>
            <w:noWrap/>
            <w:vAlign w:val="center"/>
            <w:hideMark/>
          </w:tcPr>
          <w:p w14:paraId="4DAE27F3" w14:textId="7C12B18E" w:rsidR="00B55D9A" w:rsidRPr="00CB7000" w:rsidDel="002E28BA" w:rsidRDefault="00B55D9A" w:rsidP="00CB7000">
            <w:pPr>
              <w:spacing w:after="0" w:line="240" w:lineRule="auto"/>
              <w:jc w:val="center"/>
              <w:rPr>
                <w:del w:id="2405" w:author="Yin, Donglei *" w:date="2018-07-16T10:05:00Z"/>
                <w:rFonts w:ascii="Calibri" w:eastAsia="Times New Roman" w:hAnsi="Calibri" w:cs="Times New Roman"/>
                <w:color w:val="000000"/>
                <w:lang w:eastAsia="en-US"/>
              </w:rPr>
            </w:pPr>
            <w:del w:id="2406" w:author="Yin, Donglei *" w:date="2018-07-16T10:05:00Z">
              <w:r w:rsidRPr="00CB7000" w:rsidDel="002E28BA">
                <w:rPr>
                  <w:rFonts w:ascii="Calibri" w:eastAsia="Times New Roman" w:hAnsi="Calibri" w:cs="Times New Roman"/>
                  <w:color w:val="000000"/>
                  <w:lang w:eastAsia="en-US"/>
                </w:rPr>
                <w:delText>0.56</w:delText>
              </w:r>
            </w:del>
          </w:p>
        </w:tc>
        <w:tc>
          <w:tcPr>
            <w:tcW w:w="718" w:type="dxa"/>
            <w:tcBorders>
              <w:top w:val="nil"/>
              <w:left w:val="nil"/>
              <w:bottom w:val="nil"/>
              <w:right w:val="nil"/>
            </w:tcBorders>
            <w:shd w:val="clear" w:color="auto" w:fill="auto"/>
            <w:noWrap/>
            <w:vAlign w:val="center"/>
            <w:hideMark/>
          </w:tcPr>
          <w:p w14:paraId="2D3F66A7" w14:textId="50891D7A" w:rsidR="00B55D9A" w:rsidRPr="00CB7000" w:rsidDel="002E28BA" w:rsidRDefault="00B55D9A" w:rsidP="00CB7000">
            <w:pPr>
              <w:spacing w:after="0" w:line="240" w:lineRule="auto"/>
              <w:jc w:val="center"/>
              <w:rPr>
                <w:del w:id="2407" w:author="Yin, Donglei *" w:date="2018-07-16T10:05:00Z"/>
                <w:rFonts w:ascii="Calibri" w:eastAsia="Times New Roman" w:hAnsi="Calibri" w:cs="Times New Roman"/>
                <w:color w:val="000000"/>
                <w:lang w:eastAsia="en-US"/>
              </w:rPr>
            </w:pPr>
            <w:del w:id="2408"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7451D22E" w14:textId="2C76A177" w:rsidR="00B55D9A" w:rsidRPr="00CB7000" w:rsidDel="002E28BA" w:rsidRDefault="00B55D9A" w:rsidP="00CB7000">
            <w:pPr>
              <w:spacing w:after="0" w:line="240" w:lineRule="auto"/>
              <w:jc w:val="center"/>
              <w:rPr>
                <w:del w:id="2409" w:author="Yin, Donglei *" w:date="2018-07-16T10:05:00Z"/>
                <w:rFonts w:ascii="Calibri" w:eastAsia="Times New Roman" w:hAnsi="Calibri" w:cs="Times New Roman"/>
                <w:color w:val="000000"/>
                <w:lang w:eastAsia="en-US"/>
              </w:rPr>
            </w:pPr>
            <w:del w:id="2410"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8B8D"/>
            <w:noWrap/>
            <w:vAlign w:val="center"/>
            <w:hideMark/>
          </w:tcPr>
          <w:p w14:paraId="01F933CA" w14:textId="1F72C8C0" w:rsidR="00B55D9A" w:rsidRPr="00CB7000" w:rsidDel="002E28BA" w:rsidRDefault="00B55D9A" w:rsidP="00CB7000">
            <w:pPr>
              <w:spacing w:after="0" w:line="240" w:lineRule="auto"/>
              <w:jc w:val="center"/>
              <w:rPr>
                <w:del w:id="2411" w:author="Yin, Donglei *" w:date="2018-07-16T10:05:00Z"/>
                <w:rFonts w:ascii="Calibri" w:eastAsia="Times New Roman" w:hAnsi="Calibri" w:cs="Times New Roman"/>
                <w:color w:val="000000"/>
                <w:lang w:eastAsia="en-US"/>
              </w:rPr>
            </w:pPr>
            <w:del w:id="2412" w:author="Yin, Donglei *" w:date="2018-07-16T10:05:00Z">
              <w:r w:rsidRPr="00CB7000" w:rsidDel="002E28BA">
                <w:rPr>
                  <w:rFonts w:ascii="Calibri" w:eastAsia="Times New Roman" w:hAnsi="Calibri" w:cs="Times New Roman"/>
                  <w:color w:val="000000"/>
                  <w:lang w:eastAsia="en-US"/>
                </w:rPr>
                <w:delText>0.645</w:delText>
              </w:r>
            </w:del>
          </w:p>
        </w:tc>
        <w:tc>
          <w:tcPr>
            <w:tcW w:w="757" w:type="dxa"/>
            <w:tcBorders>
              <w:top w:val="nil"/>
              <w:left w:val="nil"/>
              <w:bottom w:val="nil"/>
              <w:right w:val="nil"/>
            </w:tcBorders>
            <w:shd w:val="clear" w:color="auto" w:fill="auto"/>
            <w:noWrap/>
            <w:vAlign w:val="center"/>
            <w:hideMark/>
          </w:tcPr>
          <w:p w14:paraId="50447046" w14:textId="48567A92" w:rsidR="00B55D9A" w:rsidRPr="00CB7000" w:rsidDel="002E28BA" w:rsidRDefault="00B55D9A" w:rsidP="00CB7000">
            <w:pPr>
              <w:spacing w:after="0" w:line="240" w:lineRule="auto"/>
              <w:jc w:val="center"/>
              <w:rPr>
                <w:del w:id="2413" w:author="Yin, Donglei *" w:date="2018-07-16T10:05:00Z"/>
                <w:rFonts w:ascii="Calibri" w:eastAsia="Times New Roman" w:hAnsi="Calibri" w:cs="Times New Roman"/>
                <w:color w:val="000000"/>
                <w:lang w:eastAsia="en-US"/>
              </w:rPr>
            </w:pPr>
            <w:del w:id="2414"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6C94077E" w14:textId="4699B9D8" w:rsidR="00B55D9A" w:rsidRPr="00CB7000" w:rsidDel="002E28BA" w:rsidRDefault="00B55D9A" w:rsidP="00CB7000">
            <w:pPr>
              <w:spacing w:after="0" w:line="240" w:lineRule="auto"/>
              <w:jc w:val="center"/>
              <w:rPr>
                <w:del w:id="2415" w:author="Yin, Donglei *" w:date="2018-07-16T10:05:00Z"/>
                <w:rFonts w:ascii="Calibri" w:eastAsia="Times New Roman" w:hAnsi="Calibri" w:cs="Times New Roman"/>
                <w:color w:val="000000"/>
                <w:lang w:eastAsia="en-US"/>
              </w:rPr>
            </w:pPr>
            <w:del w:id="2416"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D2D5"/>
            <w:noWrap/>
            <w:vAlign w:val="center"/>
            <w:hideMark/>
          </w:tcPr>
          <w:p w14:paraId="05F06A5B" w14:textId="23E3C3F6" w:rsidR="00B55D9A" w:rsidRPr="00CB7000" w:rsidDel="002E28BA" w:rsidRDefault="00B55D9A" w:rsidP="00CB7000">
            <w:pPr>
              <w:spacing w:after="0" w:line="240" w:lineRule="auto"/>
              <w:jc w:val="center"/>
              <w:rPr>
                <w:del w:id="2417" w:author="Yin, Donglei *" w:date="2018-07-16T10:05:00Z"/>
                <w:rFonts w:ascii="Calibri" w:eastAsia="Times New Roman" w:hAnsi="Calibri" w:cs="Times New Roman"/>
                <w:color w:val="000000"/>
                <w:lang w:eastAsia="en-US"/>
              </w:rPr>
            </w:pPr>
            <w:del w:id="2418" w:author="Yin, Donglei *" w:date="2018-07-16T10:05:00Z">
              <w:r w:rsidRPr="00CB7000" w:rsidDel="002E28BA">
                <w:rPr>
                  <w:rFonts w:ascii="Calibri" w:eastAsia="Times New Roman" w:hAnsi="Calibri" w:cs="Times New Roman"/>
                  <w:color w:val="000000"/>
                  <w:lang w:eastAsia="en-US"/>
                </w:rPr>
                <w:delText>0.245</w:delText>
              </w:r>
            </w:del>
          </w:p>
        </w:tc>
        <w:tc>
          <w:tcPr>
            <w:tcW w:w="867" w:type="dxa"/>
            <w:tcBorders>
              <w:top w:val="nil"/>
              <w:left w:val="nil"/>
              <w:bottom w:val="nil"/>
              <w:right w:val="nil"/>
            </w:tcBorders>
            <w:shd w:val="clear" w:color="auto" w:fill="auto"/>
            <w:noWrap/>
            <w:vAlign w:val="center"/>
            <w:hideMark/>
          </w:tcPr>
          <w:p w14:paraId="732CE904" w14:textId="2A22D217" w:rsidR="00B55D9A" w:rsidRPr="00CB7000" w:rsidDel="002E28BA" w:rsidRDefault="00B55D9A" w:rsidP="00CB7000">
            <w:pPr>
              <w:spacing w:after="0" w:line="240" w:lineRule="auto"/>
              <w:jc w:val="center"/>
              <w:rPr>
                <w:del w:id="2419" w:author="Yin, Donglei *" w:date="2018-07-16T10:05:00Z"/>
                <w:rFonts w:ascii="Calibri" w:eastAsia="Times New Roman" w:hAnsi="Calibri" w:cs="Times New Roman"/>
                <w:color w:val="000000"/>
                <w:lang w:eastAsia="en-US"/>
              </w:rPr>
            </w:pPr>
            <w:del w:id="2420"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1CF434FE" w14:textId="509AF103" w:rsidR="00B55D9A" w:rsidRPr="00CB7000" w:rsidDel="002E28BA" w:rsidRDefault="00B55D9A" w:rsidP="00CB7000">
            <w:pPr>
              <w:spacing w:after="0" w:line="240" w:lineRule="auto"/>
              <w:jc w:val="center"/>
              <w:rPr>
                <w:del w:id="2421" w:author="Yin, Donglei *" w:date="2018-07-16T10:05:00Z"/>
                <w:rFonts w:ascii="Calibri" w:eastAsia="Times New Roman" w:hAnsi="Calibri" w:cs="Times New Roman"/>
                <w:color w:val="000000"/>
                <w:lang w:eastAsia="en-US"/>
              </w:rPr>
            </w:pPr>
            <w:del w:id="2422"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237CEC0D" w14:textId="68776FA3" w:rsidTr="00EC7A1B">
        <w:trPr>
          <w:trHeight w:val="280"/>
          <w:del w:id="2423" w:author="Yin, Donglei *" w:date="2018-07-16T10:05:00Z"/>
        </w:trPr>
        <w:tc>
          <w:tcPr>
            <w:tcW w:w="692" w:type="dxa"/>
            <w:tcBorders>
              <w:top w:val="nil"/>
              <w:left w:val="single" w:sz="8" w:space="0" w:color="auto"/>
              <w:bottom w:val="nil"/>
              <w:right w:val="nil"/>
            </w:tcBorders>
            <w:shd w:val="clear" w:color="auto" w:fill="auto"/>
            <w:noWrap/>
            <w:vAlign w:val="center"/>
            <w:hideMark/>
          </w:tcPr>
          <w:p w14:paraId="59BE2AA0" w14:textId="5C1A3726" w:rsidR="00B55D9A" w:rsidRPr="00CB7000" w:rsidDel="002E28BA" w:rsidRDefault="00B55D9A" w:rsidP="00CB7000">
            <w:pPr>
              <w:spacing w:after="0" w:line="240" w:lineRule="auto"/>
              <w:jc w:val="center"/>
              <w:rPr>
                <w:del w:id="2424" w:author="Yin, Donglei *" w:date="2018-07-16T10:05:00Z"/>
                <w:rFonts w:ascii="Calibri" w:eastAsia="Times New Roman" w:hAnsi="Calibri" w:cs="Times New Roman"/>
                <w:color w:val="000000"/>
                <w:lang w:eastAsia="en-US"/>
              </w:rPr>
            </w:pPr>
            <w:del w:id="2425" w:author="Yin, Donglei *" w:date="2018-07-16T10:05:00Z">
              <w:r w:rsidRPr="00CB7000" w:rsidDel="002E28BA">
                <w:rPr>
                  <w:rFonts w:ascii="Calibri" w:eastAsia="Times New Roman" w:hAnsi="Calibri" w:cs="Times New Roman"/>
                  <w:color w:val="000000"/>
                  <w:lang w:eastAsia="en-US"/>
                </w:rPr>
                <w:delText>6</w:delText>
              </w:r>
            </w:del>
          </w:p>
        </w:tc>
        <w:tc>
          <w:tcPr>
            <w:tcW w:w="1386" w:type="dxa"/>
            <w:tcBorders>
              <w:top w:val="nil"/>
              <w:left w:val="single" w:sz="8" w:space="0" w:color="auto"/>
              <w:bottom w:val="nil"/>
              <w:right w:val="nil"/>
            </w:tcBorders>
            <w:shd w:val="clear" w:color="000000" w:fill="F98789"/>
            <w:noWrap/>
            <w:vAlign w:val="center"/>
            <w:hideMark/>
          </w:tcPr>
          <w:p w14:paraId="6F761E81" w14:textId="69EA291D" w:rsidR="00B55D9A" w:rsidRPr="00CB7000" w:rsidDel="002E28BA" w:rsidRDefault="00B55D9A" w:rsidP="00CB7000">
            <w:pPr>
              <w:spacing w:after="0" w:line="240" w:lineRule="auto"/>
              <w:jc w:val="center"/>
              <w:rPr>
                <w:del w:id="2426" w:author="Yin, Donglei *" w:date="2018-07-16T10:05:00Z"/>
                <w:rFonts w:ascii="Calibri" w:eastAsia="Times New Roman" w:hAnsi="Calibri" w:cs="Times New Roman"/>
                <w:color w:val="000000"/>
                <w:lang w:eastAsia="en-US"/>
              </w:rPr>
            </w:pPr>
            <w:del w:id="2427" w:author="Yin, Donglei *" w:date="2018-07-16T10:05:00Z">
              <w:r w:rsidRPr="00CB7000" w:rsidDel="002E28BA">
                <w:rPr>
                  <w:rFonts w:ascii="Calibri" w:eastAsia="Times New Roman" w:hAnsi="Calibri" w:cs="Times New Roman"/>
                  <w:color w:val="000000"/>
                  <w:lang w:eastAsia="en-US"/>
                </w:rPr>
                <w:delText>0.67</w:delText>
              </w:r>
            </w:del>
          </w:p>
        </w:tc>
        <w:tc>
          <w:tcPr>
            <w:tcW w:w="718" w:type="dxa"/>
            <w:tcBorders>
              <w:top w:val="nil"/>
              <w:left w:val="nil"/>
              <w:bottom w:val="nil"/>
              <w:right w:val="nil"/>
            </w:tcBorders>
            <w:shd w:val="clear" w:color="auto" w:fill="auto"/>
            <w:noWrap/>
            <w:vAlign w:val="center"/>
            <w:hideMark/>
          </w:tcPr>
          <w:p w14:paraId="217D27A9" w14:textId="21F620BC" w:rsidR="00B55D9A" w:rsidRPr="00CB7000" w:rsidDel="002E28BA" w:rsidRDefault="00B55D9A" w:rsidP="00CB7000">
            <w:pPr>
              <w:spacing w:after="0" w:line="240" w:lineRule="auto"/>
              <w:jc w:val="center"/>
              <w:rPr>
                <w:del w:id="2428" w:author="Yin, Donglei *" w:date="2018-07-16T10:05:00Z"/>
                <w:rFonts w:ascii="Calibri" w:eastAsia="Times New Roman" w:hAnsi="Calibri" w:cs="Times New Roman"/>
                <w:color w:val="000000"/>
                <w:lang w:eastAsia="en-US"/>
              </w:rPr>
            </w:pPr>
            <w:del w:id="2429"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59674E57" w14:textId="4A9219E0" w:rsidR="00B55D9A" w:rsidRPr="00CB7000" w:rsidDel="002E28BA" w:rsidRDefault="00B55D9A" w:rsidP="00CB7000">
            <w:pPr>
              <w:spacing w:after="0" w:line="240" w:lineRule="auto"/>
              <w:jc w:val="center"/>
              <w:rPr>
                <w:del w:id="2430" w:author="Yin, Donglei *" w:date="2018-07-16T10:05:00Z"/>
                <w:rFonts w:ascii="Calibri" w:eastAsia="Times New Roman" w:hAnsi="Calibri" w:cs="Times New Roman"/>
                <w:color w:val="000000"/>
                <w:lang w:eastAsia="en-US"/>
              </w:rPr>
            </w:pPr>
            <w:del w:id="2431"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7F81"/>
            <w:noWrap/>
            <w:vAlign w:val="center"/>
            <w:hideMark/>
          </w:tcPr>
          <w:p w14:paraId="6B35588A" w14:textId="715474C0" w:rsidR="00B55D9A" w:rsidRPr="00CB7000" w:rsidDel="002E28BA" w:rsidRDefault="00B55D9A" w:rsidP="00CB7000">
            <w:pPr>
              <w:spacing w:after="0" w:line="240" w:lineRule="auto"/>
              <w:jc w:val="center"/>
              <w:rPr>
                <w:del w:id="2432" w:author="Yin, Donglei *" w:date="2018-07-16T10:05:00Z"/>
                <w:rFonts w:ascii="Calibri" w:eastAsia="Times New Roman" w:hAnsi="Calibri" w:cs="Times New Roman"/>
                <w:color w:val="000000"/>
                <w:lang w:eastAsia="en-US"/>
              </w:rPr>
            </w:pPr>
            <w:del w:id="2433" w:author="Yin, Donglei *" w:date="2018-07-16T10:05:00Z">
              <w:r w:rsidRPr="00CB7000" w:rsidDel="002E28BA">
                <w:rPr>
                  <w:rFonts w:ascii="Calibri" w:eastAsia="Times New Roman" w:hAnsi="Calibri" w:cs="Times New Roman"/>
                  <w:color w:val="000000"/>
                  <w:lang w:eastAsia="en-US"/>
                </w:rPr>
                <w:delText>0.715</w:delText>
              </w:r>
            </w:del>
          </w:p>
        </w:tc>
        <w:tc>
          <w:tcPr>
            <w:tcW w:w="757" w:type="dxa"/>
            <w:tcBorders>
              <w:top w:val="nil"/>
              <w:left w:val="nil"/>
              <w:bottom w:val="nil"/>
              <w:right w:val="nil"/>
            </w:tcBorders>
            <w:shd w:val="clear" w:color="auto" w:fill="auto"/>
            <w:noWrap/>
            <w:vAlign w:val="center"/>
            <w:hideMark/>
          </w:tcPr>
          <w:p w14:paraId="7892866A" w14:textId="0B83DEEE" w:rsidR="00B55D9A" w:rsidRPr="00CB7000" w:rsidDel="002E28BA" w:rsidRDefault="00B55D9A" w:rsidP="00CB7000">
            <w:pPr>
              <w:spacing w:after="0" w:line="240" w:lineRule="auto"/>
              <w:jc w:val="center"/>
              <w:rPr>
                <w:del w:id="2434" w:author="Yin, Donglei *" w:date="2018-07-16T10:05:00Z"/>
                <w:rFonts w:ascii="Calibri" w:eastAsia="Times New Roman" w:hAnsi="Calibri" w:cs="Times New Roman"/>
                <w:color w:val="000000"/>
                <w:lang w:eastAsia="en-US"/>
              </w:rPr>
            </w:pPr>
            <w:del w:id="2435"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283B7A15" w14:textId="2F64D25B" w:rsidR="00B55D9A" w:rsidRPr="00CB7000" w:rsidDel="002E28BA" w:rsidRDefault="00B55D9A" w:rsidP="00CB7000">
            <w:pPr>
              <w:spacing w:after="0" w:line="240" w:lineRule="auto"/>
              <w:jc w:val="center"/>
              <w:rPr>
                <w:del w:id="2436" w:author="Yin, Donglei *" w:date="2018-07-16T10:05:00Z"/>
                <w:rFonts w:ascii="Calibri" w:eastAsia="Times New Roman" w:hAnsi="Calibri" w:cs="Times New Roman"/>
                <w:color w:val="000000"/>
                <w:lang w:eastAsia="en-US"/>
              </w:rPr>
            </w:pPr>
            <w:del w:id="2437"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C4C6"/>
            <w:noWrap/>
            <w:vAlign w:val="center"/>
            <w:hideMark/>
          </w:tcPr>
          <w:p w14:paraId="0CC74EEC" w14:textId="31AC024B" w:rsidR="00B55D9A" w:rsidRPr="00CB7000" w:rsidDel="002E28BA" w:rsidRDefault="00B55D9A" w:rsidP="00CB7000">
            <w:pPr>
              <w:spacing w:after="0" w:line="240" w:lineRule="auto"/>
              <w:jc w:val="center"/>
              <w:rPr>
                <w:del w:id="2438" w:author="Yin, Donglei *" w:date="2018-07-16T10:05:00Z"/>
                <w:rFonts w:ascii="Calibri" w:eastAsia="Times New Roman" w:hAnsi="Calibri" w:cs="Times New Roman"/>
                <w:color w:val="000000"/>
                <w:lang w:eastAsia="en-US"/>
              </w:rPr>
            </w:pPr>
            <w:del w:id="2439" w:author="Yin, Donglei *" w:date="2018-07-16T10:05:00Z">
              <w:r w:rsidRPr="00CB7000" w:rsidDel="002E28BA">
                <w:rPr>
                  <w:rFonts w:ascii="Calibri" w:eastAsia="Times New Roman" w:hAnsi="Calibri" w:cs="Times New Roman"/>
                  <w:color w:val="000000"/>
                  <w:lang w:eastAsia="en-US"/>
                </w:rPr>
                <w:delText>0.325</w:delText>
              </w:r>
            </w:del>
          </w:p>
        </w:tc>
        <w:tc>
          <w:tcPr>
            <w:tcW w:w="867" w:type="dxa"/>
            <w:tcBorders>
              <w:top w:val="nil"/>
              <w:left w:val="nil"/>
              <w:bottom w:val="nil"/>
              <w:right w:val="nil"/>
            </w:tcBorders>
            <w:shd w:val="clear" w:color="auto" w:fill="auto"/>
            <w:noWrap/>
            <w:vAlign w:val="center"/>
            <w:hideMark/>
          </w:tcPr>
          <w:p w14:paraId="552B7EA9" w14:textId="00607A93" w:rsidR="00B55D9A" w:rsidRPr="00CB7000" w:rsidDel="002E28BA" w:rsidRDefault="00B55D9A" w:rsidP="00CB7000">
            <w:pPr>
              <w:spacing w:after="0" w:line="240" w:lineRule="auto"/>
              <w:jc w:val="center"/>
              <w:rPr>
                <w:del w:id="2440" w:author="Yin, Donglei *" w:date="2018-07-16T10:05:00Z"/>
                <w:rFonts w:ascii="Calibri" w:eastAsia="Times New Roman" w:hAnsi="Calibri" w:cs="Times New Roman"/>
                <w:color w:val="000000"/>
                <w:lang w:eastAsia="en-US"/>
              </w:rPr>
            </w:pPr>
            <w:del w:id="2441"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00A70BD0" w14:textId="2B61F818" w:rsidR="00B55D9A" w:rsidRPr="00CB7000" w:rsidDel="002E28BA" w:rsidRDefault="00B55D9A" w:rsidP="00CB7000">
            <w:pPr>
              <w:spacing w:after="0" w:line="240" w:lineRule="auto"/>
              <w:jc w:val="center"/>
              <w:rPr>
                <w:del w:id="2442" w:author="Yin, Donglei *" w:date="2018-07-16T10:05:00Z"/>
                <w:rFonts w:ascii="Calibri" w:eastAsia="Times New Roman" w:hAnsi="Calibri" w:cs="Times New Roman"/>
                <w:color w:val="000000"/>
                <w:lang w:eastAsia="en-US"/>
              </w:rPr>
            </w:pPr>
            <w:del w:id="2443"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7F02CF4C" w14:textId="4173105E" w:rsidTr="00EC7A1B">
        <w:trPr>
          <w:trHeight w:val="280"/>
          <w:del w:id="2444" w:author="Yin, Donglei *" w:date="2018-07-16T10:05:00Z"/>
        </w:trPr>
        <w:tc>
          <w:tcPr>
            <w:tcW w:w="692" w:type="dxa"/>
            <w:tcBorders>
              <w:top w:val="nil"/>
              <w:left w:val="single" w:sz="8" w:space="0" w:color="auto"/>
              <w:bottom w:val="nil"/>
              <w:right w:val="nil"/>
            </w:tcBorders>
            <w:shd w:val="clear" w:color="auto" w:fill="auto"/>
            <w:noWrap/>
            <w:vAlign w:val="center"/>
            <w:hideMark/>
          </w:tcPr>
          <w:p w14:paraId="0A787F20" w14:textId="085D88E7" w:rsidR="00B55D9A" w:rsidRPr="00CB7000" w:rsidDel="002E28BA" w:rsidRDefault="00B55D9A" w:rsidP="00CB7000">
            <w:pPr>
              <w:spacing w:after="0" w:line="240" w:lineRule="auto"/>
              <w:jc w:val="center"/>
              <w:rPr>
                <w:del w:id="2445" w:author="Yin, Donglei *" w:date="2018-07-16T10:05:00Z"/>
                <w:rFonts w:ascii="Calibri" w:eastAsia="Times New Roman" w:hAnsi="Calibri" w:cs="Times New Roman"/>
                <w:color w:val="000000"/>
                <w:lang w:eastAsia="en-US"/>
              </w:rPr>
            </w:pPr>
            <w:del w:id="2446" w:author="Yin, Donglei *" w:date="2018-07-16T10:05:00Z">
              <w:r w:rsidRPr="00CB7000" w:rsidDel="002E28BA">
                <w:rPr>
                  <w:rFonts w:ascii="Calibri" w:eastAsia="Times New Roman" w:hAnsi="Calibri" w:cs="Times New Roman"/>
                  <w:color w:val="000000"/>
                  <w:lang w:eastAsia="en-US"/>
                </w:rPr>
                <w:delText>8</w:delText>
              </w:r>
            </w:del>
          </w:p>
        </w:tc>
        <w:tc>
          <w:tcPr>
            <w:tcW w:w="1386" w:type="dxa"/>
            <w:tcBorders>
              <w:top w:val="nil"/>
              <w:left w:val="single" w:sz="8" w:space="0" w:color="auto"/>
              <w:bottom w:val="nil"/>
              <w:right w:val="nil"/>
            </w:tcBorders>
            <w:shd w:val="clear" w:color="000000" w:fill="F98184"/>
            <w:noWrap/>
            <w:vAlign w:val="center"/>
            <w:hideMark/>
          </w:tcPr>
          <w:p w14:paraId="4BB1A9C8" w14:textId="17A8CF30" w:rsidR="00B55D9A" w:rsidRPr="00CB7000" w:rsidDel="002E28BA" w:rsidRDefault="00B55D9A" w:rsidP="00CB7000">
            <w:pPr>
              <w:spacing w:after="0" w:line="240" w:lineRule="auto"/>
              <w:jc w:val="center"/>
              <w:rPr>
                <w:del w:id="2447" w:author="Yin, Donglei *" w:date="2018-07-16T10:05:00Z"/>
                <w:rFonts w:ascii="Calibri" w:eastAsia="Times New Roman" w:hAnsi="Calibri" w:cs="Times New Roman"/>
                <w:color w:val="000000"/>
                <w:lang w:eastAsia="en-US"/>
              </w:rPr>
            </w:pPr>
            <w:del w:id="2448" w:author="Yin, Donglei *" w:date="2018-07-16T10:05:00Z">
              <w:r w:rsidRPr="00CB7000" w:rsidDel="002E28BA">
                <w:rPr>
                  <w:rFonts w:ascii="Calibri" w:eastAsia="Times New Roman" w:hAnsi="Calibri" w:cs="Times New Roman"/>
                  <w:color w:val="000000"/>
                  <w:lang w:eastAsia="en-US"/>
                </w:rPr>
                <w:delText>0.7</w:delText>
              </w:r>
            </w:del>
          </w:p>
        </w:tc>
        <w:tc>
          <w:tcPr>
            <w:tcW w:w="718" w:type="dxa"/>
            <w:tcBorders>
              <w:top w:val="nil"/>
              <w:left w:val="nil"/>
              <w:bottom w:val="nil"/>
              <w:right w:val="nil"/>
            </w:tcBorders>
            <w:shd w:val="clear" w:color="auto" w:fill="auto"/>
            <w:noWrap/>
            <w:vAlign w:val="center"/>
            <w:hideMark/>
          </w:tcPr>
          <w:p w14:paraId="79CB33DC" w14:textId="0999A974" w:rsidR="00B55D9A" w:rsidRPr="00CB7000" w:rsidDel="002E28BA" w:rsidRDefault="00B55D9A" w:rsidP="00CB7000">
            <w:pPr>
              <w:spacing w:after="0" w:line="240" w:lineRule="auto"/>
              <w:jc w:val="center"/>
              <w:rPr>
                <w:del w:id="2449" w:author="Yin, Donglei *" w:date="2018-07-16T10:05:00Z"/>
                <w:rFonts w:ascii="Calibri" w:eastAsia="Times New Roman" w:hAnsi="Calibri" w:cs="Times New Roman"/>
                <w:color w:val="000000"/>
                <w:lang w:eastAsia="en-US"/>
              </w:rPr>
            </w:pPr>
            <w:del w:id="2450"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03916B1F" w14:textId="7D3F00B7" w:rsidR="00B55D9A" w:rsidRPr="00CB7000" w:rsidDel="002E28BA" w:rsidRDefault="00B55D9A" w:rsidP="00CB7000">
            <w:pPr>
              <w:spacing w:after="0" w:line="240" w:lineRule="auto"/>
              <w:jc w:val="center"/>
              <w:rPr>
                <w:del w:id="2451" w:author="Yin, Donglei *" w:date="2018-07-16T10:05:00Z"/>
                <w:rFonts w:ascii="Calibri" w:eastAsia="Times New Roman" w:hAnsi="Calibri" w:cs="Times New Roman"/>
                <w:color w:val="000000"/>
                <w:lang w:eastAsia="en-US"/>
              </w:rPr>
            </w:pPr>
            <w:del w:id="2452"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7476"/>
            <w:noWrap/>
            <w:vAlign w:val="center"/>
            <w:hideMark/>
          </w:tcPr>
          <w:p w14:paraId="7CC742D3" w14:textId="52412827" w:rsidR="00B55D9A" w:rsidRPr="00CB7000" w:rsidDel="002E28BA" w:rsidRDefault="00B55D9A" w:rsidP="00CB7000">
            <w:pPr>
              <w:spacing w:after="0" w:line="240" w:lineRule="auto"/>
              <w:jc w:val="center"/>
              <w:rPr>
                <w:del w:id="2453" w:author="Yin, Donglei *" w:date="2018-07-16T10:05:00Z"/>
                <w:rFonts w:ascii="Calibri" w:eastAsia="Times New Roman" w:hAnsi="Calibri" w:cs="Times New Roman"/>
                <w:color w:val="000000"/>
                <w:lang w:eastAsia="en-US"/>
              </w:rPr>
            </w:pPr>
            <w:del w:id="2454" w:author="Yin, Donglei *" w:date="2018-07-16T10:05:00Z">
              <w:r w:rsidRPr="00CB7000" w:rsidDel="002E28BA">
                <w:rPr>
                  <w:rFonts w:ascii="Calibri" w:eastAsia="Times New Roman" w:hAnsi="Calibri" w:cs="Times New Roman"/>
                  <w:color w:val="000000"/>
                  <w:lang w:eastAsia="en-US"/>
                </w:rPr>
                <w:delText>0.775</w:delText>
              </w:r>
            </w:del>
          </w:p>
        </w:tc>
        <w:tc>
          <w:tcPr>
            <w:tcW w:w="757" w:type="dxa"/>
            <w:tcBorders>
              <w:top w:val="nil"/>
              <w:left w:val="nil"/>
              <w:bottom w:val="nil"/>
              <w:right w:val="nil"/>
            </w:tcBorders>
            <w:shd w:val="clear" w:color="auto" w:fill="auto"/>
            <w:noWrap/>
            <w:vAlign w:val="center"/>
            <w:hideMark/>
          </w:tcPr>
          <w:p w14:paraId="035B8C32" w14:textId="3D78C178" w:rsidR="00B55D9A" w:rsidRPr="00CB7000" w:rsidDel="002E28BA" w:rsidRDefault="00B55D9A" w:rsidP="00CB7000">
            <w:pPr>
              <w:spacing w:after="0" w:line="240" w:lineRule="auto"/>
              <w:jc w:val="center"/>
              <w:rPr>
                <w:del w:id="2455" w:author="Yin, Donglei *" w:date="2018-07-16T10:05:00Z"/>
                <w:rFonts w:ascii="Calibri" w:eastAsia="Times New Roman" w:hAnsi="Calibri" w:cs="Times New Roman"/>
                <w:color w:val="000000"/>
                <w:lang w:eastAsia="en-US"/>
              </w:rPr>
            </w:pPr>
            <w:del w:id="2456"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6A1E113C" w14:textId="733292DF" w:rsidR="00B55D9A" w:rsidRPr="00CB7000" w:rsidDel="002E28BA" w:rsidRDefault="00B55D9A" w:rsidP="00CB7000">
            <w:pPr>
              <w:spacing w:after="0" w:line="240" w:lineRule="auto"/>
              <w:jc w:val="center"/>
              <w:rPr>
                <w:del w:id="2457" w:author="Yin, Donglei *" w:date="2018-07-16T10:05:00Z"/>
                <w:rFonts w:ascii="Calibri" w:eastAsia="Times New Roman" w:hAnsi="Calibri" w:cs="Times New Roman"/>
                <w:color w:val="000000"/>
                <w:lang w:eastAsia="en-US"/>
              </w:rPr>
            </w:pPr>
            <w:del w:id="2458"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C4C6"/>
            <w:noWrap/>
            <w:vAlign w:val="center"/>
            <w:hideMark/>
          </w:tcPr>
          <w:p w14:paraId="1E88180B" w14:textId="13E2A149" w:rsidR="00B55D9A" w:rsidRPr="00CB7000" w:rsidDel="002E28BA" w:rsidRDefault="00B55D9A" w:rsidP="00CB7000">
            <w:pPr>
              <w:spacing w:after="0" w:line="240" w:lineRule="auto"/>
              <w:jc w:val="center"/>
              <w:rPr>
                <w:del w:id="2459" w:author="Yin, Donglei *" w:date="2018-07-16T10:05:00Z"/>
                <w:rFonts w:ascii="Calibri" w:eastAsia="Times New Roman" w:hAnsi="Calibri" w:cs="Times New Roman"/>
                <w:color w:val="000000"/>
                <w:lang w:eastAsia="en-US"/>
              </w:rPr>
            </w:pPr>
            <w:del w:id="2460" w:author="Yin, Donglei *" w:date="2018-07-16T10:05:00Z">
              <w:r w:rsidRPr="00CB7000" w:rsidDel="002E28BA">
                <w:rPr>
                  <w:rFonts w:ascii="Calibri" w:eastAsia="Times New Roman" w:hAnsi="Calibri" w:cs="Times New Roman"/>
                  <w:color w:val="000000"/>
                  <w:lang w:eastAsia="en-US"/>
                </w:rPr>
                <w:delText>0.325</w:delText>
              </w:r>
            </w:del>
          </w:p>
        </w:tc>
        <w:tc>
          <w:tcPr>
            <w:tcW w:w="867" w:type="dxa"/>
            <w:tcBorders>
              <w:top w:val="nil"/>
              <w:left w:val="nil"/>
              <w:bottom w:val="nil"/>
              <w:right w:val="nil"/>
            </w:tcBorders>
            <w:shd w:val="clear" w:color="auto" w:fill="auto"/>
            <w:noWrap/>
            <w:vAlign w:val="center"/>
            <w:hideMark/>
          </w:tcPr>
          <w:p w14:paraId="660F3164" w14:textId="0155AD7C" w:rsidR="00B55D9A" w:rsidRPr="00CB7000" w:rsidDel="002E28BA" w:rsidRDefault="00B55D9A" w:rsidP="00CB7000">
            <w:pPr>
              <w:spacing w:after="0" w:line="240" w:lineRule="auto"/>
              <w:jc w:val="center"/>
              <w:rPr>
                <w:del w:id="2461" w:author="Yin, Donglei *" w:date="2018-07-16T10:05:00Z"/>
                <w:rFonts w:ascii="Calibri" w:eastAsia="Times New Roman" w:hAnsi="Calibri" w:cs="Times New Roman"/>
                <w:color w:val="000000"/>
                <w:lang w:eastAsia="en-US"/>
              </w:rPr>
            </w:pPr>
            <w:del w:id="2462"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6FE6A989" w14:textId="7BD55036" w:rsidR="00B55D9A" w:rsidRPr="00CB7000" w:rsidDel="002E28BA" w:rsidRDefault="00B55D9A" w:rsidP="00CB7000">
            <w:pPr>
              <w:spacing w:after="0" w:line="240" w:lineRule="auto"/>
              <w:jc w:val="center"/>
              <w:rPr>
                <w:del w:id="2463" w:author="Yin, Donglei *" w:date="2018-07-16T10:05:00Z"/>
                <w:rFonts w:ascii="Calibri" w:eastAsia="Times New Roman" w:hAnsi="Calibri" w:cs="Times New Roman"/>
                <w:color w:val="000000"/>
                <w:lang w:eastAsia="en-US"/>
              </w:rPr>
            </w:pPr>
            <w:del w:id="2464"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7E371A55" w14:textId="51A4DBA8" w:rsidTr="00EC7A1B">
        <w:trPr>
          <w:trHeight w:val="280"/>
          <w:del w:id="2465" w:author="Yin, Donglei *" w:date="2018-07-16T10:05:00Z"/>
        </w:trPr>
        <w:tc>
          <w:tcPr>
            <w:tcW w:w="692" w:type="dxa"/>
            <w:tcBorders>
              <w:top w:val="nil"/>
              <w:left w:val="single" w:sz="8" w:space="0" w:color="auto"/>
              <w:bottom w:val="nil"/>
              <w:right w:val="nil"/>
            </w:tcBorders>
            <w:shd w:val="clear" w:color="auto" w:fill="auto"/>
            <w:noWrap/>
            <w:vAlign w:val="center"/>
            <w:hideMark/>
          </w:tcPr>
          <w:p w14:paraId="29D7916B" w14:textId="394122B9" w:rsidR="00B55D9A" w:rsidRPr="00CB7000" w:rsidDel="002E28BA" w:rsidRDefault="00B55D9A" w:rsidP="00CB7000">
            <w:pPr>
              <w:spacing w:after="0" w:line="240" w:lineRule="auto"/>
              <w:jc w:val="center"/>
              <w:rPr>
                <w:del w:id="2466" w:author="Yin, Donglei *" w:date="2018-07-16T10:05:00Z"/>
                <w:rFonts w:ascii="Calibri" w:eastAsia="Times New Roman" w:hAnsi="Calibri" w:cs="Times New Roman"/>
                <w:color w:val="000000"/>
                <w:lang w:eastAsia="en-US"/>
              </w:rPr>
            </w:pPr>
            <w:del w:id="2467" w:author="Yin, Donglei *" w:date="2018-07-16T10:05:00Z">
              <w:r w:rsidRPr="00CB7000" w:rsidDel="002E28BA">
                <w:rPr>
                  <w:rFonts w:ascii="Calibri" w:eastAsia="Times New Roman" w:hAnsi="Calibri" w:cs="Times New Roman"/>
                  <w:color w:val="000000"/>
                  <w:lang w:eastAsia="en-US"/>
                </w:rPr>
                <w:delText>10</w:delText>
              </w:r>
            </w:del>
          </w:p>
        </w:tc>
        <w:tc>
          <w:tcPr>
            <w:tcW w:w="1386" w:type="dxa"/>
            <w:tcBorders>
              <w:top w:val="nil"/>
              <w:left w:val="single" w:sz="8" w:space="0" w:color="auto"/>
              <w:bottom w:val="nil"/>
              <w:right w:val="nil"/>
            </w:tcBorders>
            <w:shd w:val="clear" w:color="000000" w:fill="F98789"/>
            <w:noWrap/>
            <w:vAlign w:val="center"/>
            <w:hideMark/>
          </w:tcPr>
          <w:p w14:paraId="4DF2849F" w14:textId="63945CCB" w:rsidR="00B55D9A" w:rsidRPr="00CB7000" w:rsidDel="002E28BA" w:rsidRDefault="00B55D9A" w:rsidP="00CB7000">
            <w:pPr>
              <w:spacing w:after="0" w:line="240" w:lineRule="auto"/>
              <w:jc w:val="center"/>
              <w:rPr>
                <w:del w:id="2468" w:author="Yin, Donglei *" w:date="2018-07-16T10:05:00Z"/>
                <w:rFonts w:ascii="Calibri" w:eastAsia="Times New Roman" w:hAnsi="Calibri" w:cs="Times New Roman"/>
                <w:color w:val="000000"/>
                <w:lang w:eastAsia="en-US"/>
              </w:rPr>
            </w:pPr>
            <w:del w:id="2469" w:author="Yin, Donglei *" w:date="2018-07-16T10:05:00Z">
              <w:r w:rsidRPr="00CB7000" w:rsidDel="002E28BA">
                <w:rPr>
                  <w:rFonts w:ascii="Calibri" w:eastAsia="Times New Roman" w:hAnsi="Calibri" w:cs="Times New Roman"/>
                  <w:color w:val="000000"/>
                  <w:lang w:eastAsia="en-US"/>
                </w:rPr>
                <w:delText>0.67</w:delText>
              </w:r>
            </w:del>
          </w:p>
        </w:tc>
        <w:tc>
          <w:tcPr>
            <w:tcW w:w="718" w:type="dxa"/>
            <w:tcBorders>
              <w:top w:val="nil"/>
              <w:left w:val="nil"/>
              <w:bottom w:val="nil"/>
              <w:right w:val="nil"/>
            </w:tcBorders>
            <w:shd w:val="clear" w:color="auto" w:fill="auto"/>
            <w:noWrap/>
            <w:vAlign w:val="center"/>
            <w:hideMark/>
          </w:tcPr>
          <w:p w14:paraId="6BD69DED" w14:textId="438CC1A0" w:rsidR="00B55D9A" w:rsidRPr="00CB7000" w:rsidDel="002E28BA" w:rsidRDefault="00B55D9A" w:rsidP="00CB7000">
            <w:pPr>
              <w:spacing w:after="0" w:line="240" w:lineRule="auto"/>
              <w:jc w:val="center"/>
              <w:rPr>
                <w:del w:id="2470" w:author="Yin, Donglei *" w:date="2018-07-16T10:05:00Z"/>
                <w:rFonts w:ascii="Calibri" w:eastAsia="Times New Roman" w:hAnsi="Calibri" w:cs="Times New Roman"/>
                <w:color w:val="000000"/>
                <w:lang w:eastAsia="en-US"/>
              </w:rPr>
            </w:pPr>
            <w:del w:id="2471"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237588F5" w14:textId="6468E86E" w:rsidR="00B55D9A" w:rsidRPr="00CB7000" w:rsidDel="002E28BA" w:rsidRDefault="00B55D9A" w:rsidP="00CB7000">
            <w:pPr>
              <w:spacing w:after="0" w:line="240" w:lineRule="auto"/>
              <w:jc w:val="center"/>
              <w:rPr>
                <w:del w:id="2472" w:author="Yin, Donglei *" w:date="2018-07-16T10:05:00Z"/>
                <w:rFonts w:ascii="Calibri" w:eastAsia="Times New Roman" w:hAnsi="Calibri" w:cs="Times New Roman"/>
                <w:color w:val="000000"/>
                <w:lang w:eastAsia="en-US"/>
              </w:rPr>
            </w:pPr>
            <w:del w:id="2473"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7C7E"/>
            <w:noWrap/>
            <w:vAlign w:val="center"/>
            <w:hideMark/>
          </w:tcPr>
          <w:p w14:paraId="6F13DC38" w14:textId="366A15D8" w:rsidR="00B55D9A" w:rsidRPr="00CB7000" w:rsidDel="002E28BA" w:rsidRDefault="00B55D9A" w:rsidP="00CB7000">
            <w:pPr>
              <w:spacing w:after="0" w:line="240" w:lineRule="auto"/>
              <w:jc w:val="center"/>
              <w:rPr>
                <w:del w:id="2474" w:author="Yin, Donglei *" w:date="2018-07-16T10:05:00Z"/>
                <w:rFonts w:ascii="Calibri" w:eastAsia="Times New Roman" w:hAnsi="Calibri" w:cs="Times New Roman"/>
                <w:color w:val="000000"/>
                <w:lang w:eastAsia="en-US"/>
              </w:rPr>
            </w:pPr>
            <w:del w:id="2475" w:author="Yin, Donglei *" w:date="2018-07-16T10:05:00Z">
              <w:r w:rsidRPr="00CB7000" w:rsidDel="002E28BA">
                <w:rPr>
                  <w:rFonts w:ascii="Calibri" w:eastAsia="Times New Roman" w:hAnsi="Calibri" w:cs="Times New Roman"/>
                  <w:color w:val="000000"/>
                  <w:lang w:eastAsia="en-US"/>
                </w:rPr>
                <w:delText>0.73</w:delText>
              </w:r>
            </w:del>
          </w:p>
        </w:tc>
        <w:tc>
          <w:tcPr>
            <w:tcW w:w="757" w:type="dxa"/>
            <w:tcBorders>
              <w:top w:val="nil"/>
              <w:left w:val="nil"/>
              <w:bottom w:val="nil"/>
              <w:right w:val="nil"/>
            </w:tcBorders>
            <w:shd w:val="clear" w:color="auto" w:fill="auto"/>
            <w:noWrap/>
            <w:vAlign w:val="center"/>
            <w:hideMark/>
          </w:tcPr>
          <w:p w14:paraId="67F4398A" w14:textId="6708F8B7" w:rsidR="00B55D9A" w:rsidRPr="00CB7000" w:rsidDel="002E28BA" w:rsidRDefault="00B55D9A" w:rsidP="00CB7000">
            <w:pPr>
              <w:spacing w:after="0" w:line="240" w:lineRule="auto"/>
              <w:jc w:val="center"/>
              <w:rPr>
                <w:del w:id="2476" w:author="Yin, Donglei *" w:date="2018-07-16T10:05:00Z"/>
                <w:rFonts w:ascii="Calibri" w:eastAsia="Times New Roman" w:hAnsi="Calibri" w:cs="Times New Roman"/>
                <w:color w:val="000000"/>
                <w:lang w:eastAsia="en-US"/>
              </w:rPr>
            </w:pPr>
            <w:del w:id="2477"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1F50643D" w14:textId="00F37972" w:rsidR="00B55D9A" w:rsidRPr="00CB7000" w:rsidDel="002E28BA" w:rsidRDefault="00B55D9A" w:rsidP="00CB7000">
            <w:pPr>
              <w:spacing w:after="0" w:line="240" w:lineRule="auto"/>
              <w:jc w:val="center"/>
              <w:rPr>
                <w:del w:id="2478" w:author="Yin, Donglei *" w:date="2018-07-16T10:05:00Z"/>
                <w:rFonts w:ascii="Calibri" w:eastAsia="Times New Roman" w:hAnsi="Calibri" w:cs="Times New Roman"/>
                <w:color w:val="000000"/>
                <w:lang w:eastAsia="en-US"/>
              </w:rPr>
            </w:pPr>
            <w:del w:id="2479"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C9CC"/>
            <w:noWrap/>
            <w:vAlign w:val="center"/>
            <w:hideMark/>
          </w:tcPr>
          <w:p w14:paraId="6A222A5C" w14:textId="29128FC7" w:rsidR="00B55D9A" w:rsidRPr="00CB7000" w:rsidDel="002E28BA" w:rsidRDefault="00B55D9A" w:rsidP="00CB7000">
            <w:pPr>
              <w:spacing w:after="0" w:line="240" w:lineRule="auto"/>
              <w:jc w:val="center"/>
              <w:rPr>
                <w:del w:id="2480" w:author="Yin, Donglei *" w:date="2018-07-16T10:05:00Z"/>
                <w:rFonts w:ascii="Calibri" w:eastAsia="Times New Roman" w:hAnsi="Calibri" w:cs="Times New Roman"/>
                <w:color w:val="000000"/>
                <w:lang w:eastAsia="en-US"/>
              </w:rPr>
            </w:pPr>
            <w:del w:id="2481" w:author="Yin, Donglei *" w:date="2018-07-16T10:05:00Z">
              <w:r w:rsidRPr="00CB7000" w:rsidDel="002E28BA">
                <w:rPr>
                  <w:rFonts w:ascii="Calibri" w:eastAsia="Times New Roman" w:hAnsi="Calibri" w:cs="Times New Roman"/>
                  <w:color w:val="000000"/>
                  <w:lang w:eastAsia="en-US"/>
                </w:rPr>
                <w:delText>0.295</w:delText>
              </w:r>
            </w:del>
          </w:p>
        </w:tc>
        <w:tc>
          <w:tcPr>
            <w:tcW w:w="867" w:type="dxa"/>
            <w:tcBorders>
              <w:top w:val="nil"/>
              <w:left w:val="nil"/>
              <w:bottom w:val="nil"/>
              <w:right w:val="nil"/>
            </w:tcBorders>
            <w:shd w:val="clear" w:color="auto" w:fill="auto"/>
            <w:noWrap/>
            <w:vAlign w:val="center"/>
            <w:hideMark/>
          </w:tcPr>
          <w:p w14:paraId="3BC00016" w14:textId="6EE2EF44" w:rsidR="00B55D9A" w:rsidRPr="00CB7000" w:rsidDel="002E28BA" w:rsidRDefault="00B55D9A" w:rsidP="00CB7000">
            <w:pPr>
              <w:spacing w:after="0" w:line="240" w:lineRule="auto"/>
              <w:jc w:val="center"/>
              <w:rPr>
                <w:del w:id="2482" w:author="Yin, Donglei *" w:date="2018-07-16T10:05:00Z"/>
                <w:rFonts w:ascii="Calibri" w:eastAsia="Times New Roman" w:hAnsi="Calibri" w:cs="Times New Roman"/>
                <w:color w:val="000000"/>
                <w:lang w:eastAsia="en-US"/>
              </w:rPr>
            </w:pPr>
            <w:del w:id="2483"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4FD01EB6" w14:textId="4AE1C08E" w:rsidR="00B55D9A" w:rsidRPr="00CB7000" w:rsidDel="002E28BA" w:rsidRDefault="00B55D9A" w:rsidP="00CB7000">
            <w:pPr>
              <w:spacing w:after="0" w:line="240" w:lineRule="auto"/>
              <w:jc w:val="center"/>
              <w:rPr>
                <w:del w:id="2484" w:author="Yin, Donglei *" w:date="2018-07-16T10:05:00Z"/>
                <w:rFonts w:ascii="Calibri" w:eastAsia="Times New Roman" w:hAnsi="Calibri" w:cs="Times New Roman"/>
                <w:color w:val="000000"/>
                <w:lang w:eastAsia="en-US"/>
              </w:rPr>
            </w:pPr>
            <w:del w:id="2485"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2E1BE7DC" w14:textId="29F3306A" w:rsidTr="00EC7A1B">
        <w:trPr>
          <w:trHeight w:val="300"/>
          <w:del w:id="2486" w:author="Yin, Donglei *" w:date="2018-07-16T10:05:00Z"/>
        </w:trPr>
        <w:tc>
          <w:tcPr>
            <w:tcW w:w="692" w:type="dxa"/>
            <w:tcBorders>
              <w:top w:val="nil"/>
              <w:left w:val="single" w:sz="8" w:space="0" w:color="auto"/>
              <w:bottom w:val="single" w:sz="8" w:space="0" w:color="auto"/>
              <w:right w:val="nil"/>
            </w:tcBorders>
            <w:shd w:val="clear" w:color="auto" w:fill="auto"/>
            <w:noWrap/>
            <w:vAlign w:val="center"/>
            <w:hideMark/>
          </w:tcPr>
          <w:p w14:paraId="22FA3680" w14:textId="50DC2AE0" w:rsidR="00B55D9A" w:rsidRPr="00CB7000" w:rsidDel="002E28BA" w:rsidRDefault="00B55D9A" w:rsidP="00CB7000">
            <w:pPr>
              <w:spacing w:after="0" w:line="240" w:lineRule="auto"/>
              <w:jc w:val="center"/>
              <w:rPr>
                <w:del w:id="2487" w:author="Yin, Donglei *" w:date="2018-07-16T10:05:00Z"/>
                <w:rFonts w:ascii="Calibri" w:eastAsia="Times New Roman" w:hAnsi="Calibri" w:cs="Times New Roman"/>
                <w:color w:val="000000"/>
                <w:lang w:eastAsia="en-US"/>
              </w:rPr>
            </w:pPr>
            <w:del w:id="2488" w:author="Yin, Donglei *" w:date="2018-07-16T10:05:00Z">
              <w:r w:rsidRPr="00CB7000" w:rsidDel="002E28BA">
                <w:rPr>
                  <w:rFonts w:ascii="Calibri" w:eastAsia="Times New Roman" w:hAnsi="Calibri" w:cs="Times New Roman"/>
                  <w:color w:val="000000"/>
                  <w:lang w:eastAsia="en-US"/>
                </w:rPr>
                <w:delText>12</w:delText>
              </w:r>
            </w:del>
          </w:p>
        </w:tc>
        <w:tc>
          <w:tcPr>
            <w:tcW w:w="1386" w:type="dxa"/>
            <w:tcBorders>
              <w:top w:val="nil"/>
              <w:left w:val="single" w:sz="8" w:space="0" w:color="auto"/>
              <w:bottom w:val="single" w:sz="8" w:space="0" w:color="auto"/>
              <w:right w:val="nil"/>
            </w:tcBorders>
            <w:shd w:val="clear" w:color="000000" w:fill="F98486"/>
            <w:noWrap/>
            <w:vAlign w:val="center"/>
            <w:hideMark/>
          </w:tcPr>
          <w:p w14:paraId="74099DA5" w14:textId="3C626C46" w:rsidR="00B55D9A" w:rsidRPr="00CB7000" w:rsidDel="002E28BA" w:rsidRDefault="00B55D9A" w:rsidP="00CB7000">
            <w:pPr>
              <w:spacing w:after="0" w:line="240" w:lineRule="auto"/>
              <w:jc w:val="center"/>
              <w:rPr>
                <w:del w:id="2489" w:author="Yin, Donglei *" w:date="2018-07-16T10:05:00Z"/>
                <w:rFonts w:ascii="Calibri" w:eastAsia="Times New Roman" w:hAnsi="Calibri" w:cs="Times New Roman"/>
                <w:color w:val="000000"/>
                <w:lang w:eastAsia="en-US"/>
              </w:rPr>
            </w:pPr>
            <w:del w:id="2490" w:author="Yin, Donglei *" w:date="2018-07-16T10:05:00Z">
              <w:r w:rsidRPr="00CB7000" w:rsidDel="002E28BA">
                <w:rPr>
                  <w:rFonts w:ascii="Calibri" w:eastAsia="Times New Roman" w:hAnsi="Calibri" w:cs="Times New Roman"/>
                  <w:color w:val="000000"/>
                  <w:lang w:eastAsia="en-US"/>
                </w:rPr>
                <w:delText>0.685</w:delText>
              </w:r>
            </w:del>
          </w:p>
        </w:tc>
        <w:tc>
          <w:tcPr>
            <w:tcW w:w="718" w:type="dxa"/>
            <w:tcBorders>
              <w:top w:val="nil"/>
              <w:left w:val="nil"/>
              <w:bottom w:val="single" w:sz="8" w:space="0" w:color="auto"/>
              <w:right w:val="nil"/>
            </w:tcBorders>
            <w:shd w:val="clear" w:color="auto" w:fill="auto"/>
            <w:noWrap/>
            <w:vAlign w:val="center"/>
            <w:hideMark/>
          </w:tcPr>
          <w:p w14:paraId="2FF1B848" w14:textId="1078D000" w:rsidR="00B55D9A" w:rsidRPr="00CB7000" w:rsidDel="002E28BA" w:rsidRDefault="00B55D9A" w:rsidP="00CB7000">
            <w:pPr>
              <w:spacing w:after="0" w:line="240" w:lineRule="auto"/>
              <w:jc w:val="center"/>
              <w:rPr>
                <w:del w:id="2491" w:author="Yin, Donglei *" w:date="2018-07-16T10:05:00Z"/>
                <w:rFonts w:ascii="Calibri" w:eastAsia="Times New Roman" w:hAnsi="Calibri" w:cs="Times New Roman"/>
                <w:color w:val="000000"/>
                <w:lang w:eastAsia="en-US"/>
              </w:rPr>
            </w:pPr>
            <w:del w:id="2492"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single" w:sz="8" w:space="0" w:color="auto"/>
              <w:right w:val="nil"/>
            </w:tcBorders>
            <w:shd w:val="clear" w:color="auto" w:fill="auto"/>
            <w:noWrap/>
            <w:vAlign w:val="center"/>
            <w:hideMark/>
          </w:tcPr>
          <w:p w14:paraId="67376703" w14:textId="22E4638B" w:rsidR="00B55D9A" w:rsidRPr="00CB7000" w:rsidDel="002E28BA" w:rsidRDefault="00B55D9A" w:rsidP="00CB7000">
            <w:pPr>
              <w:spacing w:after="0" w:line="240" w:lineRule="auto"/>
              <w:jc w:val="center"/>
              <w:rPr>
                <w:del w:id="2493" w:author="Yin, Donglei *" w:date="2018-07-16T10:05:00Z"/>
                <w:rFonts w:ascii="Calibri" w:eastAsia="Times New Roman" w:hAnsi="Calibri" w:cs="Times New Roman"/>
                <w:color w:val="000000"/>
                <w:lang w:eastAsia="en-US"/>
              </w:rPr>
            </w:pPr>
            <w:del w:id="2494"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single" w:sz="8" w:space="0" w:color="auto"/>
              <w:right w:val="nil"/>
            </w:tcBorders>
            <w:shd w:val="clear" w:color="000000" w:fill="F97B7D"/>
            <w:noWrap/>
            <w:vAlign w:val="center"/>
            <w:hideMark/>
          </w:tcPr>
          <w:p w14:paraId="5377DB85" w14:textId="54847212" w:rsidR="00B55D9A" w:rsidRPr="00CB7000" w:rsidDel="002E28BA" w:rsidRDefault="00B55D9A" w:rsidP="00CB7000">
            <w:pPr>
              <w:spacing w:after="0" w:line="240" w:lineRule="auto"/>
              <w:jc w:val="center"/>
              <w:rPr>
                <w:del w:id="2495" w:author="Yin, Donglei *" w:date="2018-07-16T10:05:00Z"/>
                <w:rFonts w:ascii="Calibri" w:eastAsia="Times New Roman" w:hAnsi="Calibri" w:cs="Times New Roman"/>
                <w:color w:val="000000"/>
                <w:lang w:eastAsia="en-US"/>
              </w:rPr>
            </w:pPr>
            <w:del w:id="2496" w:author="Yin, Donglei *" w:date="2018-07-16T10:05:00Z">
              <w:r w:rsidRPr="00CB7000" w:rsidDel="002E28BA">
                <w:rPr>
                  <w:rFonts w:ascii="Calibri" w:eastAsia="Times New Roman" w:hAnsi="Calibri" w:cs="Times New Roman"/>
                  <w:color w:val="000000"/>
                  <w:lang w:eastAsia="en-US"/>
                </w:rPr>
                <w:delText>0.735</w:delText>
              </w:r>
            </w:del>
          </w:p>
        </w:tc>
        <w:tc>
          <w:tcPr>
            <w:tcW w:w="757" w:type="dxa"/>
            <w:tcBorders>
              <w:top w:val="nil"/>
              <w:left w:val="nil"/>
              <w:bottom w:val="single" w:sz="8" w:space="0" w:color="auto"/>
              <w:right w:val="nil"/>
            </w:tcBorders>
            <w:shd w:val="clear" w:color="auto" w:fill="auto"/>
            <w:noWrap/>
            <w:vAlign w:val="center"/>
            <w:hideMark/>
          </w:tcPr>
          <w:p w14:paraId="382D59B4" w14:textId="712F3338" w:rsidR="00B55D9A" w:rsidRPr="00CB7000" w:rsidDel="002E28BA" w:rsidRDefault="00B55D9A" w:rsidP="00CB7000">
            <w:pPr>
              <w:spacing w:after="0" w:line="240" w:lineRule="auto"/>
              <w:jc w:val="center"/>
              <w:rPr>
                <w:del w:id="2497" w:author="Yin, Donglei *" w:date="2018-07-16T10:05:00Z"/>
                <w:rFonts w:ascii="Calibri" w:eastAsia="Times New Roman" w:hAnsi="Calibri" w:cs="Times New Roman"/>
                <w:color w:val="000000"/>
                <w:lang w:eastAsia="en-US"/>
              </w:rPr>
            </w:pPr>
            <w:del w:id="2498"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single" w:sz="8" w:space="0" w:color="auto"/>
              <w:right w:val="single" w:sz="8" w:space="0" w:color="auto"/>
            </w:tcBorders>
            <w:shd w:val="clear" w:color="auto" w:fill="auto"/>
            <w:noWrap/>
            <w:vAlign w:val="center"/>
            <w:hideMark/>
          </w:tcPr>
          <w:p w14:paraId="3ED726CE" w14:textId="5E3C5C3B" w:rsidR="00B55D9A" w:rsidRPr="00CB7000" w:rsidDel="002E28BA" w:rsidRDefault="00B55D9A" w:rsidP="00CB7000">
            <w:pPr>
              <w:spacing w:after="0" w:line="240" w:lineRule="auto"/>
              <w:jc w:val="center"/>
              <w:rPr>
                <w:del w:id="2499" w:author="Yin, Donglei *" w:date="2018-07-16T10:05:00Z"/>
                <w:rFonts w:ascii="Calibri" w:eastAsia="Times New Roman" w:hAnsi="Calibri" w:cs="Times New Roman"/>
                <w:color w:val="000000"/>
                <w:lang w:eastAsia="en-US"/>
              </w:rPr>
            </w:pPr>
            <w:del w:id="2500"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single" w:sz="8" w:space="0" w:color="auto"/>
              <w:right w:val="nil"/>
            </w:tcBorders>
            <w:shd w:val="clear" w:color="000000" w:fill="FBC2C5"/>
            <w:noWrap/>
            <w:vAlign w:val="center"/>
            <w:hideMark/>
          </w:tcPr>
          <w:p w14:paraId="5EF89390" w14:textId="5EC7D2FC" w:rsidR="00B55D9A" w:rsidRPr="00CB7000" w:rsidDel="002E28BA" w:rsidRDefault="00B55D9A" w:rsidP="00CB7000">
            <w:pPr>
              <w:spacing w:after="0" w:line="240" w:lineRule="auto"/>
              <w:jc w:val="center"/>
              <w:rPr>
                <w:del w:id="2501" w:author="Yin, Donglei *" w:date="2018-07-16T10:05:00Z"/>
                <w:rFonts w:ascii="Calibri" w:eastAsia="Times New Roman" w:hAnsi="Calibri" w:cs="Times New Roman"/>
                <w:color w:val="000000"/>
                <w:lang w:eastAsia="en-US"/>
              </w:rPr>
            </w:pPr>
            <w:del w:id="2502" w:author="Yin, Donglei *" w:date="2018-07-16T10:05:00Z">
              <w:r w:rsidRPr="00CB7000" w:rsidDel="002E28BA">
                <w:rPr>
                  <w:rFonts w:ascii="Calibri" w:eastAsia="Times New Roman" w:hAnsi="Calibri" w:cs="Times New Roman"/>
                  <w:color w:val="000000"/>
                  <w:lang w:eastAsia="en-US"/>
                </w:rPr>
                <w:delText>0.335</w:delText>
              </w:r>
            </w:del>
          </w:p>
        </w:tc>
        <w:tc>
          <w:tcPr>
            <w:tcW w:w="867" w:type="dxa"/>
            <w:tcBorders>
              <w:top w:val="nil"/>
              <w:left w:val="nil"/>
              <w:bottom w:val="single" w:sz="8" w:space="0" w:color="auto"/>
              <w:right w:val="nil"/>
            </w:tcBorders>
            <w:shd w:val="clear" w:color="auto" w:fill="auto"/>
            <w:noWrap/>
            <w:vAlign w:val="center"/>
            <w:hideMark/>
          </w:tcPr>
          <w:p w14:paraId="0141D648" w14:textId="1FA3682A" w:rsidR="00B55D9A" w:rsidRPr="00CB7000" w:rsidDel="002E28BA" w:rsidRDefault="00B55D9A" w:rsidP="00CB7000">
            <w:pPr>
              <w:spacing w:after="0" w:line="240" w:lineRule="auto"/>
              <w:jc w:val="center"/>
              <w:rPr>
                <w:del w:id="2503" w:author="Yin, Donglei *" w:date="2018-07-16T10:05:00Z"/>
                <w:rFonts w:ascii="Calibri" w:eastAsia="Times New Roman" w:hAnsi="Calibri" w:cs="Times New Roman"/>
                <w:color w:val="000000"/>
                <w:lang w:eastAsia="en-US"/>
              </w:rPr>
            </w:pPr>
            <w:del w:id="2504"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single" w:sz="8" w:space="0" w:color="auto"/>
              <w:right w:val="single" w:sz="8" w:space="0" w:color="auto"/>
            </w:tcBorders>
            <w:shd w:val="clear" w:color="auto" w:fill="auto"/>
            <w:noWrap/>
            <w:vAlign w:val="center"/>
            <w:hideMark/>
          </w:tcPr>
          <w:p w14:paraId="55C628E6" w14:textId="577E78F5" w:rsidR="00B55D9A" w:rsidRPr="00CB7000" w:rsidDel="002E28BA" w:rsidRDefault="00B55D9A" w:rsidP="00CB7000">
            <w:pPr>
              <w:spacing w:after="0" w:line="240" w:lineRule="auto"/>
              <w:jc w:val="center"/>
              <w:rPr>
                <w:del w:id="2505" w:author="Yin, Donglei *" w:date="2018-07-16T10:05:00Z"/>
                <w:rFonts w:ascii="Calibri" w:eastAsia="Times New Roman" w:hAnsi="Calibri" w:cs="Times New Roman"/>
                <w:color w:val="000000"/>
                <w:lang w:eastAsia="en-US"/>
              </w:rPr>
            </w:pPr>
            <w:del w:id="2506" w:author="Yin, Donglei *" w:date="2018-07-16T10:05:00Z">
              <w:r w:rsidRPr="00CB7000" w:rsidDel="002E28BA">
                <w:rPr>
                  <w:rFonts w:ascii="Calibri" w:eastAsia="Times New Roman" w:hAnsi="Calibri" w:cs="Times New Roman"/>
                  <w:color w:val="000000"/>
                  <w:lang w:eastAsia="en-US"/>
                </w:rPr>
                <w:delText>1</w:delText>
              </w:r>
            </w:del>
          </w:p>
        </w:tc>
      </w:tr>
    </w:tbl>
    <w:p w14:paraId="69375ECE" w14:textId="71950B13" w:rsidR="00F424BF" w:rsidDel="002E28BA" w:rsidRDefault="00F424BF" w:rsidP="00744B93">
      <w:pPr>
        <w:spacing w:after="0" w:line="240" w:lineRule="auto"/>
        <w:jc w:val="both"/>
        <w:rPr>
          <w:del w:id="2507" w:author="Yin, Donglei *" w:date="2018-07-16T10:05:00Z"/>
          <w:rFonts w:ascii="Times New Roman" w:eastAsia="Times New Roman" w:hAnsi="Times New Roman" w:cs="Times New Roman"/>
          <w:sz w:val="24"/>
          <w:szCs w:val="24"/>
        </w:rPr>
      </w:pPr>
    </w:p>
    <w:p w14:paraId="0A03F020" w14:textId="3907CF8C" w:rsidR="00A13CBB" w:rsidDel="002E28BA" w:rsidRDefault="00147819" w:rsidP="00744B93">
      <w:pPr>
        <w:spacing w:after="0" w:line="240" w:lineRule="auto"/>
        <w:jc w:val="both"/>
        <w:rPr>
          <w:del w:id="2508" w:author="Yin, Donglei *" w:date="2018-07-16T10:05:00Z"/>
          <w:rFonts w:ascii="Times New Roman" w:eastAsia="Times New Roman" w:hAnsi="Times New Roman" w:cs="Times New Roman"/>
          <w:sz w:val="24"/>
          <w:szCs w:val="24"/>
        </w:rPr>
      </w:pPr>
      <w:del w:id="2509" w:author="Yin, Donglei *" w:date="2018-07-16T10:05:00Z">
        <w:r w:rsidDel="002E28BA">
          <w:rPr>
            <w:rFonts w:ascii="Times New Roman" w:eastAsia="Times New Roman" w:hAnsi="Times New Roman" w:cs="Times New Roman"/>
            <w:sz w:val="24"/>
            <w:szCs w:val="24"/>
          </w:rPr>
          <w:delText xml:space="preserve">From the simulation studies, two proposed methods,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BE0F0C" w:rsidDel="002E28BA">
          <w:rPr>
            <w:rFonts w:ascii="Times New Roman" w:eastAsia="Times New Roman" w:hAnsi="Times New Roman" w:cs="Times New Roman"/>
            <w:sz w:val="24"/>
            <w:szCs w:val="24"/>
          </w:rPr>
          <w:delText xml:space="preserve"> and</w:delText>
        </w:r>
        <w:r w:rsidDel="002E28BA">
          <w:rPr>
            <w:rFonts w:ascii="Times New Roman" w:eastAsia="Times New Roman" w:hAnsi="Times New Roman" w:cs="Times New Roman"/>
            <w:sz w:val="20"/>
            <w:szCs w:val="20"/>
          </w:rPr>
          <w:delText xml:space="preserv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1</m:t>
              </m:r>
            </m:sub>
          </m:sSub>
        </m:oMath>
        <w:r w:rsidDel="002E28BA">
          <w:rPr>
            <w:rFonts w:ascii="Times New Roman" w:eastAsia="Times New Roman" w:hAnsi="Times New Roman" w:cs="Times New Roman"/>
            <w:sz w:val="24"/>
            <w:szCs w:val="24"/>
          </w:rPr>
          <w:delText xml:space="preserve"> have the </w:delText>
        </w:r>
        <w:r w:rsidR="0024313C" w:rsidDel="002E28BA">
          <w:rPr>
            <w:rFonts w:ascii="Times New Roman" w:eastAsia="Times New Roman" w:hAnsi="Times New Roman" w:cs="Times New Roman"/>
            <w:sz w:val="24"/>
            <w:szCs w:val="24"/>
          </w:rPr>
          <w:delText>good</w:delText>
        </w:r>
        <w:r w:rsidDel="002E28BA">
          <w:rPr>
            <w:rFonts w:ascii="Times New Roman" w:eastAsia="Times New Roman" w:hAnsi="Times New Roman" w:cs="Times New Roman"/>
            <w:sz w:val="24"/>
            <w:szCs w:val="24"/>
          </w:rPr>
          <w:delText xml:space="preserve"> performances</w:delText>
        </w:r>
        <w:r w:rsidR="0024313C" w:rsidDel="002E28BA">
          <w:rPr>
            <w:rFonts w:ascii="Times New Roman" w:eastAsia="Times New Roman" w:hAnsi="Times New Roman" w:cs="Times New Roman"/>
            <w:sz w:val="24"/>
            <w:szCs w:val="24"/>
          </w:rPr>
          <w:delText xml:space="preserve"> and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24313C" w:rsidDel="002E28BA">
          <w:rPr>
            <w:rFonts w:ascii="Times New Roman" w:eastAsia="Times New Roman" w:hAnsi="Times New Roman" w:cs="Times New Roman"/>
            <w:sz w:val="24"/>
            <w:szCs w:val="24"/>
          </w:rPr>
          <w:delText xml:space="preserve"> has slightly larger power</w:delText>
        </w:r>
        <w:r w:rsidDel="002E28BA">
          <w:rPr>
            <w:rFonts w:ascii="Times New Roman" w:eastAsia="Times New Roman" w:hAnsi="Times New Roman" w:cs="Times New Roman"/>
            <w:sz w:val="24"/>
            <w:szCs w:val="24"/>
          </w:rPr>
          <w:delText xml:space="preserve">. </w:delText>
        </w:r>
        <w:r w:rsidR="0024313C" w:rsidDel="002E28BA">
          <w:rPr>
            <w:rFonts w:ascii="Times New Roman" w:eastAsia="Times New Roman" w:hAnsi="Times New Roman" w:cs="Times New Roman"/>
            <w:sz w:val="24"/>
            <w:szCs w:val="24"/>
          </w:rPr>
          <w:delText>Thus for the</w:delText>
        </w:r>
        <w:r w:rsidR="003505BF" w:rsidDel="002E28BA">
          <w:rPr>
            <w:rFonts w:ascii="Times New Roman" w:eastAsia="Times New Roman" w:hAnsi="Times New Roman" w:cs="Times New Roman"/>
            <w:sz w:val="24"/>
            <w:szCs w:val="24"/>
          </w:rPr>
          <w:delText xml:space="preserve"> numerical example, we use the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24313C" w:rsidDel="002E28BA">
          <w:rPr>
            <w:rFonts w:ascii="Times New Roman" w:eastAsia="Times New Roman" w:hAnsi="Times New Roman" w:cs="Times New Roman"/>
            <w:sz w:val="24"/>
            <w:szCs w:val="24"/>
          </w:rPr>
          <w:delText xml:space="preserve"> and the corresponding </w:delText>
        </w:r>
        <w:r w:rsidR="003505BF" w:rsidDel="002E28BA">
          <w:rPr>
            <w:rFonts w:ascii="Times New Roman" w:eastAsia="Times New Roman" w:hAnsi="Times New Roman" w:cs="Times New Roman"/>
            <w:sz w:val="24"/>
            <w:szCs w:val="24"/>
          </w:rPr>
          <w:delText>simultaneous confidence intervals, (</w:delText>
        </w:r>
        <w:r w:rsidR="00593E40" w:rsidDel="002E28BA">
          <w:rPr>
            <w:rFonts w:ascii="Times New Roman" w:eastAsia="Times New Roman" w:hAnsi="Times New Roman" w:cs="Times New Roman"/>
            <w:sz w:val="24"/>
            <w:szCs w:val="24"/>
          </w:rPr>
          <w:delText>-</w:delTex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003505BF" w:rsidDel="002E28BA">
          <w:rPr>
            <w:rFonts w:ascii="Times New Roman" w:eastAsia="Times New Roman" w:hAnsi="Times New Roman" w:cs="Times New Roman"/>
            <w:sz w:val="24"/>
            <w:szCs w:val="24"/>
          </w:rPr>
          <w:delText>) and (</w:delText>
        </w:r>
        <w:r w:rsidR="00593E40" w:rsidDel="002E28BA">
          <w:rPr>
            <w:rFonts w:ascii="Times New Roman" w:eastAsia="Times New Roman" w:hAnsi="Times New Roman" w:cs="Times New Roman"/>
            <w:sz w:val="24"/>
            <w:szCs w:val="24"/>
          </w:rPr>
          <w:delText>-</w:delTex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003505BF" w:rsidDel="002E28BA">
          <w:rPr>
            <w:rFonts w:ascii="Times New Roman" w:eastAsia="Times New Roman" w:hAnsi="Times New Roman" w:cs="Times New Roman"/>
            <w:sz w:val="24"/>
            <w:szCs w:val="24"/>
          </w:rPr>
          <w:delText>).</w:delText>
        </w:r>
        <w:r w:rsidR="00593E40" w:rsidDel="002E28BA">
          <w:rPr>
            <w:rFonts w:ascii="Times New Roman" w:eastAsia="Times New Roman" w:hAnsi="Times New Roman" w:cs="Times New Roman"/>
            <w:sz w:val="24"/>
            <w:szCs w:val="24"/>
          </w:rPr>
          <w:delText xml:space="preserve"> Specifically, the </w:delText>
        </w:r>
        <w:r w:rsidR="002254C8" w:rsidDel="002E28BA">
          <w:rPr>
            <w:rFonts w:ascii="Times New Roman" w:eastAsia="Times New Roman" w:hAnsi="Times New Roman" w:cs="Times New Roman"/>
            <w:sz w:val="24"/>
            <w:szCs w:val="24"/>
          </w:rPr>
          <w:delText xml:space="preserve">first version of fiducial probability for rejecting the </w:delText>
        </w:r>
        <w:r w:rsidR="00BD2518" w:rsidDel="002E28BA">
          <w:rPr>
            <w:rFonts w:ascii="Times New Roman" w:eastAsia="Times New Roman" w:hAnsi="Times New Roman" w:cs="Times New Roman"/>
            <w:sz w:val="24"/>
            <w:szCs w:val="24"/>
          </w:rPr>
          <w:delText>three hypotheses is 92.7%, with</w:delText>
        </w:r>
        <w:r w:rsidR="002254C8" w:rsidDel="002E28BA">
          <w:rPr>
            <w:rFonts w:ascii="Times New Roman" w:eastAsia="Times New Roman" w:hAnsi="Times New Roman" w:cs="Times New Roman"/>
            <w:sz w:val="24"/>
            <w:szCs w:val="24"/>
          </w:rPr>
          <w:delText xml:space="preserve"> the corresponding Type I restricted simultaneous CI as (-10.116, 10.116) and Type II restricted simultaneous CI as (-10.792, 10.792).</w:delText>
        </w:r>
      </w:del>
    </w:p>
    <w:p w14:paraId="5F1F0C01" w14:textId="77777777" w:rsidR="00EB63DE" w:rsidRDefault="00EB63DE" w:rsidP="00744B93">
      <w:pPr>
        <w:spacing w:after="0" w:line="240" w:lineRule="auto"/>
        <w:jc w:val="both"/>
        <w:rPr>
          <w:rFonts w:ascii="Times New Roman" w:eastAsia="Times New Roman" w:hAnsi="Times New Roman" w:cs="Times New Roman"/>
          <w:b/>
          <w:color w:val="C00000"/>
          <w:sz w:val="24"/>
          <w:szCs w:val="24"/>
        </w:rPr>
      </w:pPr>
    </w:p>
    <w:p w14:paraId="451C747B" w14:textId="69155A46" w:rsidR="00EB63DE" w:rsidRPr="00A13CBB" w:rsidRDefault="00EB63DE" w:rsidP="00744B93">
      <w:pPr>
        <w:spacing w:after="0" w:line="240" w:lineRule="auto"/>
        <w:jc w:val="both"/>
        <w:rPr>
          <w:rFonts w:ascii="Times New Roman" w:eastAsia="Times New Roman" w:hAnsi="Times New Roman" w:cs="Times New Roman"/>
          <w:b/>
          <w:sz w:val="24"/>
          <w:szCs w:val="24"/>
        </w:rPr>
      </w:pPr>
      <w:r w:rsidRPr="00A13CBB">
        <w:rPr>
          <w:rFonts w:ascii="Times New Roman" w:eastAsia="Times New Roman" w:hAnsi="Times New Roman" w:cs="Times New Roman"/>
          <w:b/>
          <w:sz w:val="24"/>
          <w:szCs w:val="24"/>
        </w:rPr>
        <w:t>5. Concluding Remarks</w:t>
      </w:r>
    </w:p>
    <w:p w14:paraId="2BAA0F20" w14:textId="77777777" w:rsidR="00FE22F3" w:rsidRPr="00A13CBB" w:rsidRDefault="00FE22F3" w:rsidP="00744B93">
      <w:pPr>
        <w:spacing w:after="0" w:line="240" w:lineRule="auto"/>
        <w:jc w:val="both"/>
        <w:rPr>
          <w:rFonts w:ascii="Times New Roman" w:eastAsia="Times New Roman" w:hAnsi="Times New Roman" w:cs="Times New Roman"/>
          <w:b/>
          <w:sz w:val="24"/>
          <w:szCs w:val="24"/>
        </w:rPr>
      </w:pPr>
    </w:p>
    <w:p w14:paraId="3612FC84" w14:textId="704D355D" w:rsidR="00FE22F3" w:rsidRPr="00E579CF" w:rsidRDefault="00A13CBB" w:rsidP="00744B93">
      <w:pPr>
        <w:spacing w:after="0" w:line="240" w:lineRule="auto"/>
        <w:jc w:val="both"/>
        <w:rPr>
          <w:rFonts w:ascii="Times New Roman" w:eastAsia="Times New Roman" w:hAnsi="Times New Roman" w:cs="Times New Roman"/>
          <w:color w:val="C00000"/>
          <w:sz w:val="24"/>
          <w:szCs w:val="24"/>
        </w:rPr>
      </w:pPr>
      <w:r>
        <w:rPr>
          <w:rFonts w:ascii="Times New Roman" w:eastAsia="Times New Roman" w:hAnsi="Times New Roman" w:cs="Times New Roman"/>
          <w:sz w:val="24"/>
          <w:szCs w:val="24"/>
        </w:rPr>
        <w:t>For the application of the proposed methods, required sample size</w:t>
      </w:r>
      <w:r w:rsidR="00E579CF" w:rsidRPr="00A13C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can be ob</w:t>
      </w:r>
      <w:r w:rsidR="005001AE">
        <w:rPr>
          <w:rFonts w:ascii="Times New Roman" w:eastAsia="Times New Roman" w:hAnsi="Times New Roman" w:cs="Times New Roman"/>
          <w:sz w:val="24"/>
          <w:szCs w:val="24"/>
        </w:rPr>
        <w:t>tained by numerical simulation.</w:t>
      </w:r>
      <w:r w:rsidR="00E73463">
        <w:rPr>
          <w:rFonts w:ascii="Times New Roman" w:eastAsia="Times New Roman" w:hAnsi="Times New Roman" w:cs="Times New Roman"/>
          <w:sz w:val="24"/>
          <w:szCs w:val="24"/>
        </w:rPr>
        <w:t xml:space="preserve"> </w:t>
      </w:r>
      <w:r w:rsidR="00D8223F">
        <w:rPr>
          <w:rFonts w:ascii="Times New Roman" w:eastAsia="Times New Roman" w:hAnsi="Times New Roman" w:cs="Times New Roman"/>
          <w:sz w:val="24"/>
          <w:szCs w:val="24"/>
        </w:rPr>
        <w:t xml:space="preserve">The simulation studies showed that the proposed first </w:t>
      </w:r>
      <w:ins w:id="2510" w:author="Yin, Donglei *" w:date="2018-07-16T10:05:00Z">
        <w:r w:rsidR="005E719A">
          <w:rPr>
            <w:rFonts w:ascii="Times New Roman" w:eastAsia="Times New Roman" w:hAnsi="Times New Roman" w:cs="Times New Roman"/>
            <w:sz w:val="24"/>
            <w:szCs w:val="24"/>
          </w:rPr>
          <w:t xml:space="preserve">and second </w:t>
        </w:r>
      </w:ins>
      <w:r w:rsidR="00D8223F">
        <w:rPr>
          <w:rFonts w:ascii="Times New Roman" w:eastAsia="Times New Roman" w:hAnsi="Times New Roman" w:cs="Times New Roman"/>
          <w:sz w:val="24"/>
          <w:szCs w:val="24"/>
        </w:rPr>
        <w:t>version of fiducial probability</w:t>
      </w:r>
      <w:r w:rsidR="00222B69">
        <w:rPr>
          <w:rFonts w:ascii="Times New Roman" w:eastAsia="Times New Roman" w:hAnsi="Times New Roman" w:cs="Times New Roman"/>
          <w:sz w:val="24"/>
          <w:szCs w:val="24"/>
        </w:rPr>
        <w:t xml:space="preserve"> and the corresponding restricted simultaneous CIs perform well</w:t>
      </w:r>
      <w:r w:rsidR="00481ACB">
        <w:rPr>
          <w:rFonts w:ascii="Times New Roman" w:eastAsia="Times New Roman" w:hAnsi="Times New Roman" w:cs="Times New Roman"/>
          <w:sz w:val="24"/>
          <w:szCs w:val="24"/>
        </w:rPr>
        <w:t xml:space="preserve"> with larger power compared to the pairwise comparison approach</w:t>
      </w:r>
      <w:r w:rsidR="00222B69">
        <w:rPr>
          <w:rFonts w:ascii="Times New Roman" w:eastAsia="Times New Roman" w:hAnsi="Times New Roman" w:cs="Times New Roman"/>
          <w:sz w:val="24"/>
          <w:szCs w:val="24"/>
        </w:rPr>
        <w:t>.</w:t>
      </w:r>
      <w:r w:rsidR="00A24966">
        <w:rPr>
          <w:rFonts w:ascii="Times New Roman" w:eastAsia="Times New Roman" w:hAnsi="Times New Roman" w:cs="Times New Roman"/>
          <w:sz w:val="24"/>
          <w:szCs w:val="24"/>
        </w:rPr>
        <w:t xml:space="preserve"> </w:t>
      </w:r>
      <w:r w:rsidR="00222B69">
        <w:rPr>
          <w:rFonts w:ascii="Times New Roman" w:eastAsia="Times New Roman" w:hAnsi="Times New Roman" w:cs="Times New Roman"/>
          <w:sz w:val="24"/>
          <w:szCs w:val="24"/>
        </w:rPr>
        <w:t xml:space="preserve"> </w:t>
      </w:r>
    </w:p>
    <w:p w14:paraId="6FAD5EA9" w14:textId="77777777" w:rsidR="00EB63DE" w:rsidRDefault="00EB63DE" w:rsidP="00744B93">
      <w:pPr>
        <w:spacing w:after="0" w:line="240" w:lineRule="auto"/>
        <w:jc w:val="both"/>
        <w:rPr>
          <w:rFonts w:ascii="Times New Roman" w:eastAsia="Times New Roman" w:hAnsi="Times New Roman" w:cs="Times New Roman"/>
          <w:b/>
          <w:color w:val="C00000"/>
          <w:sz w:val="24"/>
          <w:szCs w:val="24"/>
        </w:rPr>
      </w:pPr>
    </w:p>
    <w:p w14:paraId="2548C101" w14:textId="77777777" w:rsidR="00E579CF" w:rsidRDefault="00E579CF" w:rsidP="00744B93">
      <w:pPr>
        <w:spacing w:after="0" w:line="240" w:lineRule="auto"/>
        <w:jc w:val="both"/>
        <w:rPr>
          <w:rFonts w:ascii="Times New Roman" w:eastAsia="Times New Roman" w:hAnsi="Times New Roman" w:cs="Times New Roman"/>
          <w:b/>
          <w:color w:val="C00000"/>
          <w:sz w:val="24"/>
          <w:szCs w:val="24"/>
        </w:rPr>
      </w:pPr>
    </w:p>
    <w:p w14:paraId="73352A62" w14:textId="59A7F493" w:rsidR="00EB63DE" w:rsidRPr="00A24966" w:rsidRDefault="00EB63DE" w:rsidP="00744B93">
      <w:pPr>
        <w:spacing w:after="0" w:line="240" w:lineRule="auto"/>
        <w:jc w:val="both"/>
        <w:rPr>
          <w:rFonts w:ascii="Times New Roman" w:eastAsia="Times New Roman" w:hAnsi="Times New Roman" w:cs="Times New Roman"/>
          <w:b/>
          <w:sz w:val="24"/>
          <w:szCs w:val="24"/>
        </w:rPr>
      </w:pPr>
      <w:r w:rsidRPr="00A24966">
        <w:rPr>
          <w:rFonts w:ascii="Times New Roman" w:eastAsia="Times New Roman" w:hAnsi="Times New Roman" w:cs="Times New Roman"/>
          <w:b/>
          <w:sz w:val="24"/>
          <w:szCs w:val="24"/>
        </w:rPr>
        <w:t>References</w:t>
      </w:r>
    </w:p>
    <w:p w14:paraId="39A25FFA" w14:textId="77777777" w:rsidR="00E579CF" w:rsidRPr="00EB63DE" w:rsidRDefault="00E579CF" w:rsidP="00744B93">
      <w:pPr>
        <w:spacing w:after="0" w:line="240" w:lineRule="auto"/>
        <w:jc w:val="both"/>
        <w:rPr>
          <w:rFonts w:ascii="Times New Roman" w:eastAsia="Times New Roman" w:hAnsi="Times New Roman" w:cs="Times New Roman"/>
          <w:b/>
          <w:color w:val="C00000"/>
          <w:sz w:val="24"/>
          <w:szCs w:val="24"/>
        </w:rPr>
      </w:pPr>
    </w:p>
    <w:p w14:paraId="367EB2F4" w14:textId="1FD87657" w:rsidR="00744B93" w:rsidRDefault="00E579CF" w:rsidP="00661A2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FDA (2017). Guidance for Industry – Statistical Approaches to Evaluate Analytical Similarity. Food and Drug Administration, Silver Spring, Maryland, September, 2017.</w:t>
      </w:r>
    </w:p>
    <w:p w14:paraId="3DB4DC07" w14:textId="77777777" w:rsidR="00552F35" w:rsidRDefault="00552F35" w:rsidP="00661A2D">
      <w:pPr>
        <w:spacing w:after="0" w:line="240" w:lineRule="auto"/>
        <w:jc w:val="both"/>
        <w:rPr>
          <w:rFonts w:ascii="Times New Roman" w:eastAsia="Times New Roman" w:hAnsi="Times New Roman" w:cs="Times New Roman"/>
          <w:color w:val="000000"/>
          <w:sz w:val="24"/>
          <w:szCs w:val="24"/>
        </w:rPr>
      </w:pPr>
    </w:p>
    <w:p w14:paraId="383ED627" w14:textId="6DBA785B" w:rsidR="00552F35" w:rsidRDefault="00552F35" w:rsidP="00661A2D">
      <w:pPr>
        <w:spacing w:after="0" w:line="240" w:lineRule="auto"/>
        <w:jc w:val="both"/>
        <w:rPr>
          <w:rFonts w:ascii="Times New Roman" w:eastAsia="Times New Roman" w:hAnsi="Times New Roman" w:cs="Times New Roman"/>
          <w:color w:val="000000"/>
          <w:sz w:val="24"/>
          <w:szCs w:val="24"/>
        </w:rPr>
      </w:pPr>
      <w:r w:rsidRPr="00552F35">
        <w:rPr>
          <w:rFonts w:ascii="Times New Roman" w:eastAsia="Times New Roman" w:hAnsi="Times New Roman" w:cs="Times New Roman"/>
          <w:color w:val="000000"/>
          <w:sz w:val="24"/>
          <w:szCs w:val="24"/>
        </w:rPr>
        <w:t>Fisher RA. The fiducial argument in statistical inference. Annals of Human Genetics 1935; 6(4):391–398.</w:t>
      </w:r>
    </w:p>
    <w:p w14:paraId="25A81EDD" w14:textId="77777777" w:rsidR="00552F35" w:rsidRDefault="00552F35" w:rsidP="00661A2D">
      <w:pPr>
        <w:spacing w:after="0" w:line="240" w:lineRule="auto"/>
        <w:jc w:val="both"/>
        <w:rPr>
          <w:rFonts w:ascii="Times New Roman" w:eastAsia="Times New Roman" w:hAnsi="Times New Roman" w:cs="Times New Roman"/>
          <w:color w:val="000000"/>
          <w:sz w:val="24"/>
          <w:szCs w:val="24"/>
        </w:rPr>
      </w:pPr>
    </w:p>
    <w:p w14:paraId="5E69C6EB" w14:textId="2715FDB4" w:rsidR="00552F35" w:rsidRDefault="00C47F7C" w:rsidP="00C47F7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Jiayin </w:t>
      </w:r>
      <w:r w:rsidRPr="00C47F7C">
        <w:rPr>
          <w:rFonts w:ascii="Times New Roman" w:eastAsia="Times New Roman" w:hAnsi="Times New Roman" w:cs="Times New Roman"/>
          <w:color w:val="000000"/>
          <w:sz w:val="24"/>
          <w:szCs w:val="24"/>
        </w:rPr>
        <w:t>Zheng,</w:t>
      </w:r>
      <w:r>
        <w:rPr>
          <w:rFonts w:ascii="Times New Roman" w:eastAsia="Times New Roman" w:hAnsi="Times New Roman" w:cs="Times New Roman"/>
          <w:color w:val="000000"/>
          <w:sz w:val="24"/>
          <w:szCs w:val="24"/>
        </w:rPr>
        <w:t xml:space="preserve"> Shein</w:t>
      </w:r>
      <w:r w:rsidRPr="00C47F7C">
        <w:rPr>
          <w:rFonts w:ascii="Trebuchet MS" w:eastAsia="Times New Roman" w:hAnsi="Trebuchet MS" w:cs="Trebuchet MS"/>
          <w:color w:val="000000"/>
          <w:sz w:val="24"/>
          <w:szCs w:val="24"/>
        </w:rPr>
        <w:t>‐</w:t>
      </w:r>
      <w:r w:rsidRPr="00C47F7C">
        <w:rPr>
          <w:rFonts w:ascii="Times New Roman" w:eastAsia="Times New Roman" w:hAnsi="Times New Roman" w:cs="Times New Roman"/>
          <w:color w:val="000000"/>
          <w:sz w:val="24"/>
          <w:szCs w:val="24"/>
        </w:rPr>
        <w:t>Chung</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Chow,</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Mengdie</w:t>
      </w:r>
      <w:r>
        <w:rPr>
          <w:rFonts w:ascii="Times New Roman" w:eastAsia="Times New Roman" w:hAnsi="Times New Roman" w:cs="Times New Roman"/>
          <w:color w:val="000000"/>
          <w:sz w:val="24"/>
          <w:szCs w:val="24"/>
        </w:rPr>
        <w:t xml:space="preserve"> Yuan. </w:t>
      </w:r>
      <w:r w:rsidRPr="00C47F7C">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rPr>
        <w:t xml:space="preserve"> Assessing </w:t>
      </w:r>
      <w:r w:rsidRPr="00C47F7C">
        <w:rPr>
          <w:rFonts w:ascii="Times New Roman" w:eastAsia="Times New Roman" w:hAnsi="Times New Roman" w:cs="Times New Roman"/>
          <w:color w:val="000000"/>
          <w:sz w:val="24"/>
          <w:szCs w:val="24"/>
        </w:rPr>
        <w:t>Bioequivalence</w:t>
      </w:r>
      <w:r>
        <w:rPr>
          <w:rFonts w:ascii="Times New Roman" w:eastAsia="Times New Roman" w:hAnsi="Times New Roman" w:cs="Times New Roman"/>
          <w:color w:val="000000"/>
          <w:sz w:val="24"/>
          <w:szCs w:val="24"/>
        </w:rPr>
        <w:t xml:space="preserve"> and </w:t>
      </w:r>
      <w:r w:rsidRPr="00C47F7C">
        <w:rPr>
          <w:rFonts w:ascii="Times New Roman" w:eastAsia="Times New Roman" w:hAnsi="Times New Roman" w:cs="Times New Roman"/>
          <w:color w:val="000000"/>
          <w:sz w:val="24"/>
          <w:szCs w:val="24"/>
        </w:rPr>
        <w:t>Interchangeability</w:t>
      </w:r>
      <w:r>
        <w:rPr>
          <w:rFonts w:ascii="Times New Roman" w:eastAsia="Times New Roman" w:hAnsi="Times New Roman" w:cs="Times New Roman"/>
          <w:color w:val="000000"/>
          <w:sz w:val="24"/>
          <w:szCs w:val="24"/>
        </w:rPr>
        <w:t xml:space="preserve"> b</w:t>
      </w:r>
      <w:r w:rsidRPr="00C47F7C">
        <w:rPr>
          <w:rFonts w:ascii="Times New Roman" w:eastAsia="Times New Roman" w:hAnsi="Times New Roman" w:cs="Times New Roman"/>
          <w:color w:val="000000"/>
          <w:sz w:val="24"/>
          <w:szCs w:val="24"/>
        </w:rPr>
        <w:t>etween</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Generics</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Based</w:t>
      </w:r>
      <w:r>
        <w:rPr>
          <w:rFonts w:ascii="Times New Roman" w:eastAsia="Times New Roman" w:hAnsi="Times New Roman" w:cs="Times New Roman"/>
          <w:color w:val="000000"/>
          <w:sz w:val="24"/>
          <w:szCs w:val="24"/>
        </w:rPr>
        <w:t xml:space="preserve"> on </w:t>
      </w:r>
      <w:r w:rsidRPr="00C47F7C">
        <w:rPr>
          <w:rFonts w:ascii="Times New Roman" w:eastAsia="Times New Roman" w:hAnsi="Times New Roman" w:cs="Times New Roman"/>
          <w:color w:val="000000"/>
          <w:sz w:val="24"/>
          <w:szCs w:val="24"/>
        </w:rPr>
        <w:t>Indirect</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Comparisons.</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Statistics</w:t>
      </w:r>
      <w:r>
        <w:rPr>
          <w:rFonts w:ascii="Times New Roman" w:eastAsia="Times New Roman" w:hAnsi="Times New Roman" w:cs="Times New Roman"/>
          <w:color w:val="000000"/>
          <w:sz w:val="24"/>
          <w:szCs w:val="24"/>
        </w:rPr>
        <w:t xml:space="preserve"> i</w:t>
      </w:r>
      <w:r w:rsidRPr="00C47F7C">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 Medicine, </w:t>
      </w:r>
      <w:r w:rsidRPr="00C47F7C">
        <w:rPr>
          <w:rFonts w:ascii="Times New Roman" w:eastAsia="Times New Roman" w:hAnsi="Times New Roman" w:cs="Times New Roman"/>
          <w:color w:val="000000"/>
          <w:sz w:val="24"/>
          <w:szCs w:val="24"/>
        </w:rPr>
        <w:t>2017,</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36(19):</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2978-­</w:t>
      </w:r>
      <w:r w:rsidRPr="00C47F7C">
        <w:rPr>
          <w:rFonts w:ascii="Trebuchet MS" w:eastAsia="Times New Roman" w:hAnsi="Trebuchet MS" w:cs="Trebuchet MS"/>
          <w:color w:val="000000"/>
          <w:sz w:val="24"/>
          <w:szCs w:val="24"/>
        </w:rPr>
        <w:t>‐</w:t>
      </w:r>
      <w:r w:rsidRPr="00C47F7C">
        <w:rPr>
          <w:rFonts w:ascii="Times New Roman" w:eastAsia="Times New Roman" w:hAnsi="Times New Roman" w:cs="Times New Roman"/>
          <w:color w:val="000000"/>
          <w:sz w:val="24"/>
          <w:szCs w:val="24"/>
        </w:rPr>
        <w:t>2993.</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DOI:</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10.1002/sim.7326</w:t>
      </w:r>
    </w:p>
    <w:p w14:paraId="72DB6207" w14:textId="51D694A3" w:rsidR="005304D0" w:rsidRPr="00843B89" w:rsidRDefault="005304D0" w:rsidP="0053038F">
      <w:pPr>
        <w:keepNext/>
        <w:spacing w:after="0" w:line="240" w:lineRule="auto"/>
        <w:rPr>
          <w:rFonts w:ascii="Times New Roman" w:eastAsia="Times New Roman" w:hAnsi="Times New Roman" w:cs="Times New Roman"/>
          <w:vanish/>
          <w:color w:val="000000"/>
          <w:sz w:val="24"/>
          <w:szCs w:val="24"/>
          <w:specVanish/>
        </w:rPr>
      </w:pPr>
    </w:p>
    <w:p w14:paraId="626821DB" w14:textId="7F2B0A6E" w:rsidR="005304D0" w:rsidRPr="0053038F" w:rsidRDefault="005304D0" w:rsidP="0053038F">
      <w:pPr>
        <w:pStyle w:val="Caption"/>
      </w:pPr>
    </w:p>
    <w:sectPr w:rsidR="005304D0" w:rsidRPr="005303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0" w:author="Yin, Donglei *" w:date="2018-07-16T16:21:00Z" w:initials="YD*">
    <w:p w14:paraId="58AC960A" w14:textId="2EDA2D4E" w:rsidR="007C0256" w:rsidRDefault="007C0256">
      <w:pPr>
        <w:pStyle w:val="CommentText"/>
        <w:rPr>
          <w:rFonts w:hint="eastAsia"/>
        </w:rPr>
      </w:pPr>
      <w:r>
        <w:rPr>
          <w:rStyle w:val="CommentReference"/>
        </w:rPr>
        <w:annotationRef/>
      </w:r>
      <w:r>
        <w:t>What if not?</w:t>
      </w:r>
      <w:bookmarkStart w:id="31" w:name="_GoBack"/>
      <w:bookmarkEnd w:id="31"/>
    </w:p>
  </w:comment>
  <w:comment w:id="651" w:author="Yin, Donglei *" w:date="2018-07-16T15:10:00Z" w:initials="YD*">
    <w:p w14:paraId="71328612" w14:textId="1ACF1CDD" w:rsidR="00CA7610" w:rsidRDefault="00CA7610">
      <w:pPr>
        <w:pStyle w:val="CommentText"/>
      </w:pPr>
      <w:r>
        <w:rPr>
          <w:rStyle w:val="CommentReference"/>
        </w:rPr>
        <w:annotationRef/>
      </w:r>
      <w:r>
        <w:t>Check.</w:t>
      </w:r>
    </w:p>
  </w:comment>
  <w:comment w:id="1040" w:author="Donglei Yin" w:date="2018-07-15T17:56:00Z" w:initials="DY">
    <w:p w14:paraId="3F6484DB" w14:textId="3758760A" w:rsidR="00CA7610" w:rsidRDefault="00CA7610">
      <w:pPr>
        <w:pStyle w:val="CommentText"/>
      </w:pPr>
      <w:r>
        <w:rPr>
          <w:rStyle w:val="CommentReference"/>
        </w:rPr>
        <w:annotationRef/>
      </w:r>
      <w:r>
        <w:t>?</w:t>
      </w:r>
    </w:p>
  </w:comment>
  <w:comment w:id="1269" w:author="Donglei Yin" w:date="2018-07-15T17:55:00Z" w:initials="DY">
    <w:p w14:paraId="097459D3" w14:textId="0E204416" w:rsidR="00CA7610" w:rsidRDefault="00CA7610">
      <w:pPr>
        <w:pStyle w:val="CommentText"/>
      </w:pPr>
      <w:r>
        <w:rPr>
          <w:rStyle w:val="CommentReference"/>
        </w:rPr>
        <w:annotationRef/>
      </w:r>
      <w:r>
        <w:t>Question: how should we justify the similarity for the simultaneous confidence interval approach? Look at the CI margin only or also consider the FP?</w:t>
      </w:r>
    </w:p>
  </w:comment>
  <w:comment w:id="1430" w:author="Donglei Yin" w:date="2018-07-15T18:29:00Z" w:initials="DY">
    <w:p w14:paraId="30530FB7" w14:textId="650CAB9E" w:rsidR="00CA7610" w:rsidRDefault="00CA7610">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AC960A" w15:done="0"/>
  <w15:commentEx w15:paraId="71328612" w15:done="0"/>
  <w15:commentEx w15:paraId="3F6484DB" w15:done="0"/>
  <w15:commentEx w15:paraId="097459D3" w15:done="0"/>
  <w15:commentEx w15:paraId="30530F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6484DB" w16cid:durableId="1EF6095A"/>
  <w16cid:commentId w16cid:paraId="097459D3" w16cid:durableId="1EF608F9"/>
  <w16cid:commentId w16cid:paraId="30530FB7" w16cid:durableId="1EF610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0DADF" w14:textId="77777777" w:rsidR="00CA7610" w:rsidRDefault="00CA7610" w:rsidP="00843B89">
      <w:pPr>
        <w:spacing w:after="0" w:line="240" w:lineRule="auto"/>
      </w:pPr>
      <w:r>
        <w:separator/>
      </w:r>
    </w:p>
  </w:endnote>
  <w:endnote w:type="continuationSeparator" w:id="0">
    <w:p w14:paraId="196C6421" w14:textId="77777777" w:rsidR="00CA7610" w:rsidRDefault="00CA7610" w:rsidP="00843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iti SC Light">
    <w:altName w:val="Calibri"/>
    <w:charset w:val="50"/>
    <w:family w:val="auto"/>
    <w:pitch w:val="variable"/>
    <w:sig w:usb0="00000000" w:usb1="080E004A" w:usb2="00000010" w:usb3="00000000" w:csb0="003E0000" w:csb1="00000000"/>
  </w:font>
  <w:font w:name="PMingLiU">
    <w:altName w:val="新細明體"/>
    <w:panose1 w:val="02020500000000000000"/>
    <w:charset w:val="88"/>
    <w:family w:val="roman"/>
    <w:pitch w:val="variable"/>
    <w:sig w:usb0="A00002FF" w:usb1="2ACFFCFA" w:usb2="00000016" w:usb3="00000000" w:csb0="00100001" w:csb1="00000000"/>
  </w:font>
  <w:font w:name="Times">
    <w:panose1 w:val="020206030504050203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0E22D" w14:textId="77777777" w:rsidR="00CA7610" w:rsidRDefault="00CA7610" w:rsidP="00843B89">
      <w:pPr>
        <w:spacing w:after="0" w:line="240" w:lineRule="auto"/>
      </w:pPr>
      <w:r>
        <w:separator/>
      </w:r>
    </w:p>
  </w:footnote>
  <w:footnote w:type="continuationSeparator" w:id="0">
    <w:p w14:paraId="674751C8" w14:textId="77777777" w:rsidR="00CA7610" w:rsidRDefault="00CA7610" w:rsidP="00843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B188B"/>
    <w:multiLevelType w:val="hybridMultilevel"/>
    <w:tmpl w:val="DC6E1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A7BBC"/>
    <w:multiLevelType w:val="hybridMultilevel"/>
    <w:tmpl w:val="53C87E52"/>
    <w:lvl w:ilvl="0" w:tplc="4D52B64E">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 w15:restartNumberingAfterBreak="0">
    <w:nsid w:val="21450FC0"/>
    <w:multiLevelType w:val="hybridMultilevel"/>
    <w:tmpl w:val="91B8C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C5BB1"/>
    <w:multiLevelType w:val="hybridMultilevel"/>
    <w:tmpl w:val="164470D6"/>
    <w:lvl w:ilvl="0" w:tplc="8A6CEF26">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4" w15:restartNumberingAfterBreak="0">
    <w:nsid w:val="392744B7"/>
    <w:multiLevelType w:val="hybridMultilevel"/>
    <w:tmpl w:val="FD02E7C4"/>
    <w:lvl w:ilvl="0" w:tplc="26C4965E">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 w15:restartNumberingAfterBreak="0">
    <w:nsid w:val="3BDC2EE5"/>
    <w:multiLevelType w:val="hybridMultilevel"/>
    <w:tmpl w:val="3334A722"/>
    <w:lvl w:ilvl="0" w:tplc="3DAA133E">
      <w:start w:val="1"/>
      <w:numFmt w:val="decimal"/>
      <w:lvlText w:val="%1)"/>
      <w:lvlJc w:val="left"/>
      <w:pPr>
        <w:ind w:left="720" w:hanging="360"/>
      </w:pPr>
      <w:rPr>
        <w:rFonts w:ascii="Times New Roman" w:eastAsia="Times New Roman" w:hAnsi="Times New Roman" w:cs="Times New Roman"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AC35B6"/>
    <w:multiLevelType w:val="hybridMultilevel"/>
    <w:tmpl w:val="86B8A878"/>
    <w:lvl w:ilvl="0" w:tplc="461897D6">
      <w:start w:val="1"/>
      <w:numFmt w:val="decimal"/>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15:restartNumberingAfterBreak="0">
    <w:nsid w:val="5C817F37"/>
    <w:multiLevelType w:val="hybridMultilevel"/>
    <w:tmpl w:val="AA063AFC"/>
    <w:lvl w:ilvl="0" w:tplc="EDF20F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66A73"/>
    <w:multiLevelType w:val="hybridMultilevel"/>
    <w:tmpl w:val="8FA65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8"/>
  </w:num>
  <w:num w:numId="5">
    <w:abstractNumId w:val="6"/>
  </w:num>
  <w:num w:numId="6">
    <w:abstractNumId w:val="3"/>
  </w:num>
  <w:num w:numId="7">
    <w:abstractNumId w:val="4"/>
  </w:num>
  <w:num w:numId="8">
    <w:abstractNumId w:val="1"/>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in, Donglei *">
    <w15:presenceInfo w15:providerId="AD" w15:userId="S-1-5-21-1078081533-606747145-839522115-409018"/>
  </w15:person>
  <w15:person w15:author="Donglei Yin">
    <w15:presenceInfo w15:providerId="AD" w15:userId="S-1-5-21-1641990736-1458153905-637492525-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579"/>
    <w:rsid w:val="00004533"/>
    <w:rsid w:val="0000458F"/>
    <w:rsid w:val="000055B6"/>
    <w:rsid w:val="000057C2"/>
    <w:rsid w:val="00006DDC"/>
    <w:rsid w:val="0000747D"/>
    <w:rsid w:val="00016D7F"/>
    <w:rsid w:val="00021CBE"/>
    <w:rsid w:val="00030E10"/>
    <w:rsid w:val="00033CBE"/>
    <w:rsid w:val="00040AB7"/>
    <w:rsid w:val="000454EB"/>
    <w:rsid w:val="000467D8"/>
    <w:rsid w:val="000504A4"/>
    <w:rsid w:val="00050941"/>
    <w:rsid w:val="00057F5F"/>
    <w:rsid w:val="00060359"/>
    <w:rsid w:val="00064FC6"/>
    <w:rsid w:val="00067FFC"/>
    <w:rsid w:val="00070099"/>
    <w:rsid w:val="00072F93"/>
    <w:rsid w:val="000740FB"/>
    <w:rsid w:val="0008703D"/>
    <w:rsid w:val="00091732"/>
    <w:rsid w:val="00095E24"/>
    <w:rsid w:val="00096CB6"/>
    <w:rsid w:val="000A0CD5"/>
    <w:rsid w:val="000A2165"/>
    <w:rsid w:val="000A2899"/>
    <w:rsid w:val="000A317B"/>
    <w:rsid w:val="000A3342"/>
    <w:rsid w:val="000A4908"/>
    <w:rsid w:val="000B031F"/>
    <w:rsid w:val="000B3BCD"/>
    <w:rsid w:val="000B53B4"/>
    <w:rsid w:val="000B7438"/>
    <w:rsid w:val="000C1DC0"/>
    <w:rsid w:val="000C4ED3"/>
    <w:rsid w:val="000C50D0"/>
    <w:rsid w:val="000C643C"/>
    <w:rsid w:val="000C71B7"/>
    <w:rsid w:val="000D25A3"/>
    <w:rsid w:val="000D2D76"/>
    <w:rsid w:val="000D4DB6"/>
    <w:rsid w:val="000D778A"/>
    <w:rsid w:val="000D77FD"/>
    <w:rsid w:val="000E23F6"/>
    <w:rsid w:val="000E5E25"/>
    <w:rsid w:val="000E6AA3"/>
    <w:rsid w:val="000F262C"/>
    <w:rsid w:val="000F2950"/>
    <w:rsid w:val="000F35CF"/>
    <w:rsid w:val="0010128F"/>
    <w:rsid w:val="00103498"/>
    <w:rsid w:val="0010560C"/>
    <w:rsid w:val="00111E81"/>
    <w:rsid w:val="0011432A"/>
    <w:rsid w:val="00116A05"/>
    <w:rsid w:val="0012301E"/>
    <w:rsid w:val="00123BF6"/>
    <w:rsid w:val="0012488D"/>
    <w:rsid w:val="0012511F"/>
    <w:rsid w:val="00130D25"/>
    <w:rsid w:val="00134C7F"/>
    <w:rsid w:val="001413BD"/>
    <w:rsid w:val="00141A94"/>
    <w:rsid w:val="00144260"/>
    <w:rsid w:val="001451A4"/>
    <w:rsid w:val="00147819"/>
    <w:rsid w:val="00152BE3"/>
    <w:rsid w:val="001548A8"/>
    <w:rsid w:val="00154AD0"/>
    <w:rsid w:val="00154DCB"/>
    <w:rsid w:val="00156200"/>
    <w:rsid w:val="00156612"/>
    <w:rsid w:val="0016286E"/>
    <w:rsid w:val="0016357B"/>
    <w:rsid w:val="001816CA"/>
    <w:rsid w:val="0018407A"/>
    <w:rsid w:val="001860B8"/>
    <w:rsid w:val="00191CD3"/>
    <w:rsid w:val="00194633"/>
    <w:rsid w:val="00196539"/>
    <w:rsid w:val="00197BEE"/>
    <w:rsid w:val="001A35EE"/>
    <w:rsid w:val="001A5338"/>
    <w:rsid w:val="001A546B"/>
    <w:rsid w:val="001B0842"/>
    <w:rsid w:val="001B247A"/>
    <w:rsid w:val="001C63FF"/>
    <w:rsid w:val="001C7536"/>
    <w:rsid w:val="001D2FA3"/>
    <w:rsid w:val="001D399C"/>
    <w:rsid w:val="001D4DC5"/>
    <w:rsid w:val="001D64F0"/>
    <w:rsid w:val="001D6630"/>
    <w:rsid w:val="001E13FF"/>
    <w:rsid w:val="001E1D9B"/>
    <w:rsid w:val="001E7172"/>
    <w:rsid w:val="001F2663"/>
    <w:rsid w:val="002026AC"/>
    <w:rsid w:val="00203060"/>
    <w:rsid w:val="00206D12"/>
    <w:rsid w:val="0021021F"/>
    <w:rsid w:val="00215DFE"/>
    <w:rsid w:val="002166CC"/>
    <w:rsid w:val="00217897"/>
    <w:rsid w:val="002213EB"/>
    <w:rsid w:val="00221D4C"/>
    <w:rsid w:val="00222311"/>
    <w:rsid w:val="00222B69"/>
    <w:rsid w:val="00224CF9"/>
    <w:rsid w:val="002254C8"/>
    <w:rsid w:val="0023026D"/>
    <w:rsid w:val="00232A7D"/>
    <w:rsid w:val="00235617"/>
    <w:rsid w:val="00240E0D"/>
    <w:rsid w:val="00242A00"/>
    <w:rsid w:val="0024313C"/>
    <w:rsid w:val="002458D6"/>
    <w:rsid w:val="00246014"/>
    <w:rsid w:val="002539F4"/>
    <w:rsid w:val="00253F5D"/>
    <w:rsid w:val="0025446D"/>
    <w:rsid w:val="0025737E"/>
    <w:rsid w:val="00257F3E"/>
    <w:rsid w:val="00263130"/>
    <w:rsid w:val="00267DBC"/>
    <w:rsid w:val="00273E74"/>
    <w:rsid w:val="00280023"/>
    <w:rsid w:val="002810E4"/>
    <w:rsid w:val="0028299F"/>
    <w:rsid w:val="00284081"/>
    <w:rsid w:val="00287CB2"/>
    <w:rsid w:val="00287D0C"/>
    <w:rsid w:val="00297E65"/>
    <w:rsid w:val="002A2972"/>
    <w:rsid w:val="002B4903"/>
    <w:rsid w:val="002B5E0A"/>
    <w:rsid w:val="002B716C"/>
    <w:rsid w:val="002C231D"/>
    <w:rsid w:val="002C2A60"/>
    <w:rsid w:val="002C4CC1"/>
    <w:rsid w:val="002D3100"/>
    <w:rsid w:val="002E0E3C"/>
    <w:rsid w:val="002E1F26"/>
    <w:rsid w:val="002E22BB"/>
    <w:rsid w:val="002E28BA"/>
    <w:rsid w:val="002E3ABC"/>
    <w:rsid w:val="002F078D"/>
    <w:rsid w:val="002F07C7"/>
    <w:rsid w:val="002F1134"/>
    <w:rsid w:val="002F1D85"/>
    <w:rsid w:val="002F401E"/>
    <w:rsid w:val="002F5B2D"/>
    <w:rsid w:val="002F75CF"/>
    <w:rsid w:val="00300372"/>
    <w:rsid w:val="00302DDA"/>
    <w:rsid w:val="00322CB7"/>
    <w:rsid w:val="00325C18"/>
    <w:rsid w:val="00326DF1"/>
    <w:rsid w:val="00331ABB"/>
    <w:rsid w:val="00336AAF"/>
    <w:rsid w:val="00340287"/>
    <w:rsid w:val="00342B99"/>
    <w:rsid w:val="00345014"/>
    <w:rsid w:val="003505BF"/>
    <w:rsid w:val="003521F7"/>
    <w:rsid w:val="00355694"/>
    <w:rsid w:val="00360272"/>
    <w:rsid w:val="003620A8"/>
    <w:rsid w:val="0036406A"/>
    <w:rsid w:val="00370E2E"/>
    <w:rsid w:val="0037144D"/>
    <w:rsid w:val="003735D2"/>
    <w:rsid w:val="00374ACF"/>
    <w:rsid w:val="00374D4B"/>
    <w:rsid w:val="003776B8"/>
    <w:rsid w:val="00380977"/>
    <w:rsid w:val="00380A0D"/>
    <w:rsid w:val="0038568B"/>
    <w:rsid w:val="00386171"/>
    <w:rsid w:val="00393681"/>
    <w:rsid w:val="00395983"/>
    <w:rsid w:val="003A1F6F"/>
    <w:rsid w:val="003A3E0B"/>
    <w:rsid w:val="003A7D8D"/>
    <w:rsid w:val="003B34AA"/>
    <w:rsid w:val="003B403A"/>
    <w:rsid w:val="003B5370"/>
    <w:rsid w:val="003B6BE9"/>
    <w:rsid w:val="003C09AE"/>
    <w:rsid w:val="003C1CA8"/>
    <w:rsid w:val="003C31C0"/>
    <w:rsid w:val="003C43E6"/>
    <w:rsid w:val="003C4FB5"/>
    <w:rsid w:val="003C59D1"/>
    <w:rsid w:val="003C68F2"/>
    <w:rsid w:val="003D06CE"/>
    <w:rsid w:val="003D1F32"/>
    <w:rsid w:val="003D5133"/>
    <w:rsid w:val="003D62BB"/>
    <w:rsid w:val="003D6523"/>
    <w:rsid w:val="003D6935"/>
    <w:rsid w:val="003D7C8F"/>
    <w:rsid w:val="003E0D16"/>
    <w:rsid w:val="003E0FC3"/>
    <w:rsid w:val="003E2791"/>
    <w:rsid w:val="003E4887"/>
    <w:rsid w:val="003F0D74"/>
    <w:rsid w:val="003F40D6"/>
    <w:rsid w:val="003F4DFC"/>
    <w:rsid w:val="003F6282"/>
    <w:rsid w:val="003F62B3"/>
    <w:rsid w:val="003F68A3"/>
    <w:rsid w:val="00402B25"/>
    <w:rsid w:val="004058CE"/>
    <w:rsid w:val="00405F5A"/>
    <w:rsid w:val="00407799"/>
    <w:rsid w:val="00410131"/>
    <w:rsid w:val="00411961"/>
    <w:rsid w:val="00421DA4"/>
    <w:rsid w:val="004227D9"/>
    <w:rsid w:val="004257B4"/>
    <w:rsid w:val="00425881"/>
    <w:rsid w:val="00427B97"/>
    <w:rsid w:val="00431B72"/>
    <w:rsid w:val="00435461"/>
    <w:rsid w:val="0043569C"/>
    <w:rsid w:val="004379C7"/>
    <w:rsid w:val="00441D7B"/>
    <w:rsid w:val="00442DE1"/>
    <w:rsid w:val="00444CD2"/>
    <w:rsid w:val="0044612E"/>
    <w:rsid w:val="0044697F"/>
    <w:rsid w:val="00447236"/>
    <w:rsid w:val="004519E6"/>
    <w:rsid w:val="00452281"/>
    <w:rsid w:val="00461C19"/>
    <w:rsid w:val="00462431"/>
    <w:rsid w:val="00465A94"/>
    <w:rsid w:val="00465B38"/>
    <w:rsid w:val="00471CA0"/>
    <w:rsid w:val="00474E78"/>
    <w:rsid w:val="00476D4B"/>
    <w:rsid w:val="0047718A"/>
    <w:rsid w:val="004772D0"/>
    <w:rsid w:val="00481ACB"/>
    <w:rsid w:val="004824BC"/>
    <w:rsid w:val="00482BFD"/>
    <w:rsid w:val="00482D8A"/>
    <w:rsid w:val="004842CE"/>
    <w:rsid w:val="00494D22"/>
    <w:rsid w:val="004A0E40"/>
    <w:rsid w:val="004A3769"/>
    <w:rsid w:val="004A40CD"/>
    <w:rsid w:val="004B155C"/>
    <w:rsid w:val="004C0D06"/>
    <w:rsid w:val="004C3E9D"/>
    <w:rsid w:val="004C45FC"/>
    <w:rsid w:val="004D145E"/>
    <w:rsid w:val="004D1BEA"/>
    <w:rsid w:val="004D34CB"/>
    <w:rsid w:val="004D50A6"/>
    <w:rsid w:val="004D5676"/>
    <w:rsid w:val="004E0CD5"/>
    <w:rsid w:val="004E3A46"/>
    <w:rsid w:val="004E4E94"/>
    <w:rsid w:val="004E575F"/>
    <w:rsid w:val="004F0DBA"/>
    <w:rsid w:val="004F2576"/>
    <w:rsid w:val="004F2CD9"/>
    <w:rsid w:val="004F49CC"/>
    <w:rsid w:val="004F7606"/>
    <w:rsid w:val="005001AE"/>
    <w:rsid w:val="005056CD"/>
    <w:rsid w:val="0050571C"/>
    <w:rsid w:val="005059DE"/>
    <w:rsid w:val="00506CD7"/>
    <w:rsid w:val="00511A43"/>
    <w:rsid w:val="00511F5F"/>
    <w:rsid w:val="0051431C"/>
    <w:rsid w:val="005205DE"/>
    <w:rsid w:val="0052226F"/>
    <w:rsid w:val="005256DF"/>
    <w:rsid w:val="00525844"/>
    <w:rsid w:val="0053038F"/>
    <w:rsid w:val="005304D0"/>
    <w:rsid w:val="005319DB"/>
    <w:rsid w:val="00533AF5"/>
    <w:rsid w:val="00537B31"/>
    <w:rsid w:val="00537D76"/>
    <w:rsid w:val="00540CE8"/>
    <w:rsid w:val="00541B3F"/>
    <w:rsid w:val="00541F52"/>
    <w:rsid w:val="0054514D"/>
    <w:rsid w:val="00545983"/>
    <w:rsid w:val="00552F35"/>
    <w:rsid w:val="00555F41"/>
    <w:rsid w:val="005570F6"/>
    <w:rsid w:val="00557DE5"/>
    <w:rsid w:val="00560CE0"/>
    <w:rsid w:val="00562CAB"/>
    <w:rsid w:val="00564CE4"/>
    <w:rsid w:val="005657E7"/>
    <w:rsid w:val="00565A3F"/>
    <w:rsid w:val="00566EBD"/>
    <w:rsid w:val="005678D0"/>
    <w:rsid w:val="00570DB3"/>
    <w:rsid w:val="005733D0"/>
    <w:rsid w:val="00575C08"/>
    <w:rsid w:val="005856CB"/>
    <w:rsid w:val="00590C19"/>
    <w:rsid w:val="00593427"/>
    <w:rsid w:val="00593E40"/>
    <w:rsid w:val="00595063"/>
    <w:rsid w:val="005A2B67"/>
    <w:rsid w:val="005B11BC"/>
    <w:rsid w:val="005B3889"/>
    <w:rsid w:val="005B3DD9"/>
    <w:rsid w:val="005B5344"/>
    <w:rsid w:val="005B6A35"/>
    <w:rsid w:val="005C1261"/>
    <w:rsid w:val="005C1368"/>
    <w:rsid w:val="005C4AE3"/>
    <w:rsid w:val="005E0888"/>
    <w:rsid w:val="005E0F3D"/>
    <w:rsid w:val="005E21EB"/>
    <w:rsid w:val="005E2C6A"/>
    <w:rsid w:val="005E4496"/>
    <w:rsid w:val="005E599A"/>
    <w:rsid w:val="005E719A"/>
    <w:rsid w:val="005F0CE6"/>
    <w:rsid w:val="005F24B8"/>
    <w:rsid w:val="005F5036"/>
    <w:rsid w:val="005F7863"/>
    <w:rsid w:val="00600003"/>
    <w:rsid w:val="00600147"/>
    <w:rsid w:val="00602CE2"/>
    <w:rsid w:val="00606EE5"/>
    <w:rsid w:val="006120F7"/>
    <w:rsid w:val="00612EED"/>
    <w:rsid w:val="006223F5"/>
    <w:rsid w:val="00626389"/>
    <w:rsid w:val="00630026"/>
    <w:rsid w:val="00631AC0"/>
    <w:rsid w:val="00631DA7"/>
    <w:rsid w:val="00636091"/>
    <w:rsid w:val="0064304A"/>
    <w:rsid w:val="00644BAD"/>
    <w:rsid w:val="00646890"/>
    <w:rsid w:val="00652A89"/>
    <w:rsid w:val="00652E9A"/>
    <w:rsid w:val="00654F36"/>
    <w:rsid w:val="00655EB4"/>
    <w:rsid w:val="00660579"/>
    <w:rsid w:val="00661A2D"/>
    <w:rsid w:val="00664533"/>
    <w:rsid w:val="00665264"/>
    <w:rsid w:val="0067406A"/>
    <w:rsid w:val="0067411A"/>
    <w:rsid w:val="006741AA"/>
    <w:rsid w:val="006744AF"/>
    <w:rsid w:val="006746EC"/>
    <w:rsid w:val="00674D79"/>
    <w:rsid w:val="006754DF"/>
    <w:rsid w:val="0067620A"/>
    <w:rsid w:val="00682156"/>
    <w:rsid w:val="006824FB"/>
    <w:rsid w:val="00685796"/>
    <w:rsid w:val="00685E20"/>
    <w:rsid w:val="00693CEB"/>
    <w:rsid w:val="006968A7"/>
    <w:rsid w:val="00696C9D"/>
    <w:rsid w:val="006A161A"/>
    <w:rsid w:val="006A20B2"/>
    <w:rsid w:val="006A654F"/>
    <w:rsid w:val="006A7DB4"/>
    <w:rsid w:val="006B5DCC"/>
    <w:rsid w:val="006B6D83"/>
    <w:rsid w:val="006C5115"/>
    <w:rsid w:val="006C5349"/>
    <w:rsid w:val="006D08B8"/>
    <w:rsid w:val="006D1C79"/>
    <w:rsid w:val="006D28AE"/>
    <w:rsid w:val="006D4705"/>
    <w:rsid w:val="006E1A99"/>
    <w:rsid w:val="006E3CBF"/>
    <w:rsid w:val="006E5AB1"/>
    <w:rsid w:val="006E64EA"/>
    <w:rsid w:val="006F1310"/>
    <w:rsid w:val="006F1582"/>
    <w:rsid w:val="006F235E"/>
    <w:rsid w:val="006F5BA5"/>
    <w:rsid w:val="006F5E2E"/>
    <w:rsid w:val="006F77C4"/>
    <w:rsid w:val="0070470B"/>
    <w:rsid w:val="007055C4"/>
    <w:rsid w:val="00707093"/>
    <w:rsid w:val="00716997"/>
    <w:rsid w:val="00716BD0"/>
    <w:rsid w:val="007176D4"/>
    <w:rsid w:val="00717C41"/>
    <w:rsid w:val="00724217"/>
    <w:rsid w:val="00724682"/>
    <w:rsid w:val="00725707"/>
    <w:rsid w:val="00725AFC"/>
    <w:rsid w:val="0072721A"/>
    <w:rsid w:val="0073382C"/>
    <w:rsid w:val="00735D59"/>
    <w:rsid w:val="00736702"/>
    <w:rsid w:val="00737331"/>
    <w:rsid w:val="00737864"/>
    <w:rsid w:val="0073789B"/>
    <w:rsid w:val="0073798A"/>
    <w:rsid w:val="00743072"/>
    <w:rsid w:val="00744491"/>
    <w:rsid w:val="00744B93"/>
    <w:rsid w:val="007473AD"/>
    <w:rsid w:val="00754603"/>
    <w:rsid w:val="007547FC"/>
    <w:rsid w:val="00757542"/>
    <w:rsid w:val="00757657"/>
    <w:rsid w:val="00762378"/>
    <w:rsid w:val="00763F09"/>
    <w:rsid w:val="007649E9"/>
    <w:rsid w:val="00765FC2"/>
    <w:rsid w:val="0076764C"/>
    <w:rsid w:val="0077020F"/>
    <w:rsid w:val="00770E0C"/>
    <w:rsid w:val="0077231C"/>
    <w:rsid w:val="00776D3D"/>
    <w:rsid w:val="00776EAE"/>
    <w:rsid w:val="00784F47"/>
    <w:rsid w:val="00786203"/>
    <w:rsid w:val="00790A1B"/>
    <w:rsid w:val="00790B9C"/>
    <w:rsid w:val="00795A5E"/>
    <w:rsid w:val="007979A5"/>
    <w:rsid w:val="007A1618"/>
    <w:rsid w:val="007A2F10"/>
    <w:rsid w:val="007A31FC"/>
    <w:rsid w:val="007B1F30"/>
    <w:rsid w:val="007B3C71"/>
    <w:rsid w:val="007B62CD"/>
    <w:rsid w:val="007C0256"/>
    <w:rsid w:val="007C30E6"/>
    <w:rsid w:val="007C749D"/>
    <w:rsid w:val="007C7B1E"/>
    <w:rsid w:val="007D1A46"/>
    <w:rsid w:val="007D3DE4"/>
    <w:rsid w:val="007D47C4"/>
    <w:rsid w:val="007D5B4B"/>
    <w:rsid w:val="007D5F4F"/>
    <w:rsid w:val="007E620A"/>
    <w:rsid w:val="007E7F03"/>
    <w:rsid w:val="007F1817"/>
    <w:rsid w:val="007F35CB"/>
    <w:rsid w:val="007F52AC"/>
    <w:rsid w:val="008002EF"/>
    <w:rsid w:val="00807DB6"/>
    <w:rsid w:val="00807E82"/>
    <w:rsid w:val="00810B62"/>
    <w:rsid w:val="00812D45"/>
    <w:rsid w:val="00820F5F"/>
    <w:rsid w:val="008259CD"/>
    <w:rsid w:val="00826A66"/>
    <w:rsid w:val="00826B42"/>
    <w:rsid w:val="0083233F"/>
    <w:rsid w:val="008352E0"/>
    <w:rsid w:val="008373CF"/>
    <w:rsid w:val="00840961"/>
    <w:rsid w:val="00841BBB"/>
    <w:rsid w:val="00842A56"/>
    <w:rsid w:val="00843190"/>
    <w:rsid w:val="00843B89"/>
    <w:rsid w:val="00845D46"/>
    <w:rsid w:val="00850347"/>
    <w:rsid w:val="008520ED"/>
    <w:rsid w:val="00855147"/>
    <w:rsid w:val="00856DBC"/>
    <w:rsid w:val="00857BA6"/>
    <w:rsid w:val="00871DE8"/>
    <w:rsid w:val="0087232C"/>
    <w:rsid w:val="008724BB"/>
    <w:rsid w:val="008731E7"/>
    <w:rsid w:val="008832F4"/>
    <w:rsid w:val="00891453"/>
    <w:rsid w:val="00891EBA"/>
    <w:rsid w:val="00894C70"/>
    <w:rsid w:val="00896291"/>
    <w:rsid w:val="00896C46"/>
    <w:rsid w:val="00897B5B"/>
    <w:rsid w:val="00897DB8"/>
    <w:rsid w:val="008A1CE3"/>
    <w:rsid w:val="008A4915"/>
    <w:rsid w:val="008A4E44"/>
    <w:rsid w:val="008A547B"/>
    <w:rsid w:val="008A6EDA"/>
    <w:rsid w:val="008A72CE"/>
    <w:rsid w:val="008B08EE"/>
    <w:rsid w:val="008B1CD8"/>
    <w:rsid w:val="008B51AE"/>
    <w:rsid w:val="008C1639"/>
    <w:rsid w:val="008C5D7B"/>
    <w:rsid w:val="008D132B"/>
    <w:rsid w:val="008D6D58"/>
    <w:rsid w:val="008E0DE0"/>
    <w:rsid w:val="008E4E1B"/>
    <w:rsid w:val="008F1731"/>
    <w:rsid w:val="008F334E"/>
    <w:rsid w:val="008F5E9F"/>
    <w:rsid w:val="00902BFB"/>
    <w:rsid w:val="0092359A"/>
    <w:rsid w:val="00926ECD"/>
    <w:rsid w:val="00927D64"/>
    <w:rsid w:val="00930102"/>
    <w:rsid w:val="00932A85"/>
    <w:rsid w:val="00935CD9"/>
    <w:rsid w:val="00936253"/>
    <w:rsid w:val="009368AB"/>
    <w:rsid w:val="00943681"/>
    <w:rsid w:val="0094596B"/>
    <w:rsid w:val="00946AAE"/>
    <w:rsid w:val="00947D78"/>
    <w:rsid w:val="0095157F"/>
    <w:rsid w:val="00951E85"/>
    <w:rsid w:val="00955803"/>
    <w:rsid w:val="009572B5"/>
    <w:rsid w:val="009601CC"/>
    <w:rsid w:val="0096023D"/>
    <w:rsid w:val="00961CC2"/>
    <w:rsid w:val="00962B63"/>
    <w:rsid w:val="009659E7"/>
    <w:rsid w:val="00971CAD"/>
    <w:rsid w:val="00973598"/>
    <w:rsid w:val="0097457B"/>
    <w:rsid w:val="00974CDC"/>
    <w:rsid w:val="00983311"/>
    <w:rsid w:val="00983D32"/>
    <w:rsid w:val="00984D34"/>
    <w:rsid w:val="009934DB"/>
    <w:rsid w:val="00994725"/>
    <w:rsid w:val="009A5B81"/>
    <w:rsid w:val="009A7F6A"/>
    <w:rsid w:val="009B1650"/>
    <w:rsid w:val="009B1C66"/>
    <w:rsid w:val="009B280F"/>
    <w:rsid w:val="009B2EF2"/>
    <w:rsid w:val="009C0E7C"/>
    <w:rsid w:val="009C3022"/>
    <w:rsid w:val="009C4E75"/>
    <w:rsid w:val="009C6492"/>
    <w:rsid w:val="009D57BF"/>
    <w:rsid w:val="009D796E"/>
    <w:rsid w:val="009D7B28"/>
    <w:rsid w:val="009E2C8D"/>
    <w:rsid w:val="009E3854"/>
    <w:rsid w:val="009E738F"/>
    <w:rsid w:val="009E76BA"/>
    <w:rsid w:val="009F0202"/>
    <w:rsid w:val="009F1B40"/>
    <w:rsid w:val="009F20B8"/>
    <w:rsid w:val="009F2691"/>
    <w:rsid w:val="009F6613"/>
    <w:rsid w:val="00A008A4"/>
    <w:rsid w:val="00A0104C"/>
    <w:rsid w:val="00A018B9"/>
    <w:rsid w:val="00A01A7A"/>
    <w:rsid w:val="00A0324C"/>
    <w:rsid w:val="00A03CCF"/>
    <w:rsid w:val="00A10908"/>
    <w:rsid w:val="00A12541"/>
    <w:rsid w:val="00A138CB"/>
    <w:rsid w:val="00A13B55"/>
    <w:rsid w:val="00A13CBB"/>
    <w:rsid w:val="00A1539D"/>
    <w:rsid w:val="00A2221C"/>
    <w:rsid w:val="00A22C9A"/>
    <w:rsid w:val="00A24966"/>
    <w:rsid w:val="00A269F3"/>
    <w:rsid w:val="00A30AF9"/>
    <w:rsid w:val="00A3244D"/>
    <w:rsid w:val="00A333A6"/>
    <w:rsid w:val="00A33C82"/>
    <w:rsid w:val="00A36B2B"/>
    <w:rsid w:val="00A449E0"/>
    <w:rsid w:val="00A51778"/>
    <w:rsid w:val="00A53B7B"/>
    <w:rsid w:val="00A60FEC"/>
    <w:rsid w:val="00A6396A"/>
    <w:rsid w:val="00A64250"/>
    <w:rsid w:val="00A66177"/>
    <w:rsid w:val="00A67D8D"/>
    <w:rsid w:val="00A705E7"/>
    <w:rsid w:val="00A7542A"/>
    <w:rsid w:val="00A816E6"/>
    <w:rsid w:val="00A82808"/>
    <w:rsid w:val="00A839BC"/>
    <w:rsid w:val="00A85184"/>
    <w:rsid w:val="00A875BC"/>
    <w:rsid w:val="00A93570"/>
    <w:rsid w:val="00AA0C45"/>
    <w:rsid w:val="00AA1C05"/>
    <w:rsid w:val="00AA3ADF"/>
    <w:rsid w:val="00AA53F2"/>
    <w:rsid w:val="00AA60C2"/>
    <w:rsid w:val="00AB27CB"/>
    <w:rsid w:val="00AB4D06"/>
    <w:rsid w:val="00AC14C7"/>
    <w:rsid w:val="00AD0301"/>
    <w:rsid w:val="00AD12BD"/>
    <w:rsid w:val="00AE3A1F"/>
    <w:rsid w:val="00AE4CB7"/>
    <w:rsid w:val="00AE5A13"/>
    <w:rsid w:val="00AE5E49"/>
    <w:rsid w:val="00AE680F"/>
    <w:rsid w:val="00AF0A24"/>
    <w:rsid w:val="00AF1A77"/>
    <w:rsid w:val="00AF50BE"/>
    <w:rsid w:val="00AF5659"/>
    <w:rsid w:val="00B005FF"/>
    <w:rsid w:val="00B02D8D"/>
    <w:rsid w:val="00B02E69"/>
    <w:rsid w:val="00B06922"/>
    <w:rsid w:val="00B10213"/>
    <w:rsid w:val="00B10807"/>
    <w:rsid w:val="00B12875"/>
    <w:rsid w:val="00B16C3F"/>
    <w:rsid w:val="00B171C0"/>
    <w:rsid w:val="00B17538"/>
    <w:rsid w:val="00B2006B"/>
    <w:rsid w:val="00B21952"/>
    <w:rsid w:val="00B219C1"/>
    <w:rsid w:val="00B23905"/>
    <w:rsid w:val="00B268C9"/>
    <w:rsid w:val="00B27BCE"/>
    <w:rsid w:val="00B338CA"/>
    <w:rsid w:val="00B371D0"/>
    <w:rsid w:val="00B4044E"/>
    <w:rsid w:val="00B42BD6"/>
    <w:rsid w:val="00B434C0"/>
    <w:rsid w:val="00B45972"/>
    <w:rsid w:val="00B45D82"/>
    <w:rsid w:val="00B46A03"/>
    <w:rsid w:val="00B47136"/>
    <w:rsid w:val="00B47BBB"/>
    <w:rsid w:val="00B517E2"/>
    <w:rsid w:val="00B51FC2"/>
    <w:rsid w:val="00B55D9A"/>
    <w:rsid w:val="00B65DFB"/>
    <w:rsid w:val="00B66B47"/>
    <w:rsid w:val="00B6711B"/>
    <w:rsid w:val="00B723C2"/>
    <w:rsid w:val="00B745EB"/>
    <w:rsid w:val="00B76CBA"/>
    <w:rsid w:val="00B77970"/>
    <w:rsid w:val="00B81914"/>
    <w:rsid w:val="00B822FF"/>
    <w:rsid w:val="00B8300E"/>
    <w:rsid w:val="00B84784"/>
    <w:rsid w:val="00B8699F"/>
    <w:rsid w:val="00B869FF"/>
    <w:rsid w:val="00B93EFD"/>
    <w:rsid w:val="00B940D0"/>
    <w:rsid w:val="00B96934"/>
    <w:rsid w:val="00B96A63"/>
    <w:rsid w:val="00B972C4"/>
    <w:rsid w:val="00BA448C"/>
    <w:rsid w:val="00BA6B7C"/>
    <w:rsid w:val="00BB086C"/>
    <w:rsid w:val="00BB2B43"/>
    <w:rsid w:val="00BB4EDD"/>
    <w:rsid w:val="00BC0D04"/>
    <w:rsid w:val="00BC22D5"/>
    <w:rsid w:val="00BC5A0A"/>
    <w:rsid w:val="00BC726A"/>
    <w:rsid w:val="00BC7FC7"/>
    <w:rsid w:val="00BD2518"/>
    <w:rsid w:val="00BD2D71"/>
    <w:rsid w:val="00BD32A4"/>
    <w:rsid w:val="00BD338E"/>
    <w:rsid w:val="00BE0F0C"/>
    <w:rsid w:val="00BE160D"/>
    <w:rsid w:val="00BE5334"/>
    <w:rsid w:val="00BE6773"/>
    <w:rsid w:val="00BE689E"/>
    <w:rsid w:val="00BF54CA"/>
    <w:rsid w:val="00BF57CF"/>
    <w:rsid w:val="00BF5ECA"/>
    <w:rsid w:val="00BF6AE7"/>
    <w:rsid w:val="00C0766F"/>
    <w:rsid w:val="00C112C1"/>
    <w:rsid w:val="00C12073"/>
    <w:rsid w:val="00C1485D"/>
    <w:rsid w:val="00C161DF"/>
    <w:rsid w:val="00C17E25"/>
    <w:rsid w:val="00C210EE"/>
    <w:rsid w:val="00C221E2"/>
    <w:rsid w:val="00C24A20"/>
    <w:rsid w:val="00C25FEA"/>
    <w:rsid w:val="00C27DB8"/>
    <w:rsid w:val="00C31689"/>
    <w:rsid w:val="00C3195D"/>
    <w:rsid w:val="00C3649A"/>
    <w:rsid w:val="00C37315"/>
    <w:rsid w:val="00C373FA"/>
    <w:rsid w:val="00C4272F"/>
    <w:rsid w:val="00C46F2C"/>
    <w:rsid w:val="00C47D9E"/>
    <w:rsid w:val="00C47F7C"/>
    <w:rsid w:val="00C50F65"/>
    <w:rsid w:val="00C52F77"/>
    <w:rsid w:val="00C53EC9"/>
    <w:rsid w:val="00C5666C"/>
    <w:rsid w:val="00C572C4"/>
    <w:rsid w:val="00C67B6E"/>
    <w:rsid w:val="00C71F55"/>
    <w:rsid w:val="00C736E7"/>
    <w:rsid w:val="00C74355"/>
    <w:rsid w:val="00C756F8"/>
    <w:rsid w:val="00C75CD7"/>
    <w:rsid w:val="00C76AE4"/>
    <w:rsid w:val="00C80443"/>
    <w:rsid w:val="00C82D24"/>
    <w:rsid w:val="00C85D62"/>
    <w:rsid w:val="00C91557"/>
    <w:rsid w:val="00C935F1"/>
    <w:rsid w:val="00CA0F7F"/>
    <w:rsid w:val="00CA1B77"/>
    <w:rsid w:val="00CA210B"/>
    <w:rsid w:val="00CA7610"/>
    <w:rsid w:val="00CB5B7B"/>
    <w:rsid w:val="00CB7000"/>
    <w:rsid w:val="00CB762D"/>
    <w:rsid w:val="00CC2000"/>
    <w:rsid w:val="00CC5AC3"/>
    <w:rsid w:val="00CC62AB"/>
    <w:rsid w:val="00CC6A7D"/>
    <w:rsid w:val="00CD0783"/>
    <w:rsid w:val="00CD0D03"/>
    <w:rsid w:val="00CD3A2C"/>
    <w:rsid w:val="00CE3436"/>
    <w:rsid w:val="00CE4955"/>
    <w:rsid w:val="00CE567F"/>
    <w:rsid w:val="00CE662F"/>
    <w:rsid w:val="00CF4286"/>
    <w:rsid w:val="00CF63AC"/>
    <w:rsid w:val="00CF6DA0"/>
    <w:rsid w:val="00CF7247"/>
    <w:rsid w:val="00D05D46"/>
    <w:rsid w:val="00D070A6"/>
    <w:rsid w:val="00D215B1"/>
    <w:rsid w:val="00D227C4"/>
    <w:rsid w:val="00D25AC6"/>
    <w:rsid w:val="00D25B2F"/>
    <w:rsid w:val="00D26C4A"/>
    <w:rsid w:val="00D31715"/>
    <w:rsid w:val="00D31AE5"/>
    <w:rsid w:val="00D36574"/>
    <w:rsid w:val="00D37E6F"/>
    <w:rsid w:val="00D41859"/>
    <w:rsid w:val="00D443AC"/>
    <w:rsid w:val="00D44934"/>
    <w:rsid w:val="00D465D6"/>
    <w:rsid w:val="00D53CFE"/>
    <w:rsid w:val="00D604A5"/>
    <w:rsid w:val="00D60E77"/>
    <w:rsid w:val="00D61CE9"/>
    <w:rsid w:val="00D62DBB"/>
    <w:rsid w:val="00D6480C"/>
    <w:rsid w:val="00D6702C"/>
    <w:rsid w:val="00D67FA4"/>
    <w:rsid w:val="00D70D32"/>
    <w:rsid w:val="00D72471"/>
    <w:rsid w:val="00D74CA5"/>
    <w:rsid w:val="00D75017"/>
    <w:rsid w:val="00D8223F"/>
    <w:rsid w:val="00D8767E"/>
    <w:rsid w:val="00D91F4A"/>
    <w:rsid w:val="00D94B9F"/>
    <w:rsid w:val="00D95548"/>
    <w:rsid w:val="00DA0383"/>
    <w:rsid w:val="00DA0639"/>
    <w:rsid w:val="00DA24C2"/>
    <w:rsid w:val="00DA4D00"/>
    <w:rsid w:val="00DA5646"/>
    <w:rsid w:val="00DA7937"/>
    <w:rsid w:val="00DB178D"/>
    <w:rsid w:val="00DB2388"/>
    <w:rsid w:val="00DB2CE9"/>
    <w:rsid w:val="00DB37D1"/>
    <w:rsid w:val="00DB4E66"/>
    <w:rsid w:val="00DC0978"/>
    <w:rsid w:val="00DC1307"/>
    <w:rsid w:val="00DC246D"/>
    <w:rsid w:val="00DC283D"/>
    <w:rsid w:val="00DC3EDD"/>
    <w:rsid w:val="00DD00BD"/>
    <w:rsid w:val="00DD13E7"/>
    <w:rsid w:val="00DE1D43"/>
    <w:rsid w:val="00DE1E6E"/>
    <w:rsid w:val="00DE50EA"/>
    <w:rsid w:val="00DE50EC"/>
    <w:rsid w:val="00DE7533"/>
    <w:rsid w:val="00DE7FDD"/>
    <w:rsid w:val="00DF3E76"/>
    <w:rsid w:val="00E0042F"/>
    <w:rsid w:val="00E01570"/>
    <w:rsid w:val="00E0283E"/>
    <w:rsid w:val="00E04A3F"/>
    <w:rsid w:val="00E050F8"/>
    <w:rsid w:val="00E06BDC"/>
    <w:rsid w:val="00E07146"/>
    <w:rsid w:val="00E10E87"/>
    <w:rsid w:val="00E14C6B"/>
    <w:rsid w:val="00E16118"/>
    <w:rsid w:val="00E21F35"/>
    <w:rsid w:val="00E22A97"/>
    <w:rsid w:val="00E30BA9"/>
    <w:rsid w:val="00E31F50"/>
    <w:rsid w:val="00E4019E"/>
    <w:rsid w:val="00E45C74"/>
    <w:rsid w:val="00E5286D"/>
    <w:rsid w:val="00E55FAC"/>
    <w:rsid w:val="00E57520"/>
    <w:rsid w:val="00E579CF"/>
    <w:rsid w:val="00E6152A"/>
    <w:rsid w:val="00E62939"/>
    <w:rsid w:val="00E63776"/>
    <w:rsid w:val="00E66326"/>
    <w:rsid w:val="00E73463"/>
    <w:rsid w:val="00E75061"/>
    <w:rsid w:val="00E80451"/>
    <w:rsid w:val="00E80906"/>
    <w:rsid w:val="00E82353"/>
    <w:rsid w:val="00E82D53"/>
    <w:rsid w:val="00E8555A"/>
    <w:rsid w:val="00E92142"/>
    <w:rsid w:val="00E9413B"/>
    <w:rsid w:val="00EA0BBD"/>
    <w:rsid w:val="00EB47A0"/>
    <w:rsid w:val="00EB63DE"/>
    <w:rsid w:val="00EC0345"/>
    <w:rsid w:val="00EC1518"/>
    <w:rsid w:val="00EC434F"/>
    <w:rsid w:val="00EC6BE9"/>
    <w:rsid w:val="00EC70EB"/>
    <w:rsid w:val="00EC7A1B"/>
    <w:rsid w:val="00ED00C5"/>
    <w:rsid w:val="00ED00DB"/>
    <w:rsid w:val="00ED0F66"/>
    <w:rsid w:val="00ED3B82"/>
    <w:rsid w:val="00ED4E22"/>
    <w:rsid w:val="00ED64E0"/>
    <w:rsid w:val="00ED71B7"/>
    <w:rsid w:val="00EE130A"/>
    <w:rsid w:val="00EE3849"/>
    <w:rsid w:val="00EE632A"/>
    <w:rsid w:val="00EF05F9"/>
    <w:rsid w:val="00EF479E"/>
    <w:rsid w:val="00EF795D"/>
    <w:rsid w:val="00F219F5"/>
    <w:rsid w:val="00F22E40"/>
    <w:rsid w:val="00F24998"/>
    <w:rsid w:val="00F2616D"/>
    <w:rsid w:val="00F273E1"/>
    <w:rsid w:val="00F338FD"/>
    <w:rsid w:val="00F34288"/>
    <w:rsid w:val="00F424BF"/>
    <w:rsid w:val="00F44310"/>
    <w:rsid w:val="00F5140A"/>
    <w:rsid w:val="00F55C6F"/>
    <w:rsid w:val="00F61BE5"/>
    <w:rsid w:val="00F6264A"/>
    <w:rsid w:val="00F65716"/>
    <w:rsid w:val="00F6671D"/>
    <w:rsid w:val="00F67590"/>
    <w:rsid w:val="00F70E13"/>
    <w:rsid w:val="00F71A52"/>
    <w:rsid w:val="00F72314"/>
    <w:rsid w:val="00F72578"/>
    <w:rsid w:val="00F75722"/>
    <w:rsid w:val="00F80D4E"/>
    <w:rsid w:val="00F865ED"/>
    <w:rsid w:val="00F90A78"/>
    <w:rsid w:val="00F92E6C"/>
    <w:rsid w:val="00F94E3A"/>
    <w:rsid w:val="00F953C4"/>
    <w:rsid w:val="00F97066"/>
    <w:rsid w:val="00F97BA6"/>
    <w:rsid w:val="00FA06D6"/>
    <w:rsid w:val="00FA0759"/>
    <w:rsid w:val="00FA11B9"/>
    <w:rsid w:val="00FB1073"/>
    <w:rsid w:val="00FB64CB"/>
    <w:rsid w:val="00FC0914"/>
    <w:rsid w:val="00FC573A"/>
    <w:rsid w:val="00FD55EB"/>
    <w:rsid w:val="00FE0409"/>
    <w:rsid w:val="00FE22F3"/>
    <w:rsid w:val="00FE4D1E"/>
    <w:rsid w:val="00FE59F6"/>
    <w:rsid w:val="00FF389C"/>
    <w:rsid w:val="00FF3B25"/>
    <w:rsid w:val="00FF6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700533"/>
  <w15:docId w15:val="{1F600E22-19D4-44BB-9056-D693947E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xtualextensionhighlight">
    <w:name w:val="contextualextensionhighlight"/>
    <w:basedOn w:val="DefaultParagraphFont"/>
    <w:rsid w:val="005A2B67"/>
  </w:style>
  <w:style w:type="character" w:styleId="PlaceholderText">
    <w:name w:val="Placeholder Text"/>
    <w:basedOn w:val="DefaultParagraphFont"/>
    <w:uiPriority w:val="99"/>
    <w:semiHidden/>
    <w:rsid w:val="00B02E69"/>
    <w:rPr>
      <w:color w:val="808080"/>
    </w:rPr>
  </w:style>
  <w:style w:type="paragraph" w:styleId="FootnoteText">
    <w:name w:val="footnote text"/>
    <w:basedOn w:val="Normal"/>
    <w:link w:val="FootnoteTextChar"/>
    <w:uiPriority w:val="99"/>
    <w:semiHidden/>
    <w:unhideWhenUsed/>
    <w:rsid w:val="00843B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B89"/>
    <w:rPr>
      <w:sz w:val="20"/>
      <w:szCs w:val="20"/>
    </w:rPr>
  </w:style>
  <w:style w:type="character" w:styleId="FootnoteReference">
    <w:name w:val="footnote reference"/>
    <w:basedOn w:val="DefaultParagraphFont"/>
    <w:uiPriority w:val="99"/>
    <w:semiHidden/>
    <w:unhideWhenUsed/>
    <w:rsid w:val="00843B89"/>
    <w:rPr>
      <w:vertAlign w:val="superscript"/>
    </w:rPr>
  </w:style>
  <w:style w:type="paragraph" w:styleId="Caption">
    <w:name w:val="caption"/>
    <w:basedOn w:val="Normal"/>
    <w:next w:val="Normal"/>
    <w:uiPriority w:val="35"/>
    <w:unhideWhenUsed/>
    <w:qFormat/>
    <w:rsid w:val="00843B8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53EC9"/>
    <w:pPr>
      <w:spacing w:after="0" w:line="240" w:lineRule="auto"/>
    </w:pPr>
    <w:rPr>
      <w:rFonts w:ascii="Heiti SC Light" w:hAnsi="Heiti SC Light"/>
      <w:sz w:val="18"/>
      <w:szCs w:val="18"/>
    </w:rPr>
  </w:style>
  <w:style w:type="character" w:customStyle="1" w:styleId="BalloonTextChar">
    <w:name w:val="Balloon Text Char"/>
    <w:basedOn w:val="DefaultParagraphFont"/>
    <w:link w:val="BalloonText"/>
    <w:uiPriority w:val="99"/>
    <w:semiHidden/>
    <w:rsid w:val="00C53EC9"/>
    <w:rPr>
      <w:rFonts w:ascii="Heiti SC Light" w:hAnsi="Heiti SC Light"/>
      <w:sz w:val="18"/>
      <w:szCs w:val="18"/>
    </w:rPr>
  </w:style>
  <w:style w:type="paragraph" w:styleId="Header">
    <w:name w:val="header"/>
    <w:basedOn w:val="Normal"/>
    <w:link w:val="HeaderChar"/>
    <w:uiPriority w:val="99"/>
    <w:unhideWhenUsed/>
    <w:rsid w:val="00B869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B869FF"/>
  </w:style>
  <w:style w:type="paragraph" w:styleId="Footer">
    <w:name w:val="footer"/>
    <w:basedOn w:val="Normal"/>
    <w:link w:val="FooterChar"/>
    <w:uiPriority w:val="99"/>
    <w:unhideWhenUsed/>
    <w:rsid w:val="00B869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869FF"/>
  </w:style>
  <w:style w:type="numbering" w:customStyle="1" w:styleId="NoList1">
    <w:name w:val="No List1"/>
    <w:next w:val="NoList"/>
    <w:uiPriority w:val="99"/>
    <w:semiHidden/>
    <w:unhideWhenUsed/>
    <w:rsid w:val="00C74355"/>
  </w:style>
  <w:style w:type="table" w:customStyle="1" w:styleId="TableGrid1">
    <w:name w:val="Table Grid1"/>
    <w:basedOn w:val="TableNormal"/>
    <w:next w:val="TableGrid"/>
    <w:uiPriority w:val="59"/>
    <w:rsid w:val="00C74355"/>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next w:val="ListParagraph"/>
    <w:uiPriority w:val="34"/>
    <w:qFormat/>
    <w:rsid w:val="00C74355"/>
    <w:pPr>
      <w:spacing w:after="200" w:line="276" w:lineRule="auto"/>
      <w:ind w:left="720"/>
      <w:contextualSpacing/>
    </w:pPr>
    <w:rPr>
      <w:rFonts w:eastAsia="Calibri"/>
      <w:lang w:eastAsia="en-US"/>
    </w:rPr>
  </w:style>
  <w:style w:type="numbering" w:customStyle="1" w:styleId="NoList11">
    <w:name w:val="No List11"/>
    <w:next w:val="NoList"/>
    <w:uiPriority w:val="99"/>
    <w:semiHidden/>
    <w:unhideWhenUsed/>
    <w:rsid w:val="00C74355"/>
  </w:style>
  <w:style w:type="character" w:styleId="PageNumber">
    <w:name w:val="page number"/>
    <w:basedOn w:val="DefaultParagraphFont"/>
    <w:rsid w:val="00C74355"/>
  </w:style>
  <w:style w:type="paragraph" w:styleId="Date">
    <w:name w:val="Date"/>
    <w:basedOn w:val="Normal"/>
    <w:next w:val="Normal"/>
    <w:link w:val="DateChar"/>
    <w:uiPriority w:val="99"/>
    <w:semiHidden/>
    <w:unhideWhenUsed/>
    <w:rsid w:val="00C74355"/>
    <w:pPr>
      <w:spacing w:after="0" w:line="240" w:lineRule="auto"/>
    </w:pPr>
    <w:rPr>
      <w:rFonts w:ascii="Times New Roman" w:eastAsia="PMingLiU" w:hAnsi="Times New Roman" w:cs="Times New Roman"/>
      <w:sz w:val="24"/>
      <w:szCs w:val="24"/>
      <w:lang w:eastAsia="en-US"/>
    </w:rPr>
  </w:style>
  <w:style w:type="character" w:customStyle="1" w:styleId="DateChar">
    <w:name w:val="Date Char"/>
    <w:basedOn w:val="DefaultParagraphFont"/>
    <w:link w:val="Date"/>
    <w:uiPriority w:val="99"/>
    <w:semiHidden/>
    <w:rsid w:val="00C74355"/>
    <w:rPr>
      <w:rFonts w:ascii="Times New Roman" w:eastAsia="PMingLiU" w:hAnsi="Times New Roman" w:cs="Times New Roman"/>
      <w:sz w:val="24"/>
      <w:szCs w:val="24"/>
      <w:lang w:eastAsia="en-US"/>
    </w:rPr>
  </w:style>
  <w:style w:type="paragraph" w:customStyle="1" w:styleId="eq">
    <w:name w:val="eq"/>
    <w:basedOn w:val="Normal"/>
    <w:rsid w:val="00C74355"/>
    <w:pPr>
      <w:tabs>
        <w:tab w:val="center" w:pos="4680"/>
        <w:tab w:val="right" w:pos="9360"/>
      </w:tabs>
      <w:spacing w:after="0" w:line="480" w:lineRule="auto"/>
      <w:jc w:val="both"/>
    </w:pPr>
    <w:rPr>
      <w:rFonts w:ascii="Times" w:eastAsia="PMingLiU" w:hAnsi="Times" w:cs="Times New Roman"/>
      <w:sz w:val="20"/>
      <w:szCs w:val="24"/>
      <w:lang w:eastAsia="en-US"/>
    </w:rPr>
  </w:style>
  <w:style w:type="numbering" w:customStyle="1" w:styleId="NoList2">
    <w:name w:val="No List2"/>
    <w:next w:val="NoList"/>
    <w:uiPriority w:val="99"/>
    <w:semiHidden/>
    <w:unhideWhenUsed/>
    <w:rsid w:val="00C74355"/>
  </w:style>
  <w:style w:type="paragraph" w:customStyle="1" w:styleId="Caption1">
    <w:name w:val="Caption1"/>
    <w:basedOn w:val="Normal"/>
    <w:next w:val="Normal"/>
    <w:uiPriority w:val="35"/>
    <w:unhideWhenUsed/>
    <w:qFormat/>
    <w:rsid w:val="00C74355"/>
    <w:pPr>
      <w:spacing w:after="200" w:line="240" w:lineRule="auto"/>
    </w:pPr>
    <w:rPr>
      <w:rFonts w:eastAsia="SimSun"/>
      <w:i/>
      <w:iCs/>
      <w:color w:val="44546A"/>
      <w:sz w:val="18"/>
      <w:szCs w:val="18"/>
    </w:rPr>
  </w:style>
  <w:style w:type="table" w:styleId="TableGrid">
    <w:name w:val="Table Grid"/>
    <w:basedOn w:val="TableNormal"/>
    <w:uiPriority w:val="39"/>
    <w:rsid w:val="00C74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4355"/>
    <w:pPr>
      <w:ind w:left="720"/>
      <w:contextualSpacing/>
    </w:pPr>
  </w:style>
  <w:style w:type="character" w:styleId="CommentReference">
    <w:name w:val="annotation reference"/>
    <w:basedOn w:val="DefaultParagraphFont"/>
    <w:uiPriority w:val="99"/>
    <w:semiHidden/>
    <w:unhideWhenUsed/>
    <w:rsid w:val="00935CD9"/>
    <w:rPr>
      <w:sz w:val="16"/>
      <w:szCs w:val="16"/>
    </w:rPr>
  </w:style>
  <w:style w:type="paragraph" w:styleId="CommentText">
    <w:name w:val="annotation text"/>
    <w:basedOn w:val="Normal"/>
    <w:link w:val="CommentTextChar"/>
    <w:uiPriority w:val="99"/>
    <w:semiHidden/>
    <w:unhideWhenUsed/>
    <w:rsid w:val="00935CD9"/>
    <w:pPr>
      <w:spacing w:line="240" w:lineRule="auto"/>
    </w:pPr>
    <w:rPr>
      <w:sz w:val="20"/>
      <w:szCs w:val="20"/>
    </w:rPr>
  </w:style>
  <w:style w:type="character" w:customStyle="1" w:styleId="CommentTextChar">
    <w:name w:val="Comment Text Char"/>
    <w:basedOn w:val="DefaultParagraphFont"/>
    <w:link w:val="CommentText"/>
    <w:uiPriority w:val="99"/>
    <w:semiHidden/>
    <w:rsid w:val="00935CD9"/>
    <w:rPr>
      <w:sz w:val="20"/>
      <w:szCs w:val="20"/>
    </w:rPr>
  </w:style>
  <w:style w:type="paragraph" w:styleId="CommentSubject">
    <w:name w:val="annotation subject"/>
    <w:basedOn w:val="CommentText"/>
    <w:next w:val="CommentText"/>
    <w:link w:val="CommentSubjectChar"/>
    <w:uiPriority w:val="99"/>
    <w:semiHidden/>
    <w:unhideWhenUsed/>
    <w:rsid w:val="00C5666C"/>
    <w:rPr>
      <w:b/>
      <w:bCs/>
    </w:rPr>
  </w:style>
  <w:style w:type="character" w:customStyle="1" w:styleId="CommentSubjectChar">
    <w:name w:val="Comment Subject Char"/>
    <w:basedOn w:val="CommentTextChar"/>
    <w:link w:val="CommentSubject"/>
    <w:uiPriority w:val="99"/>
    <w:semiHidden/>
    <w:rsid w:val="00C566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42262">
      <w:bodyDiv w:val="1"/>
      <w:marLeft w:val="0"/>
      <w:marRight w:val="0"/>
      <w:marTop w:val="0"/>
      <w:marBottom w:val="0"/>
      <w:divBdr>
        <w:top w:val="none" w:sz="0" w:space="0" w:color="auto"/>
        <w:left w:val="none" w:sz="0" w:space="0" w:color="auto"/>
        <w:bottom w:val="none" w:sz="0" w:space="0" w:color="auto"/>
        <w:right w:val="none" w:sz="0" w:space="0" w:color="auto"/>
      </w:divBdr>
    </w:div>
    <w:div w:id="355617991">
      <w:bodyDiv w:val="1"/>
      <w:marLeft w:val="0"/>
      <w:marRight w:val="0"/>
      <w:marTop w:val="0"/>
      <w:marBottom w:val="0"/>
      <w:divBdr>
        <w:top w:val="none" w:sz="0" w:space="0" w:color="auto"/>
        <w:left w:val="none" w:sz="0" w:space="0" w:color="auto"/>
        <w:bottom w:val="none" w:sz="0" w:space="0" w:color="auto"/>
        <w:right w:val="none" w:sz="0" w:space="0" w:color="auto"/>
      </w:divBdr>
    </w:div>
    <w:div w:id="433598160">
      <w:bodyDiv w:val="1"/>
      <w:marLeft w:val="0"/>
      <w:marRight w:val="0"/>
      <w:marTop w:val="0"/>
      <w:marBottom w:val="0"/>
      <w:divBdr>
        <w:top w:val="none" w:sz="0" w:space="0" w:color="auto"/>
        <w:left w:val="none" w:sz="0" w:space="0" w:color="auto"/>
        <w:bottom w:val="none" w:sz="0" w:space="0" w:color="auto"/>
        <w:right w:val="none" w:sz="0" w:space="0" w:color="auto"/>
      </w:divBdr>
    </w:div>
    <w:div w:id="728114075">
      <w:bodyDiv w:val="1"/>
      <w:marLeft w:val="0"/>
      <w:marRight w:val="0"/>
      <w:marTop w:val="0"/>
      <w:marBottom w:val="0"/>
      <w:divBdr>
        <w:top w:val="none" w:sz="0" w:space="0" w:color="auto"/>
        <w:left w:val="none" w:sz="0" w:space="0" w:color="auto"/>
        <w:bottom w:val="none" w:sz="0" w:space="0" w:color="auto"/>
        <w:right w:val="none" w:sz="0" w:space="0" w:color="auto"/>
      </w:divBdr>
    </w:div>
    <w:div w:id="760223495">
      <w:bodyDiv w:val="1"/>
      <w:marLeft w:val="0"/>
      <w:marRight w:val="0"/>
      <w:marTop w:val="0"/>
      <w:marBottom w:val="0"/>
      <w:divBdr>
        <w:top w:val="none" w:sz="0" w:space="0" w:color="auto"/>
        <w:left w:val="none" w:sz="0" w:space="0" w:color="auto"/>
        <w:bottom w:val="none" w:sz="0" w:space="0" w:color="auto"/>
        <w:right w:val="none" w:sz="0" w:space="0" w:color="auto"/>
      </w:divBdr>
    </w:div>
    <w:div w:id="890731205">
      <w:bodyDiv w:val="1"/>
      <w:marLeft w:val="0"/>
      <w:marRight w:val="0"/>
      <w:marTop w:val="0"/>
      <w:marBottom w:val="0"/>
      <w:divBdr>
        <w:top w:val="none" w:sz="0" w:space="0" w:color="auto"/>
        <w:left w:val="none" w:sz="0" w:space="0" w:color="auto"/>
        <w:bottom w:val="none" w:sz="0" w:space="0" w:color="auto"/>
        <w:right w:val="none" w:sz="0" w:space="0" w:color="auto"/>
      </w:divBdr>
      <w:divsChild>
        <w:div w:id="1080905602">
          <w:marLeft w:val="0"/>
          <w:marRight w:val="0"/>
          <w:marTop w:val="0"/>
          <w:marBottom w:val="0"/>
          <w:divBdr>
            <w:top w:val="none" w:sz="0" w:space="0" w:color="auto"/>
            <w:left w:val="none" w:sz="0" w:space="0" w:color="auto"/>
            <w:bottom w:val="none" w:sz="0" w:space="0" w:color="auto"/>
            <w:right w:val="none" w:sz="0" w:space="0" w:color="auto"/>
          </w:divBdr>
        </w:div>
        <w:div w:id="1480997305">
          <w:marLeft w:val="0"/>
          <w:marRight w:val="0"/>
          <w:marTop w:val="0"/>
          <w:marBottom w:val="0"/>
          <w:divBdr>
            <w:top w:val="none" w:sz="0" w:space="0" w:color="auto"/>
            <w:left w:val="none" w:sz="0" w:space="0" w:color="auto"/>
            <w:bottom w:val="none" w:sz="0" w:space="0" w:color="auto"/>
            <w:right w:val="none" w:sz="0" w:space="0" w:color="auto"/>
          </w:divBdr>
        </w:div>
        <w:div w:id="17851520">
          <w:marLeft w:val="0"/>
          <w:marRight w:val="0"/>
          <w:marTop w:val="0"/>
          <w:marBottom w:val="0"/>
          <w:divBdr>
            <w:top w:val="none" w:sz="0" w:space="0" w:color="auto"/>
            <w:left w:val="none" w:sz="0" w:space="0" w:color="auto"/>
            <w:bottom w:val="none" w:sz="0" w:space="0" w:color="auto"/>
            <w:right w:val="none" w:sz="0" w:space="0" w:color="auto"/>
          </w:divBdr>
        </w:div>
        <w:div w:id="706487690">
          <w:marLeft w:val="0"/>
          <w:marRight w:val="0"/>
          <w:marTop w:val="0"/>
          <w:marBottom w:val="0"/>
          <w:divBdr>
            <w:top w:val="none" w:sz="0" w:space="0" w:color="auto"/>
            <w:left w:val="none" w:sz="0" w:space="0" w:color="auto"/>
            <w:bottom w:val="none" w:sz="0" w:space="0" w:color="auto"/>
            <w:right w:val="none" w:sz="0" w:space="0" w:color="auto"/>
          </w:divBdr>
        </w:div>
        <w:div w:id="1107196221">
          <w:marLeft w:val="0"/>
          <w:marRight w:val="0"/>
          <w:marTop w:val="0"/>
          <w:marBottom w:val="0"/>
          <w:divBdr>
            <w:top w:val="none" w:sz="0" w:space="0" w:color="auto"/>
            <w:left w:val="none" w:sz="0" w:space="0" w:color="auto"/>
            <w:bottom w:val="none" w:sz="0" w:space="0" w:color="auto"/>
            <w:right w:val="none" w:sz="0" w:space="0" w:color="auto"/>
          </w:divBdr>
        </w:div>
        <w:div w:id="1453480558">
          <w:marLeft w:val="0"/>
          <w:marRight w:val="0"/>
          <w:marTop w:val="0"/>
          <w:marBottom w:val="0"/>
          <w:divBdr>
            <w:top w:val="none" w:sz="0" w:space="0" w:color="auto"/>
            <w:left w:val="none" w:sz="0" w:space="0" w:color="auto"/>
            <w:bottom w:val="none" w:sz="0" w:space="0" w:color="auto"/>
            <w:right w:val="none" w:sz="0" w:space="0" w:color="auto"/>
          </w:divBdr>
        </w:div>
        <w:div w:id="1230845580">
          <w:marLeft w:val="0"/>
          <w:marRight w:val="0"/>
          <w:marTop w:val="0"/>
          <w:marBottom w:val="0"/>
          <w:divBdr>
            <w:top w:val="none" w:sz="0" w:space="0" w:color="auto"/>
            <w:left w:val="none" w:sz="0" w:space="0" w:color="auto"/>
            <w:bottom w:val="none" w:sz="0" w:space="0" w:color="auto"/>
            <w:right w:val="none" w:sz="0" w:space="0" w:color="auto"/>
          </w:divBdr>
        </w:div>
        <w:div w:id="971708876">
          <w:marLeft w:val="0"/>
          <w:marRight w:val="0"/>
          <w:marTop w:val="0"/>
          <w:marBottom w:val="0"/>
          <w:divBdr>
            <w:top w:val="none" w:sz="0" w:space="0" w:color="auto"/>
            <w:left w:val="none" w:sz="0" w:space="0" w:color="auto"/>
            <w:bottom w:val="none" w:sz="0" w:space="0" w:color="auto"/>
            <w:right w:val="none" w:sz="0" w:space="0" w:color="auto"/>
          </w:divBdr>
        </w:div>
        <w:div w:id="839927764">
          <w:marLeft w:val="0"/>
          <w:marRight w:val="0"/>
          <w:marTop w:val="0"/>
          <w:marBottom w:val="0"/>
          <w:divBdr>
            <w:top w:val="none" w:sz="0" w:space="0" w:color="auto"/>
            <w:left w:val="none" w:sz="0" w:space="0" w:color="auto"/>
            <w:bottom w:val="none" w:sz="0" w:space="0" w:color="auto"/>
            <w:right w:val="none" w:sz="0" w:space="0" w:color="auto"/>
          </w:divBdr>
        </w:div>
      </w:divsChild>
    </w:div>
    <w:div w:id="926812300">
      <w:bodyDiv w:val="1"/>
      <w:marLeft w:val="0"/>
      <w:marRight w:val="0"/>
      <w:marTop w:val="0"/>
      <w:marBottom w:val="0"/>
      <w:divBdr>
        <w:top w:val="none" w:sz="0" w:space="0" w:color="auto"/>
        <w:left w:val="none" w:sz="0" w:space="0" w:color="auto"/>
        <w:bottom w:val="none" w:sz="0" w:space="0" w:color="auto"/>
        <w:right w:val="none" w:sz="0" w:space="0" w:color="auto"/>
      </w:divBdr>
    </w:div>
    <w:div w:id="1052343737">
      <w:bodyDiv w:val="1"/>
      <w:marLeft w:val="0"/>
      <w:marRight w:val="0"/>
      <w:marTop w:val="0"/>
      <w:marBottom w:val="0"/>
      <w:divBdr>
        <w:top w:val="none" w:sz="0" w:space="0" w:color="auto"/>
        <w:left w:val="none" w:sz="0" w:space="0" w:color="auto"/>
        <w:bottom w:val="none" w:sz="0" w:space="0" w:color="auto"/>
        <w:right w:val="none" w:sz="0" w:space="0" w:color="auto"/>
      </w:divBdr>
    </w:div>
    <w:div w:id="1178350132">
      <w:bodyDiv w:val="1"/>
      <w:marLeft w:val="0"/>
      <w:marRight w:val="0"/>
      <w:marTop w:val="0"/>
      <w:marBottom w:val="0"/>
      <w:divBdr>
        <w:top w:val="none" w:sz="0" w:space="0" w:color="auto"/>
        <w:left w:val="none" w:sz="0" w:space="0" w:color="auto"/>
        <w:bottom w:val="none" w:sz="0" w:space="0" w:color="auto"/>
        <w:right w:val="none" w:sz="0" w:space="0" w:color="auto"/>
      </w:divBdr>
    </w:div>
    <w:div w:id="1294096943">
      <w:bodyDiv w:val="1"/>
      <w:marLeft w:val="0"/>
      <w:marRight w:val="0"/>
      <w:marTop w:val="0"/>
      <w:marBottom w:val="0"/>
      <w:divBdr>
        <w:top w:val="none" w:sz="0" w:space="0" w:color="auto"/>
        <w:left w:val="none" w:sz="0" w:space="0" w:color="auto"/>
        <w:bottom w:val="none" w:sz="0" w:space="0" w:color="auto"/>
        <w:right w:val="none" w:sz="0" w:space="0" w:color="auto"/>
      </w:divBdr>
    </w:div>
    <w:div w:id="1296571311">
      <w:bodyDiv w:val="1"/>
      <w:marLeft w:val="0"/>
      <w:marRight w:val="0"/>
      <w:marTop w:val="0"/>
      <w:marBottom w:val="0"/>
      <w:divBdr>
        <w:top w:val="none" w:sz="0" w:space="0" w:color="auto"/>
        <w:left w:val="none" w:sz="0" w:space="0" w:color="auto"/>
        <w:bottom w:val="none" w:sz="0" w:space="0" w:color="auto"/>
        <w:right w:val="none" w:sz="0" w:space="0" w:color="auto"/>
      </w:divBdr>
    </w:div>
    <w:div w:id="1459689983">
      <w:bodyDiv w:val="1"/>
      <w:marLeft w:val="0"/>
      <w:marRight w:val="0"/>
      <w:marTop w:val="0"/>
      <w:marBottom w:val="0"/>
      <w:divBdr>
        <w:top w:val="none" w:sz="0" w:space="0" w:color="auto"/>
        <w:left w:val="none" w:sz="0" w:space="0" w:color="auto"/>
        <w:bottom w:val="none" w:sz="0" w:space="0" w:color="auto"/>
        <w:right w:val="none" w:sz="0" w:space="0" w:color="auto"/>
      </w:divBdr>
    </w:div>
    <w:div w:id="1480074818">
      <w:bodyDiv w:val="1"/>
      <w:marLeft w:val="0"/>
      <w:marRight w:val="0"/>
      <w:marTop w:val="0"/>
      <w:marBottom w:val="0"/>
      <w:divBdr>
        <w:top w:val="none" w:sz="0" w:space="0" w:color="auto"/>
        <w:left w:val="none" w:sz="0" w:space="0" w:color="auto"/>
        <w:bottom w:val="none" w:sz="0" w:space="0" w:color="auto"/>
        <w:right w:val="none" w:sz="0" w:space="0" w:color="auto"/>
      </w:divBdr>
    </w:div>
    <w:div w:id="1575554197">
      <w:bodyDiv w:val="1"/>
      <w:marLeft w:val="0"/>
      <w:marRight w:val="0"/>
      <w:marTop w:val="0"/>
      <w:marBottom w:val="0"/>
      <w:divBdr>
        <w:top w:val="none" w:sz="0" w:space="0" w:color="auto"/>
        <w:left w:val="none" w:sz="0" w:space="0" w:color="auto"/>
        <w:bottom w:val="none" w:sz="0" w:space="0" w:color="auto"/>
        <w:right w:val="none" w:sz="0" w:space="0" w:color="auto"/>
      </w:divBdr>
    </w:div>
    <w:div w:id="1905874374">
      <w:bodyDiv w:val="1"/>
      <w:marLeft w:val="0"/>
      <w:marRight w:val="0"/>
      <w:marTop w:val="0"/>
      <w:marBottom w:val="0"/>
      <w:divBdr>
        <w:top w:val="none" w:sz="0" w:space="0" w:color="auto"/>
        <w:left w:val="none" w:sz="0" w:space="0" w:color="auto"/>
        <w:bottom w:val="none" w:sz="0" w:space="0" w:color="auto"/>
        <w:right w:val="none" w:sz="0" w:space="0" w:color="auto"/>
      </w:divBdr>
    </w:div>
    <w:div w:id="2069960679">
      <w:bodyDiv w:val="1"/>
      <w:marLeft w:val="0"/>
      <w:marRight w:val="0"/>
      <w:marTop w:val="0"/>
      <w:marBottom w:val="0"/>
      <w:divBdr>
        <w:top w:val="none" w:sz="0" w:space="0" w:color="auto"/>
        <w:left w:val="none" w:sz="0" w:space="0" w:color="auto"/>
        <w:bottom w:val="none" w:sz="0" w:space="0" w:color="auto"/>
        <w:right w:val="none" w:sz="0" w:space="0" w:color="auto"/>
      </w:divBdr>
      <w:divsChild>
        <w:div w:id="1273056718">
          <w:marLeft w:val="0"/>
          <w:marRight w:val="0"/>
          <w:marTop w:val="0"/>
          <w:marBottom w:val="0"/>
          <w:divBdr>
            <w:top w:val="none" w:sz="0" w:space="0" w:color="auto"/>
            <w:left w:val="none" w:sz="0" w:space="0" w:color="auto"/>
            <w:bottom w:val="none" w:sz="0" w:space="0" w:color="auto"/>
            <w:right w:val="none" w:sz="0" w:space="0" w:color="auto"/>
          </w:divBdr>
        </w:div>
      </w:divsChild>
    </w:div>
    <w:div w:id="2096436891">
      <w:bodyDiv w:val="1"/>
      <w:marLeft w:val="0"/>
      <w:marRight w:val="0"/>
      <w:marTop w:val="0"/>
      <w:marBottom w:val="0"/>
      <w:divBdr>
        <w:top w:val="none" w:sz="0" w:space="0" w:color="auto"/>
        <w:left w:val="none" w:sz="0" w:space="0" w:color="auto"/>
        <w:bottom w:val="none" w:sz="0" w:space="0" w:color="auto"/>
        <w:right w:val="none" w:sz="0" w:space="0" w:color="auto"/>
      </w:divBdr>
    </w:div>
    <w:div w:id="214211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EB79B-B423-44B4-8D14-170633508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21</Pages>
  <Words>8397</Words>
  <Characters>47864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Duke Clinical Research Institute</Company>
  <LinksUpToDate>false</LinksUpToDate>
  <CharactersWithSpaces>56149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 Zheng, Ph.D.</dc:creator>
  <cp:keywords/>
  <dc:description/>
  <cp:lastModifiedBy>Yin, Donglei *</cp:lastModifiedBy>
  <cp:revision>229</cp:revision>
  <dcterms:created xsi:type="dcterms:W3CDTF">2018-04-01T18:47:00Z</dcterms:created>
  <dcterms:modified xsi:type="dcterms:W3CDTF">2018-07-16T20:54:00Z</dcterms:modified>
</cp:coreProperties>
</file>